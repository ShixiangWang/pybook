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8CE55" w14:textId="77777777" w:rsidR="007C501D" w:rsidRDefault="00467D46">
      <w:pPr>
        <w:pStyle w:val="1"/>
        <w:jc w:val="center"/>
        <w:rPr>
          <w:lang w:eastAsia="zh-CN"/>
        </w:rPr>
        <w:pPrChange w:id="0" w:author="ma" w:date="2018-09-28T11:32:00Z">
          <w:pPr>
            <w:pStyle w:val="1"/>
          </w:pPr>
        </w:pPrChange>
      </w:pPr>
      <w:bookmarkStart w:id="1" w:name="header-n0"/>
      <w:r>
        <w:rPr>
          <w:lang w:eastAsia="zh-CN"/>
        </w:rPr>
        <w:t>第</w:t>
      </w:r>
      <w:ins w:id="2" w:author="ma" w:date="2018-09-27T09:36:00Z">
        <w:r w:rsidR="00E40AAA">
          <w:rPr>
            <w:rFonts w:hint="eastAsia"/>
            <w:lang w:eastAsia="zh-CN"/>
          </w:rPr>
          <w:t>1</w:t>
        </w:r>
      </w:ins>
      <w:del w:id="3" w:author="ma" w:date="2018-09-27T09:36:00Z">
        <w:r w:rsidDel="00E40AAA">
          <w:rPr>
            <w:lang w:eastAsia="zh-CN"/>
          </w:rPr>
          <w:delText>一</w:delText>
        </w:r>
      </w:del>
      <w:r>
        <w:rPr>
          <w:lang w:eastAsia="zh-CN"/>
        </w:rPr>
        <w:t>章</w:t>
      </w:r>
      <w:r>
        <w:rPr>
          <w:lang w:eastAsia="zh-CN"/>
        </w:rPr>
        <w:t xml:space="preserve"> </w:t>
      </w:r>
      <w:commentRangeStart w:id="4"/>
      <w:del w:id="5" w:author="ma" w:date="2018-09-27T09:41:00Z">
        <w:r w:rsidDel="00F61563">
          <w:rPr>
            <w:lang w:eastAsia="zh-CN"/>
          </w:rPr>
          <w:delText>介绍</w:delText>
        </w:r>
      </w:del>
      <w:commentRangeEnd w:id="4"/>
      <w:r w:rsidR="002033BE">
        <w:rPr>
          <w:rStyle w:val="af1"/>
          <w:rFonts w:asciiTheme="minorHAnsi" w:eastAsiaTheme="minorEastAsia" w:hAnsiTheme="minorHAnsi" w:cstheme="minorBidi"/>
          <w:b w:val="0"/>
          <w:bCs w:val="0"/>
          <w:color w:val="auto"/>
        </w:rPr>
        <w:commentReference w:id="4"/>
      </w:r>
      <w:ins w:id="6" w:author="ma" w:date="2018-09-27T09:41:00Z">
        <w:r w:rsidR="00F61563">
          <w:rPr>
            <w:rFonts w:hint="eastAsia"/>
            <w:lang w:eastAsia="zh-CN"/>
          </w:rPr>
          <w:t>Python</w:t>
        </w:r>
      </w:ins>
      <w:ins w:id="7" w:author="ma" w:date="2018-09-27T10:09:00Z">
        <w:r w:rsidR="006772DF">
          <w:rPr>
            <w:rFonts w:hint="eastAsia"/>
            <w:lang w:eastAsia="zh-CN"/>
          </w:rPr>
          <w:t>介绍</w:t>
        </w:r>
      </w:ins>
      <w:ins w:id="8" w:author="ma" w:date="2018-09-27T09:42:00Z">
        <w:r w:rsidR="00F61563">
          <w:rPr>
            <w:rFonts w:hint="eastAsia"/>
            <w:lang w:eastAsia="zh-CN"/>
          </w:rPr>
          <w:t>及</w:t>
        </w:r>
      </w:ins>
      <w:del w:id="9" w:author="ma" w:date="2018-09-27T09:42:00Z">
        <w:r w:rsidDel="00F61563">
          <w:rPr>
            <w:lang w:eastAsia="zh-CN"/>
          </w:rPr>
          <w:delText>与</w:delText>
        </w:r>
      </w:del>
      <w:r>
        <w:rPr>
          <w:lang w:eastAsia="zh-CN"/>
        </w:rPr>
        <w:t>学习</w:t>
      </w:r>
      <w:ins w:id="10" w:author="ma" w:date="2018-09-27T09:42:00Z">
        <w:r w:rsidR="00F61563">
          <w:rPr>
            <w:rFonts w:hint="eastAsia"/>
            <w:lang w:eastAsia="zh-CN"/>
          </w:rPr>
          <w:t>前的</w:t>
        </w:r>
      </w:ins>
      <w:r>
        <w:rPr>
          <w:lang w:eastAsia="zh-CN"/>
        </w:rPr>
        <w:t>准备</w:t>
      </w:r>
      <w:bookmarkEnd w:id="1"/>
    </w:p>
    <w:p w14:paraId="5B9072C9" w14:textId="77777777" w:rsidR="007C501D" w:rsidRDefault="00467D46">
      <w:pPr>
        <w:pStyle w:val="FirstParagraph"/>
        <w:ind w:firstLineChars="200" w:firstLine="480"/>
        <w:rPr>
          <w:lang w:eastAsia="zh-CN"/>
        </w:rPr>
        <w:pPrChange w:id="11" w:author="ma" w:date="2018-09-27T09:42:00Z">
          <w:pPr>
            <w:pStyle w:val="FirstParagraph"/>
          </w:pPr>
        </w:pPrChange>
      </w:pPr>
      <w:commentRangeStart w:id="12"/>
      <w:r>
        <w:rPr>
          <w:lang w:eastAsia="zh-CN"/>
        </w:rPr>
        <w:t>在</w:t>
      </w:r>
      <w:commentRangeEnd w:id="12"/>
      <w:r w:rsidR="002033BE">
        <w:rPr>
          <w:rStyle w:val="af1"/>
        </w:rPr>
        <w:commentReference w:id="12"/>
      </w:r>
      <w:r>
        <w:rPr>
          <w:lang w:eastAsia="zh-CN"/>
        </w:rPr>
        <w:t>正式</w:t>
      </w:r>
      <w:ins w:id="13" w:author="ma" w:date="2018-09-27T09:42:00Z">
        <w:r w:rsidR="00F61563">
          <w:rPr>
            <w:rFonts w:hint="eastAsia"/>
            <w:lang w:eastAsia="zh-CN"/>
          </w:rPr>
          <w:t>介绍</w:t>
        </w:r>
      </w:ins>
      <w:del w:id="14" w:author="ma" w:date="2018-09-27T09:42:00Z">
        <w:r w:rsidDel="00F61563">
          <w:rPr>
            <w:lang w:eastAsia="zh-CN"/>
          </w:rPr>
          <w:delText>学习</w:delText>
        </w:r>
      </w:del>
      <w:ins w:id="15" w:author="ma" w:date="2018-09-27T09:42:00Z">
        <w:r w:rsidR="00F61563">
          <w:rPr>
            <w:rFonts w:hint="eastAsia"/>
            <w:lang w:eastAsia="zh-CN"/>
          </w:rPr>
          <w:t>如何使</w:t>
        </w:r>
      </w:ins>
      <w:r>
        <w:rPr>
          <w:lang w:eastAsia="zh-CN"/>
        </w:rPr>
        <w:t>用</w:t>
      </w:r>
      <w:commentRangeStart w:id="16"/>
      <w:r>
        <w:rPr>
          <w:lang w:eastAsia="zh-CN"/>
        </w:rPr>
        <w:t>Python</w:t>
      </w:r>
      <w:commentRangeEnd w:id="16"/>
      <w:r w:rsidR="00227E02">
        <w:rPr>
          <w:rStyle w:val="af1"/>
        </w:rPr>
        <w:commentReference w:id="16"/>
      </w:r>
      <w:r>
        <w:rPr>
          <w:lang w:eastAsia="zh-CN"/>
        </w:rPr>
        <w:t>进行数据分析之前，</w:t>
      </w:r>
      <w:del w:id="17" w:author="ma" w:date="2018-09-27T09:42:00Z">
        <w:r w:rsidDel="00F61563">
          <w:rPr>
            <w:lang w:eastAsia="zh-CN"/>
          </w:rPr>
          <w:delText>我们</w:delText>
        </w:r>
      </w:del>
      <w:r>
        <w:rPr>
          <w:lang w:eastAsia="zh-CN"/>
        </w:rPr>
        <w:t>先来简单</w:t>
      </w:r>
      <w:ins w:id="18" w:author="ma" w:date="2018-09-27T09:42:00Z">
        <w:r w:rsidR="00F61563">
          <w:rPr>
            <w:rFonts w:hint="eastAsia"/>
            <w:lang w:eastAsia="zh-CN"/>
          </w:rPr>
          <w:t>地</w:t>
        </w:r>
      </w:ins>
      <w:del w:id="19" w:author="ma" w:date="2018-09-27T09:42:00Z">
        <w:r w:rsidDel="00F61563">
          <w:rPr>
            <w:lang w:eastAsia="zh-CN"/>
          </w:rPr>
          <w:delText>的</w:delText>
        </w:r>
      </w:del>
      <w:r>
        <w:rPr>
          <w:lang w:eastAsia="zh-CN"/>
        </w:rPr>
        <w:t>了解</w:t>
      </w:r>
      <w:ins w:id="20" w:author="ma" w:date="2018-09-27T09:43:00Z">
        <w:r w:rsidR="00F61563">
          <w:rPr>
            <w:rFonts w:hint="eastAsia"/>
            <w:lang w:eastAsia="zh-CN"/>
          </w:rPr>
          <w:t>一</w:t>
        </w:r>
      </w:ins>
      <w:r>
        <w:rPr>
          <w:lang w:eastAsia="zh-CN"/>
        </w:rPr>
        <w:t>下</w:t>
      </w:r>
      <w:r>
        <w:rPr>
          <w:lang w:eastAsia="zh-CN"/>
        </w:rPr>
        <w:t>Python</w:t>
      </w:r>
      <w:ins w:id="21" w:author="ma" w:date="2018-09-27T09:43:00Z">
        <w:r w:rsidR="00F61563">
          <w:rPr>
            <w:rFonts w:hint="eastAsia"/>
            <w:lang w:eastAsia="zh-CN"/>
          </w:rPr>
          <w:t>的定义，</w:t>
        </w:r>
      </w:ins>
      <w:r>
        <w:rPr>
          <w:lang w:eastAsia="zh-CN"/>
        </w:rPr>
        <w:t>以及</w:t>
      </w:r>
      <w:del w:id="22" w:author="ma" w:date="2018-09-27T09:43:00Z">
        <w:r w:rsidDel="00F61563">
          <w:rPr>
            <w:lang w:eastAsia="zh-CN"/>
          </w:rPr>
          <w:delText>进行学习之前的</w:delText>
        </w:r>
      </w:del>
      <w:ins w:id="23" w:author="ma" w:date="2018-09-27T09:44:00Z">
        <w:r w:rsidR="00F61563">
          <w:rPr>
            <w:rFonts w:hint="eastAsia"/>
            <w:lang w:eastAsia="zh-CN"/>
          </w:rPr>
          <w:t>学习</w:t>
        </w:r>
        <w:r w:rsidR="00F61563">
          <w:rPr>
            <w:rFonts w:hint="eastAsia"/>
            <w:lang w:eastAsia="zh-CN"/>
          </w:rPr>
          <w:t>Python</w:t>
        </w:r>
        <w:r w:rsidR="00F61563">
          <w:rPr>
            <w:rFonts w:hint="eastAsia"/>
            <w:lang w:eastAsia="zh-CN"/>
          </w:rPr>
          <w:t>时使用的</w:t>
        </w:r>
      </w:ins>
      <w:ins w:id="24" w:author="ma" w:date="2018-09-27T09:43:00Z">
        <w:r w:rsidR="00F61563">
          <w:rPr>
            <w:rFonts w:hint="eastAsia"/>
            <w:lang w:eastAsia="zh-CN"/>
          </w:rPr>
          <w:t>相关</w:t>
        </w:r>
      </w:ins>
      <w:r>
        <w:rPr>
          <w:lang w:eastAsia="zh-CN"/>
        </w:rPr>
        <w:t>软件</w:t>
      </w:r>
      <w:ins w:id="25" w:author="ma" w:date="2018-09-27T09:43:00Z">
        <w:r w:rsidR="00F61563">
          <w:rPr>
            <w:rFonts w:hint="eastAsia"/>
            <w:lang w:eastAsia="zh-CN"/>
          </w:rPr>
          <w:t>的</w:t>
        </w:r>
      </w:ins>
      <w:r>
        <w:rPr>
          <w:lang w:eastAsia="zh-CN"/>
        </w:rPr>
        <w:t>安装和配置</w:t>
      </w:r>
      <w:ins w:id="26" w:author="ma" w:date="2018-09-27T09:44:00Z">
        <w:r w:rsidR="00F61563">
          <w:rPr>
            <w:rFonts w:hint="eastAsia"/>
            <w:lang w:eastAsia="zh-CN"/>
          </w:rPr>
          <w:t>方法</w:t>
        </w:r>
      </w:ins>
      <w:r>
        <w:rPr>
          <w:lang w:eastAsia="zh-CN"/>
        </w:rPr>
        <w:t>。</w:t>
      </w:r>
    </w:p>
    <w:p w14:paraId="4F90760A" w14:textId="77777777" w:rsidR="007C501D" w:rsidRDefault="00E40AAA">
      <w:pPr>
        <w:pStyle w:val="2"/>
        <w:rPr>
          <w:lang w:eastAsia="zh-CN"/>
        </w:rPr>
      </w:pPr>
      <w:bookmarkStart w:id="27" w:name="header-n4"/>
      <w:ins w:id="28" w:author="ma" w:date="2018-09-27T09:37:00Z">
        <w:r>
          <w:rPr>
            <w:rFonts w:hint="eastAsia"/>
            <w:lang w:eastAsia="zh-CN"/>
          </w:rPr>
          <w:t xml:space="preserve">1.1 </w:t>
        </w:r>
      </w:ins>
      <w:r w:rsidR="00467D46">
        <w:rPr>
          <w:lang w:eastAsia="zh-CN"/>
        </w:rPr>
        <w:t>Python</w:t>
      </w:r>
      <w:r w:rsidR="00467D46">
        <w:rPr>
          <w:lang w:eastAsia="zh-CN"/>
        </w:rPr>
        <w:t>是什么</w:t>
      </w:r>
      <w:bookmarkEnd w:id="27"/>
    </w:p>
    <w:p w14:paraId="740D427C" w14:textId="77777777" w:rsidR="007C501D" w:rsidRDefault="00467D46">
      <w:pPr>
        <w:pStyle w:val="FirstParagraph"/>
        <w:ind w:firstLineChars="196" w:firstLine="470"/>
        <w:rPr>
          <w:lang w:eastAsia="zh-CN"/>
        </w:rPr>
        <w:pPrChange w:id="29" w:author="ma" w:date="2018-09-27T09:47:00Z">
          <w:pPr>
            <w:pStyle w:val="FirstParagraph"/>
          </w:pPr>
        </w:pPrChange>
      </w:pPr>
      <w:commentRangeStart w:id="30"/>
      <w:r w:rsidRPr="00DD28CD">
        <w:rPr>
          <w:rFonts w:hint="eastAsia"/>
          <w:lang w:eastAsia="zh-CN"/>
          <w:rPrChange w:id="31" w:author="ma" w:date="2018-09-27T09:47:00Z">
            <w:rPr>
              <w:rFonts w:hint="eastAsia"/>
              <w:b/>
              <w:lang w:eastAsia="zh-CN"/>
            </w:rPr>
          </w:rPrChange>
        </w:rPr>
        <w:t>在</w:t>
      </w:r>
      <w:r w:rsidRPr="00DD28CD">
        <w:rPr>
          <w:lang w:eastAsia="zh-CN"/>
          <w:rPrChange w:id="32" w:author="ma" w:date="2018-09-27T09:47:00Z">
            <w:rPr>
              <w:b/>
              <w:lang w:eastAsia="zh-CN"/>
            </w:rPr>
          </w:rPrChange>
        </w:rPr>
        <w:t>IEEE</w:t>
      </w:r>
      <w:r w:rsidRPr="00DD28CD">
        <w:rPr>
          <w:rFonts w:hint="eastAsia"/>
          <w:lang w:eastAsia="zh-CN"/>
          <w:rPrChange w:id="33" w:author="ma" w:date="2018-09-27T09:47:00Z">
            <w:rPr>
              <w:rFonts w:hint="eastAsia"/>
              <w:b/>
              <w:lang w:eastAsia="zh-CN"/>
            </w:rPr>
          </w:rPrChange>
        </w:rPr>
        <w:t>发布的</w:t>
      </w:r>
      <w:r w:rsidRPr="00DD28CD">
        <w:rPr>
          <w:lang w:eastAsia="zh-CN"/>
          <w:rPrChange w:id="34" w:author="ma" w:date="2018-09-27T09:47:00Z">
            <w:rPr>
              <w:b/>
              <w:lang w:eastAsia="zh-CN"/>
            </w:rPr>
          </w:rPrChange>
        </w:rPr>
        <w:t>2017</w:t>
      </w:r>
      <w:r w:rsidRPr="00DD28CD">
        <w:rPr>
          <w:rFonts w:hint="eastAsia"/>
          <w:lang w:eastAsia="zh-CN"/>
          <w:rPrChange w:id="35" w:author="ma" w:date="2018-09-27T09:47:00Z">
            <w:rPr>
              <w:rFonts w:hint="eastAsia"/>
              <w:b/>
              <w:lang w:eastAsia="zh-CN"/>
            </w:rPr>
          </w:rPrChange>
        </w:rPr>
        <w:t>年编程语言排行榜中</w:t>
      </w:r>
      <w:commentRangeEnd w:id="30"/>
      <w:r w:rsidR="00DD28CD">
        <w:rPr>
          <w:rStyle w:val="af1"/>
        </w:rPr>
        <w:commentReference w:id="30"/>
      </w:r>
      <w:r w:rsidRPr="00DD28CD">
        <w:rPr>
          <w:rFonts w:hint="eastAsia"/>
          <w:lang w:eastAsia="zh-CN"/>
          <w:rPrChange w:id="36" w:author="ma" w:date="2018-09-27T09:47:00Z">
            <w:rPr>
              <w:rFonts w:hint="eastAsia"/>
              <w:b/>
              <w:lang w:eastAsia="zh-CN"/>
            </w:rPr>
          </w:rPrChange>
        </w:rPr>
        <w:t>，</w:t>
      </w:r>
      <w:r>
        <w:rPr>
          <w:b/>
          <w:lang w:eastAsia="zh-CN"/>
        </w:rPr>
        <w:t>Python</w:t>
      </w:r>
      <w:r>
        <w:rPr>
          <w:b/>
          <w:lang w:eastAsia="zh-CN"/>
        </w:rPr>
        <w:t>高居首位</w:t>
      </w:r>
      <w:r>
        <w:rPr>
          <w:lang w:eastAsia="zh-CN"/>
        </w:rPr>
        <w:t>。对于这样一门流行的编程语言，</w:t>
      </w:r>
      <w:del w:id="37" w:author="ma" w:date="2018-09-27T09:55:00Z">
        <w:r w:rsidDel="00FD4A14">
          <w:rPr>
            <w:lang w:eastAsia="zh-CN"/>
          </w:rPr>
          <w:delText>无数</w:delText>
        </w:r>
      </w:del>
      <w:ins w:id="38" w:author="ma" w:date="2018-09-27T09:55:00Z">
        <w:r w:rsidR="00FD4A14">
          <w:rPr>
            <w:rFonts w:hint="eastAsia"/>
            <w:lang w:eastAsia="zh-CN"/>
          </w:rPr>
          <w:t>很多</w:t>
        </w:r>
      </w:ins>
      <w:del w:id="39" w:author="ma" w:date="2018-09-27T09:55:00Z">
        <w:r w:rsidDel="00FD4A14">
          <w:rPr>
            <w:lang w:eastAsia="zh-CN"/>
          </w:rPr>
          <w:delText>的</w:delText>
        </w:r>
      </w:del>
      <w:r>
        <w:rPr>
          <w:lang w:eastAsia="zh-CN"/>
        </w:rPr>
        <w:t>Python</w:t>
      </w:r>
      <w:r>
        <w:rPr>
          <w:lang w:eastAsia="zh-CN"/>
        </w:rPr>
        <w:t>入门图书都给</w:t>
      </w:r>
      <w:ins w:id="40" w:author="ma" w:date="2018-09-27T09:55:00Z">
        <w:r w:rsidR="00FD4A14">
          <w:rPr>
            <w:rFonts w:hint="eastAsia"/>
            <w:lang w:eastAsia="zh-CN"/>
          </w:rPr>
          <w:t>它进行了</w:t>
        </w:r>
      </w:ins>
      <w:del w:id="41" w:author="ma" w:date="2018-09-27T09:55:00Z">
        <w:r w:rsidDel="00FD4A14">
          <w:rPr>
            <w:lang w:eastAsia="zh-CN"/>
          </w:rPr>
          <w:delText>相关的</w:delText>
        </w:r>
      </w:del>
      <w:r>
        <w:rPr>
          <w:lang w:eastAsia="zh-CN"/>
        </w:rPr>
        <w:t>定义，但</w:t>
      </w:r>
      <w:ins w:id="42" w:author="ma" w:date="2018-09-27T09:56:00Z">
        <w:r w:rsidR="00FD4A14">
          <w:rPr>
            <w:rFonts w:hint="eastAsia"/>
            <w:lang w:eastAsia="zh-CN"/>
          </w:rPr>
          <w:t>本书作者</w:t>
        </w:r>
      </w:ins>
      <w:del w:id="43" w:author="ma" w:date="2018-09-27T09:56:00Z">
        <w:r w:rsidDel="00FD4A14">
          <w:rPr>
            <w:lang w:eastAsia="zh-CN"/>
          </w:rPr>
          <w:delText>我个人</w:delText>
        </w:r>
      </w:del>
      <w:r>
        <w:rPr>
          <w:lang w:eastAsia="zh-CN"/>
        </w:rPr>
        <w:t>认为，</w:t>
      </w:r>
      <w:commentRangeStart w:id="44"/>
      <w:del w:id="45" w:author="ma" w:date="2018-09-27T09:56:00Z">
        <w:r w:rsidDel="00FD4A14">
          <w:rPr>
            <w:lang w:eastAsia="zh-CN"/>
          </w:rPr>
          <w:delText>最</w:delText>
        </w:r>
      </w:del>
      <w:commentRangeEnd w:id="44"/>
      <w:r w:rsidR="00A524A0">
        <w:rPr>
          <w:rStyle w:val="af1"/>
        </w:rPr>
        <w:commentReference w:id="44"/>
      </w:r>
      <w:ins w:id="46" w:author="ma" w:date="2018-09-27T09:58:00Z">
        <w:r w:rsidR="0031662B">
          <w:rPr>
            <w:rFonts w:hint="eastAsia"/>
            <w:lang w:eastAsia="zh-CN"/>
          </w:rPr>
          <w:t>较为</w:t>
        </w:r>
      </w:ins>
      <w:r>
        <w:rPr>
          <w:lang w:eastAsia="zh-CN"/>
        </w:rPr>
        <w:t>清晰明了的</w:t>
      </w:r>
      <w:ins w:id="47" w:author="ma" w:date="2018-09-27T09:58:00Z">
        <w:r w:rsidR="0031662B">
          <w:rPr>
            <w:rFonts w:hint="eastAsia"/>
            <w:lang w:eastAsia="zh-CN"/>
          </w:rPr>
          <w:t>定义</w:t>
        </w:r>
      </w:ins>
      <w:del w:id="48" w:author="ma" w:date="2018-09-27T09:58:00Z">
        <w:r w:rsidDel="0031662B">
          <w:rPr>
            <w:lang w:eastAsia="zh-CN"/>
          </w:rPr>
          <w:delText>说明</w:delText>
        </w:r>
      </w:del>
      <w:r>
        <w:rPr>
          <w:lang w:eastAsia="zh-CN"/>
        </w:rPr>
        <w:t>来自维基百科：</w:t>
      </w:r>
    </w:p>
    <w:p w14:paraId="3BBC7B9E" w14:textId="77777777" w:rsidR="007C501D" w:rsidRDefault="00467D46">
      <w:pPr>
        <w:pStyle w:val="a8"/>
        <w:ind w:firstLineChars="200" w:firstLine="400"/>
        <w:rPr>
          <w:lang w:eastAsia="zh-CN"/>
        </w:rPr>
        <w:pPrChange w:id="49" w:author="ma" w:date="2018-09-27T09:51:00Z">
          <w:pPr>
            <w:pStyle w:val="a8"/>
          </w:pPr>
        </w:pPrChange>
      </w:pPr>
      <w:commentRangeStart w:id="50"/>
      <w:r>
        <w:rPr>
          <w:lang w:eastAsia="zh-CN"/>
        </w:rPr>
        <w:t>Python</w:t>
      </w:r>
      <w:r>
        <w:rPr>
          <w:lang w:eastAsia="zh-CN"/>
        </w:rPr>
        <w:t>是一种</w:t>
      </w:r>
      <w:commentRangeEnd w:id="50"/>
      <w:r w:rsidR="00227E02">
        <w:rPr>
          <w:rStyle w:val="af1"/>
          <w:rFonts w:asciiTheme="minorHAnsi" w:eastAsiaTheme="minorEastAsia" w:hAnsiTheme="minorHAnsi" w:cstheme="minorBidi"/>
          <w:bCs w:val="0"/>
        </w:rPr>
        <w:commentReference w:id="50"/>
      </w:r>
      <w:r>
        <w:rPr>
          <w:lang w:eastAsia="zh-CN"/>
        </w:rPr>
        <w:t>广泛使用的</w:t>
      </w:r>
      <w:r w:rsidRPr="00DD28CD">
        <w:rPr>
          <w:rFonts w:hint="eastAsia"/>
          <w:lang w:eastAsia="zh-CN"/>
          <w:rPrChange w:id="51" w:author="ma" w:date="2018-09-27T09:49:00Z">
            <w:rPr>
              <w:rFonts w:hint="eastAsia"/>
              <w:b/>
              <w:lang w:eastAsia="zh-CN"/>
            </w:rPr>
          </w:rPrChange>
        </w:rPr>
        <w:t>高级编程语言</w:t>
      </w:r>
      <w:r w:rsidRPr="00DD28CD">
        <w:rPr>
          <w:lang w:eastAsia="zh-CN"/>
        </w:rPr>
        <w:t>，属于</w:t>
      </w:r>
      <w:r w:rsidRPr="00DD28CD">
        <w:rPr>
          <w:rFonts w:hint="eastAsia"/>
          <w:lang w:eastAsia="zh-CN"/>
          <w:rPrChange w:id="52" w:author="ma" w:date="2018-09-27T09:49:00Z">
            <w:rPr>
              <w:rFonts w:hint="eastAsia"/>
              <w:b/>
              <w:lang w:eastAsia="zh-CN"/>
            </w:rPr>
          </w:rPrChange>
        </w:rPr>
        <w:t>通用型编程语言</w:t>
      </w:r>
      <w:r w:rsidRPr="00DD28CD">
        <w:rPr>
          <w:lang w:eastAsia="zh-CN"/>
        </w:rPr>
        <w:t>，由</w:t>
      </w:r>
      <w:r w:rsidRPr="00DD28CD">
        <w:rPr>
          <w:rFonts w:hint="eastAsia"/>
          <w:lang w:eastAsia="zh-CN"/>
          <w:rPrChange w:id="53" w:author="ma" w:date="2018-09-27T09:49:00Z">
            <w:rPr>
              <w:rFonts w:hint="eastAsia"/>
              <w:b/>
              <w:lang w:eastAsia="zh-CN"/>
            </w:rPr>
          </w:rPrChange>
        </w:rPr>
        <w:t>吉多</w:t>
      </w:r>
      <w:r w:rsidRPr="00DD28CD">
        <w:rPr>
          <w:lang w:eastAsia="zh-CN"/>
          <w:rPrChange w:id="54" w:author="ma" w:date="2018-09-27T09:49:00Z">
            <w:rPr>
              <w:b/>
              <w:lang w:eastAsia="zh-CN"/>
            </w:rPr>
          </w:rPrChange>
        </w:rPr>
        <w:t>·</w:t>
      </w:r>
      <w:r w:rsidRPr="00DD28CD">
        <w:rPr>
          <w:rFonts w:hint="eastAsia"/>
          <w:lang w:eastAsia="zh-CN"/>
          <w:rPrChange w:id="55" w:author="ma" w:date="2018-09-27T09:49:00Z">
            <w:rPr>
              <w:rFonts w:hint="eastAsia"/>
              <w:b/>
              <w:lang w:eastAsia="zh-CN"/>
            </w:rPr>
          </w:rPrChange>
        </w:rPr>
        <w:t>范罗苏姆</w:t>
      </w:r>
      <w:r>
        <w:rPr>
          <w:lang w:eastAsia="zh-CN"/>
        </w:rPr>
        <w:t>创造，第一版发布于</w:t>
      </w:r>
      <w:r>
        <w:rPr>
          <w:lang w:eastAsia="zh-CN"/>
        </w:rPr>
        <w:t>1991</w:t>
      </w:r>
      <w:r>
        <w:rPr>
          <w:lang w:eastAsia="zh-CN"/>
        </w:rPr>
        <w:t>年。</w:t>
      </w:r>
      <w:ins w:id="56" w:author="ma" w:date="2018-09-27T09:58:00Z">
        <w:r w:rsidR="0031662B">
          <w:rPr>
            <w:rFonts w:hint="eastAsia"/>
            <w:lang w:eastAsia="zh-CN"/>
          </w:rPr>
          <w:t>Python</w:t>
        </w:r>
      </w:ins>
      <w:r>
        <w:rPr>
          <w:lang w:eastAsia="zh-CN"/>
        </w:rPr>
        <w:t>可以</w:t>
      </w:r>
      <w:ins w:id="57" w:author="ma" w:date="2018-09-27T09:59:00Z">
        <w:r w:rsidR="0031662B">
          <w:rPr>
            <w:rFonts w:hint="eastAsia"/>
            <w:lang w:eastAsia="zh-CN"/>
          </w:rPr>
          <w:t>被</w:t>
        </w:r>
      </w:ins>
      <w:r>
        <w:rPr>
          <w:lang w:eastAsia="zh-CN"/>
        </w:rPr>
        <w:t>视</w:t>
      </w:r>
      <w:del w:id="58" w:author="ma" w:date="2018-09-27T09:58:00Z">
        <w:r w:rsidDel="0031662B">
          <w:rPr>
            <w:lang w:eastAsia="zh-CN"/>
          </w:rPr>
          <w:delText>之</w:delText>
        </w:r>
      </w:del>
      <w:r>
        <w:rPr>
          <w:lang w:eastAsia="zh-CN"/>
        </w:rPr>
        <w:t>为一种改良</w:t>
      </w:r>
      <w:commentRangeStart w:id="59"/>
      <w:del w:id="60" w:author="ma" w:date="2018-09-27T09:59:00Z">
        <w:r w:rsidDel="005C4564">
          <w:rPr>
            <w:lang w:eastAsia="zh-CN"/>
          </w:rPr>
          <w:delText>(</w:delText>
        </w:r>
      </w:del>
      <w:commentRangeEnd w:id="59"/>
      <w:r w:rsidR="002D6C3D">
        <w:rPr>
          <w:rStyle w:val="af1"/>
          <w:rFonts w:asciiTheme="minorHAnsi" w:eastAsiaTheme="minorEastAsia" w:hAnsiTheme="minorHAnsi" w:cstheme="minorBidi"/>
          <w:bCs w:val="0"/>
        </w:rPr>
        <w:commentReference w:id="59"/>
      </w:r>
      <w:ins w:id="61" w:author="ma" w:date="2018-09-27T09:59:00Z">
        <w:r w:rsidR="005C4564" w:rsidRPr="005C4564">
          <w:rPr>
            <w:rFonts w:asciiTheme="minorEastAsia" w:eastAsiaTheme="minorEastAsia" w:hAnsiTheme="minorEastAsia" w:hint="eastAsia"/>
            <w:lang w:eastAsia="zh-CN"/>
            <w:rPrChange w:id="62" w:author="ma" w:date="2018-09-27T09:59:00Z">
              <w:rPr>
                <w:rFonts w:hint="eastAsia"/>
                <w:lang w:eastAsia="zh-CN"/>
              </w:rPr>
            </w:rPrChange>
          </w:rPr>
          <w:t>（</w:t>
        </w:r>
      </w:ins>
      <w:r>
        <w:rPr>
          <w:lang w:eastAsia="zh-CN"/>
        </w:rPr>
        <w:t>加入一些其他编程语言的优点，如面向对象</w:t>
      </w:r>
      <w:ins w:id="63" w:author="ma" w:date="2018-09-27T09:59:00Z">
        <w:r w:rsidR="005C4564" w:rsidRPr="005C4564">
          <w:rPr>
            <w:rFonts w:asciiTheme="minorEastAsia" w:eastAsiaTheme="minorEastAsia" w:hAnsiTheme="minorEastAsia" w:hint="eastAsia"/>
            <w:lang w:eastAsia="zh-CN"/>
            <w:rPrChange w:id="64" w:author="ma" w:date="2018-09-27T09:59:00Z">
              <w:rPr>
                <w:rFonts w:hint="eastAsia"/>
                <w:lang w:eastAsia="zh-CN"/>
              </w:rPr>
            </w:rPrChange>
          </w:rPr>
          <w:t>）</w:t>
        </w:r>
      </w:ins>
      <w:del w:id="65" w:author="ma" w:date="2018-09-27T09:59:00Z">
        <w:r w:rsidDel="005C4564">
          <w:rPr>
            <w:lang w:eastAsia="zh-CN"/>
          </w:rPr>
          <w:delText>)</w:delText>
        </w:r>
      </w:del>
      <w:r>
        <w:rPr>
          <w:lang w:eastAsia="zh-CN"/>
        </w:rPr>
        <w:t xml:space="preserve"> </w:t>
      </w:r>
      <w:r>
        <w:rPr>
          <w:lang w:eastAsia="zh-CN"/>
        </w:rPr>
        <w:t>的</w:t>
      </w:r>
      <w:r>
        <w:rPr>
          <w:lang w:eastAsia="zh-CN"/>
        </w:rPr>
        <w:t>LISP</w:t>
      </w:r>
      <w:r>
        <w:rPr>
          <w:lang w:eastAsia="zh-CN"/>
        </w:rPr>
        <w:t>。作为一种</w:t>
      </w:r>
      <w:r w:rsidRPr="00DD28CD">
        <w:rPr>
          <w:rFonts w:hint="eastAsia"/>
          <w:lang w:eastAsia="zh-CN"/>
          <w:rPrChange w:id="66" w:author="ma" w:date="2018-09-27T09:50:00Z">
            <w:rPr>
              <w:rFonts w:hint="eastAsia"/>
              <w:b/>
              <w:lang w:eastAsia="zh-CN"/>
            </w:rPr>
          </w:rPrChange>
        </w:rPr>
        <w:t>解释型语言</w:t>
      </w:r>
      <w:r>
        <w:rPr>
          <w:lang w:eastAsia="zh-CN"/>
        </w:rPr>
        <w:t>，</w:t>
      </w:r>
      <w:r>
        <w:rPr>
          <w:lang w:eastAsia="zh-CN"/>
        </w:rPr>
        <w:t>Python</w:t>
      </w:r>
      <w:r>
        <w:rPr>
          <w:lang w:eastAsia="zh-CN"/>
        </w:rPr>
        <w:t>的设计哲学</w:t>
      </w:r>
      <w:r w:rsidRPr="00DD28CD">
        <w:rPr>
          <w:rFonts w:hint="eastAsia"/>
          <w:lang w:eastAsia="zh-CN"/>
          <w:rPrChange w:id="67" w:author="ma" w:date="2018-09-27T09:49:00Z">
            <w:rPr>
              <w:rFonts w:hint="eastAsia"/>
              <w:b/>
              <w:lang w:eastAsia="zh-CN"/>
            </w:rPr>
          </w:rPrChange>
        </w:rPr>
        <w:t>强调代码的可读性和简洁的语法</w:t>
      </w:r>
      <w:r>
        <w:rPr>
          <w:lang w:eastAsia="zh-CN"/>
        </w:rPr>
        <w:t>（尤其是使用空格缩进划分代码块，而非使用大括号或者关键词）。相比于</w:t>
      </w:r>
      <w:r>
        <w:rPr>
          <w:lang w:eastAsia="zh-CN"/>
        </w:rPr>
        <w:t>C++</w:t>
      </w:r>
      <w:r>
        <w:rPr>
          <w:lang w:eastAsia="zh-CN"/>
        </w:rPr>
        <w:t>或</w:t>
      </w:r>
      <w:r>
        <w:rPr>
          <w:lang w:eastAsia="zh-CN"/>
        </w:rPr>
        <w:t>Java</w:t>
      </w:r>
      <w:r>
        <w:rPr>
          <w:lang w:eastAsia="zh-CN"/>
        </w:rPr>
        <w:t>，</w:t>
      </w:r>
      <w:r>
        <w:rPr>
          <w:lang w:eastAsia="zh-CN"/>
        </w:rPr>
        <w:t>Python</w:t>
      </w:r>
      <w:r>
        <w:rPr>
          <w:lang w:eastAsia="zh-CN"/>
        </w:rPr>
        <w:t>让开发者能够用更少的代码表达想法。</w:t>
      </w:r>
      <w:ins w:id="68" w:author="ma" w:date="2018-09-27T10:01:00Z">
        <w:r w:rsidR="002D6C3D">
          <w:rPr>
            <w:rFonts w:hint="eastAsia"/>
            <w:lang w:eastAsia="zh-CN"/>
          </w:rPr>
          <w:t>无论</w:t>
        </w:r>
      </w:ins>
      <w:del w:id="69" w:author="ma" w:date="2018-09-27T10:01:00Z">
        <w:r w:rsidDel="002D6C3D">
          <w:rPr>
            <w:lang w:eastAsia="zh-CN"/>
          </w:rPr>
          <w:delText>不管</w:delText>
        </w:r>
      </w:del>
      <w:r>
        <w:rPr>
          <w:lang w:eastAsia="zh-CN"/>
        </w:rPr>
        <w:t>是小型</w:t>
      </w:r>
      <w:ins w:id="70" w:author="ma" w:date="2018-09-27T10:01:00Z">
        <w:r w:rsidR="002D6C3D">
          <w:rPr>
            <w:rFonts w:hint="eastAsia"/>
            <w:lang w:eastAsia="zh-CN"/>
          </w:rPr>
          <w:t>程序</w:t>
        </w:r>
      </w:ins>
      <w:r>
        <w:rPr>
          <w:lang w:eastAsia="zh-CN"/>
        </w:rPr>
        <w:t>还是大型程序，</w:t>
      </w:r>
      <w:ins w:id="71" w:author="ma" w:date="2018-09-27T10:01:00Z">
        <w:r w:rsidR="002D6C3D">
          <w:rPr>
            <w:rFonts w:hint="eastAsia"/>
            <w:lang w:eastAsia="zh-CN"/>
          </w:rPr>
          <w:t>Python</w:t>
        </w:r>
      </w:ins>
      <w:del w:id="72" w:author="ma" w:date="2018-09-27T10:01:00Z">
        <w:r w:rsidDel="002D6C3D">
          <w:rPr>
            <w:lang w:eastAsia="zh-CN"/>
          </w:rPr>
          <w:delText>该语言</w:delText>
        </w:r>
      </w:del>
      <w:r>
        <w:rPr>
          <w:lang w:eastAsia="zh-CN"/>
        </w:rPr>
        <w:t>都试图让程序的结构清晰明了。</w:t>
      </w:r>
    </w:p>
    <w:p w14:paraId="48DF3DE1" w14:textId="77777777" w:rsidR="007C501D" w:rsidRDefault="00467D46">
      <w:pPr>
        <w:pStyle w:val="FirstParagraph"/>
        <w:ind w:firstLineChars="200" w:firstLine="480"/>
        <w:rPr>
          <w:lang w:eastAsia="zh-CN"/>
        </w:rPr>
        <w:pPrChange w:id="73" w:author="ma" w:date="2018-09-27T10:02:00Z">
          <w:pPr>
            <w:pStyle w:val="FirstParagraph"/>
          </w:pPr>
        </w:pPrChange>
      </w:pPr>
      <w:r>
        <w:rPr>
          <w:lang w:eastAsia="zh-CN"/>
        </w:rPr>
        <w:t>这</w:t>
      </w:r>
      <w:del w:id="74" w:author="ma" w:date="2018-09-27T10:02:00Z">
        <w:r w:rsidDel="00182C41">
          <w:rPr>
            <w:lang w:eastAsia="zh-CN"/>
          </w:rPr>
          <w:delText>一</w:delText>
        </w:r>
      </w:del>
      <w:r>
        <w:rPr>
          <w:lang w:eastAsia="zh-CN"/>
        </w:rPr>
        <w:t>段</w:t>
      </w:r>
      <w:ins w:id="75" w:author="ma" w:date="2018-09-27T10:02:00Z">
        <w:r w:rsidR="00182C41">
          <w:rPr>
            <w:rFonts w:hint="eastAsia"/>
            <w:lang w:eastAsia="zh-CN"/>
          </w:rPr>
          <w:t>文字</w:t>
        </w:r>
      </w:ins>
      <w:del w:id="76" w:author="ma" w:date="2018-09-27T10:02:00Z">
        <w:r w:rsidDel="00182C41">
          <w:rPr>
            <w:lang w:eastAsia="zh-CN"/>
          </w:rPr>
          <w:delText>话虽然不长，却简要地</w:delText>
        </w:r>
      </w:del>
      <w:r>
        <w:rPr>
          <w:lang w:eastAsia="zh-CN"/>
        </w:rPr>
        <w:t>囊括了读者需要了解的</w:t>
      </w:r>
      <w:ins w:id="77" w:author="ma" w:date="2018-09-27T10:03:00Z">
        <w:r w:rsidR="00182C41">
          <w:rPr>
            <w:rFonts w:hint="eastAsia"/>
            <w:lang w:eastAsia="zh-CN"/>
          </w:rPr>
          <w:t>关于</w:t>
        </w:r>
      </w:ins>
      <w:r>
        <w:rPr>
          <w:lang w:eastAsia="zh-CN"/>
        </w:rPr>
        <w:t>Python</w:t>
      </w:r>
      <w:ins w:id="78" w:author="ma" w:date="2018-09-27T10:03:00Z">
        <w:r w:rsidR="00182C41">
          <w:rPr>
            <w:rFonts w:hint="eastAsia"/>
            <w:lang w:eastAsia="zh-CN"/>
          </w:rPr>
          <w:t>的</w:t>
        </w:r>
      </w:ins>
      <w:del w:id="79" w:author="ma" w:date="2018-09-27T10:03:00Z">
        <w:r w:rsidDel="00182C41">
          <w:rPr>
            <w:lang w:eastAsia="zh-CN"/>
          </w:rPr>
          <w:delText>最</w:delText>
        </w:r>
      </w:del>
      <w:r>
        <w:rPr>
          <w:lang w:eastAsia="zh-CN"/>
        </w:rPr>
        <w:t>基本</w:t>
      </w:r>
      <w:del w:id="80" w:author="ma" w:date="2018-09-27T10:03:00Z">
        <w:r w:rsidDel="00182C41">
          <w:rPr>
            <w:lang w:eastAsia="zh-CN"/>
          </w:rPr>
          <w:delText>的</w:delText>
        </w:r>
      </w:del>
      <w:r>
        <w:rPr>
          <w:lang w:eastAsia="zh-CN"/>
        </w:rPr>
        <w:t>信息</w:t>
      </w:r>
      <w:ins w:id="81" w:author="ma" w:date="2018-09-27T10:03:00Z">
        <w:r w:rsidR="00182C41">
          <w:rPr>
            <w:rFonts w:hint="eastAsia"/>
            <w:lang w:eastAsia="zh-CN"/>
          </w:rPr>
          <w:t>。</w:t>
        </w:r>
      </w:ins>
      <w:del w:id="82" w:author="ma" w:date="2018-09-27T10:03:00Z">
        <w:r w:rsidDel="00182C41">
          <w:rPr>
            <w:lang w:eastAsia="zh-CN"/>
          </w:rPr>
          <w:delText>：</w:delText>
        </w:r>
      </w:del>
    </w:p>
    <w:p w14:paraId="3755C6A4" w14:textId="77777777" w:rsidR="007C501D" w:rsidRDefault="00F73EFE">
      <w:pPr>
        <w:ind w:left="480"/>
        <w:rPr>
          <w:lang w:eastAsia="zh-CN"/>
        </w:rPr>
        <w:pPrChange w:id="83" w:author="ma" w:date="2018-09-27T10:03:00Z">
          <w:pPr>
            <w:numPr>
              <w:numId w:val="3"/>
            </w:numPr>
            <w:tabs>
              <w:tab w:val="num" w:pos="0"/>
            </w:tabs>
            <w:ind w:left="480" w:hanging="480"/>
          </w:pPr>
        </w:pPrChange>
      </w:pPr>
      <w:commentRangeStart w:id="84"/>
      <w:ins w:id="85" w:author="ma" w:date="2018-09-27T10:03:00Z">
        <w:r>
          <w:rPr>
            <w:rFonts w:hint="eastAsia"/>
            <w:lang w:eastAsia="zh-CN"/>
          </w:rPr>
          <w:t>1</w:t>
        </w:r>
        <w:r>
          <w:rPr>
            <w:rFonts w:hint="eastAsia"/>
            <w:lang w:eastAsia="zh-CN"/>
          </w:rPr>
          <w:t>）</w:t>
        </w:r>
      </w:ins>
      <w:commentRangeEnd w:id="84"/>
      <w:ins w:id="86" w:author="ma" w:date="2018-09-27T10:05:00Z">
        <w:r w:rsidR="00E13BAF">
          <w:rPr>
            <w:rStyle w:val="af1"/>
          </w:rPr>
          <w:commentReference w:id="84"/>
        </w:r>
      </w:ins>
      <w:r w:rsidR="00467D46">
        <w:rPr>
          <w:lang w:eastAsia="zh-CN"/>
        </w:rPr>
        <w:t>Python</w:t>
      </w:r>
      <w:ins w:id="87" w:author="ma" w:date="2018-09-27T10:04:00Z">
        <w:r w:rsidR="0015473A">
          <w:rPr>
            <w:rFonts w:hint="eastAsia"/>
            <w:lang w:eastAsia="zh-CN"/>
          </w:rPr>
          <w:t>目前</w:t>
        </w:r>
      </w:ins>
      <w:r w:rsidR="00467D46">
        <w:rPr>
          <w:lang w:eastAsia="zh-CN"/>
        </w:rPr>
        <w:t>被广泛使用</w:t>
      </w:r>
      <w:ins w:id="88" w:author="ma" w:date="2018-09-27T10:04:00Z">
        <w:r>
          <w:rPr>
            <w:rFonts w:hint="eastAsia"/>
            <w:lang w:eastAsia="zh-CN"/>
          </w:rPr>
          <w:t>。</w:t>
        </w:r>
      </w:ins>
    </w:p>
    <w:p w14:paraId="70B25C9D" w14:textId="77777777" w:rsidR="007C501D" w:rsidRDefault="00F73EFE">
      <w:pPr>
        <w:rPr>
          <w:lang w:eastAsia="zh-CN"/>
        </w:rPr>
        <w:pPrChange w:id="89" w:author="ma" w:date="2018-09-27T10:04:00Z">
          <w:pPr>
            <w:numPr>
              <w:numId w:val="3"/>
            </w:numPr>
            <w:tabs>
              <w:tab w:val="num" w:pos="0"/>
            </w:tabs>
            <w:ind w:left="480" w:hanging="480"/>
          </w:pPr>
        </w:pPrChange>
      </w:pPr>
      <w:ins w:id="90" w:author="ma" w:date="2018-09-27T10:04:00Z">
        <w:r>
          <w:rPr>
            <w:rFonts w:hint="eastAsia"/>
            <w:lang w:eastAsia="zh-CN"/>
          </w:rPr>
          <w:t>2</w:t>
        </w:r>
        <w:r>
          <w:rPr>
            <w:rFonts w:hint="eastAsia"/>
            <w:lang w:eastAsia="zh-CN"/>
          </w:rPr>
          <w:t>）</w:t>
        </w:r>
        <w:commentRangeStart w:id="91"/>
        <w:r w:rsidR="0015473A">
          <w:rPr>
            <w:rFonts w:hint="eastAsia"/>
            <w:lang w:eastAsia="zh-CN"/>
          </w:rPr>
          <w:t>Python</w:t>
        </w:r>
      </w:ins>
      <w:commentRangeEnd w:id="91"/>
      <w:ins w:id="92" w:author="ma" w:date="2018-09-27T10:07:00Z">
        <w:r w:rsidR="006772DF">
          <w:rPr>
            <w:rStyle w:val="af1"/>
          </w:rPr>
          <w:commentReference w:id="91"/>
        </w:r>
      </w:ins>
      <w:r w:rsidR="00467D46">
        <w:rPr>
          <w:lang w:eastAsia="zh-CN"/>
        </w:rPr>
        <w:t>属于高级编程语言，这区别于</w:t>
      </w:r>
      <w:r w:rsidR="00467D46">
        <w:rPr>
          <w:lang w:eastAsia="zh-CN"/>
        </w:rPr>
        <w:t>C</w:t>
      </w:r>
      <w:ins w:id="93" w:author="ma" w:date="2018-09-27T10:06:00Z">
        <w:r w:rsidR="00B21C3A">
          <w:rPr>
            <w:rFonts w:hint="eastAsia"/>
            <w:lang w:eastAsia="zh-CN"/>
          </w:rPr>
          <w:t>语言</w:t>
        </w:r>
      </w:ins>
      <w:r w:rsidR="00467D46">
        <w:rPr>
          <w:lang w:eastAsia="zh-CN"/>
        </w:rPr>
        <w:t>这样的中级语言或</w:t>
      </w:r>
      <w:del w:id="94" w:author="ma" w:date="2018-09-27T10:06:00Z">
        <w:r w:rsidR="00467D46" w:rsidDel="00B21C3A">
          <w:rPr>
            <w:lang w:eastAsia="zh-CN"/>
          </w:rPr>
          <w:delText>是</w:delText>
        </w:r>
      </w:del>
      <w:r w:rsidR="00467D46">
        <w:rPr>
          <w:lang w:eastAsia="zh-CN"/>
        </w:rPr>
        <w:t>底层的硬件编程、汇编等语言</w:t>
      </w:r>
      <w:ins w:id="95" w:author="ma" w:date="2018-09-27T10:04:00Z">
        <w:r>
          <w:rPr>
            <w:rFonts w:hint="eastAsia"/>
            <w:lang w:eastAsia="zh-CN"/>
          </w:rPr>
          <w:t>。</w:t>
        </w:r>
      </w:ins>
    </w:p>
    <w:p w14:paraId="0597E77A" w14:textId="77777777" w:rsidR="007C501D" w:rsidRDefault="00F73EFE">
      <w:pPr>
        <w:rPr>
          <w:lang w:eastAsia="zh-CN"/>
        </w:rPr>
        <w:pPrChange w:id="96" w:author="ma" w:date="2018-09-27T10:03:00Z">
          <w:pPr>
            <w:numPr>
              <w:numId w:val="3"/>
            </w:numPr>
            <w:tabs>
              <w:tab w:val="num" w:pos="0"/>
            </w:tabs>
            <w:ind w:left="480" w:hanging="480"/>
          </w:pPr>
        </w:pPrChange>
      </w:pPr>
      <w:ins w:id="97" w:author="ma" w:date="2018-09-27T10:03:00Z">
        <w:r>
          <w:rPr>
            <w:rFonts w:hint="eastAsia"/>
            <w:lang w:eastAsia="zh-CN"/>
          </w:rPr>
          <w:t>3</w:t>
        </w:r>
        <w:r>
          <w:rPr>
            <w:rFonts w:hint="eastAsia"/>
            <w:lang w:eastAsia="zh-CN"/>
          </w:rPr>
          <w:t>）</w:t>
        </w:r>
      </w:ins>
      <w:ins w:id="98" w:author="ma" w:date="2018-09-27T10:07:00Z">
        <w:r w:rsidR="00B21C3A">
          <w:rPr>
            <w:rFonts w:hint="eastAsia"/>
            <w:lang w:eastAsia="zh-CN"/>
          </w:rPr>
          <w:t>Python</w:t>
        </w:r>
      </w:ins>
      <w:ins w:id="99" w:author="ma" w:date="2018-09-27T10:08:00Z">
        <w:r w:rsidR="006772DF">
          <w:rPr>
            <w:rFonts w:hint="eastAsia"/>
            <w:lang w:eastAsia="zh-CN"/>
          </w:rPr>
          <w:t>由</w:t>
        </w:r>
      </w:ins>
      <w:del w:id="100" w:author="ma" w:date="2018-09-27T10:07:00Z">
        <w:r w:rsidR="00467D46" w:rsidDel="006772DF">
          <w:rPr>
            <w:lang w:eastAsia="zh-CN"/>
          </w:rPr>
          <w:delText>创始人</w:delText>
        </w:r>
      </w:del>
      <w:del w:id="101" w:author="ma" w:date="2018-09-27T10:08:00Z">
        <w:r w:rsidR="00467D46" w:rsidDel="006772DF">
          <w:rPr>
            <w:lang w:eastAsia="zh-CN"/>
          </w:rPr>
          <w:delText>为</w:delText>
        </w:r>
      </w:del>
      <w:r w:rsidR="00467D46">
        <w:rPr>
          <w:lang w:eastAsia="zh-CN"/>
        </w:rPr>
        <w:t>吉多</w:t>
      </w:r>
      <w:r w:rsidR="00467D46">
        <w:rPr>
          <w:lang w:eastAsia="zh-CN"/>
        </w:rPr>
        <w:t>·</w:t>
      </w:r>
      <w:r w:rsidR="00467D46">
        <w:rPr>
          <w:lang w:eastAsia="zh-CN"/>
        </w:rPr>
        <w:t>范罗苏姆</w:t>
      </w:r>
      <w:ins w:id="102" w:author="ma" w:date="2018-09-27T10:08:00Z">
        <w:r w:rsidR="006772DF">
          <w:rPr>
            <w:rFonts w:hint="eastAsia"/>
            <w:lang w:eastAsia="zh-CN"/>
          </w:rPr>
          <w:t>创造</w:t>
        </w:r>
      </w:ins>
      <w:r w:rsidR="00467D46">
        <w:rPr>
          <w:lang w:eastAsia="zh-CN"/>
        </w:rPr>
        <w:t>，于</w:t>
      </w:r>
      <w:r w:rsidR="00467D46">
        <w:rPr>
          <w:lang w:eastAsia="zh-CN"/>
        </w:rPr>
        <w:t>1991</w:t>
      </w:r>
      <w:r w:rsidR="00467D46">
        <w:rPr>
          <w:lang w:eastAsia="zh-CN"/>
        </w:rPr>
        <w:t>年发布</w:t>
      </w:r>
      <w:r w:rsidR="00467D46">
        <w:rPr>
          <w:lang w:eastAsia="zh-CN"/>
        </w:rPr>
        <w:t xml:space="preserve"> </w:t>
      </w:r>
      <w:ins w:id="103" w:author="ma" w:date="2018-09-27T10:04:00Z">
        <w:r>
          <w:rPr>
            <w:rFonts w:hint="eastAsia"/>
            <w:lang w:eastAsia="zh-CN"/>
          </w:rPr>
          <w:t>。</w:t>
        </w:r>
      </w:ins>
    </w:p>
    <w:p w14:paraId="2F97F14A" w14:textId="77777777" w:rsidR="007C501D" w:rsidRDefault="00F73EFE">
      <w:pPr>
        <w:ind w:left="480"/>
        <w:rPr>
          <w:lang w:eastAsia="zh-CN"/>
        </w:rPr>
        <w:pPrChange w:id="104" w:author="ma" w:date="2018-09-27T10:03:00Z">
          <w:pPr>
            <w:numPr>
              <w:numId w:val="3"/>
            </w:numPr>
            <w:tabs>
              <w:tab w:val="num" w:pos="0"/>
            </w:tabs>
            <w:ind w:left="480" w:hanging="480"/>
          </w:pPr>
        </w:pPrChange>
      </w:pPr>
      <w:ins w:id="105" w:author="ma" w:date="2018-09-27T10:03:00Z">
        <w:r>
          <w:rPr>
            <w:rFonts w:hint="eastAsia"/>
            <w:lang w:eastAsia="zh-CN"/>
          </w:rPr>
          <w:t>4</w:t>
        </w:r>
        <w:r>
          <w:rPr>
            <w:rFonts w:hint="eastAsia"/>
            <w:lang w:eastAsia="zh-CN"/>
          </w:rPr>
          <w:t>）</w:t>
        </w:r>
      </w:ins>
      <w:ins w:id="106" w:author="ma" w:date="2018-09-27T10:08:00Z">
        <w:r w:rsidR="006772DF">
          <w:rPr>
            <w:rFonts w:hint="eastAsia"/>
            <w:lang w:eastAsia="zh-CN"/>
          </w:rPr>
          <w:t>Python</w:t>
        </w:r>
      </w:ins>
      <w:r w:rsidR="00467D46">
        <w:rPr>
          <w:lang w:eastAsia="zh-CN"/>
        </w:rPr>
        <w:t>支持面向对象编程（</w:t>
      </w:r>
      <w:r w:rsidR="00467D46">
        <w:rPr>
          <w:lang w:eastAsia="zh-CN"/>
        </w:rPr>
        <w:t>OOP</w:t>
      </w:r>
      <w:r w:rsidR="00467D46">
        <w:rPr>
          <w:lang w:eastAsia="zh-CN"/>
        </w:rPr>
        <w:t>）</w:t>
      </w:r>
      <w:ins w:id="107" w:author="ma" w:date="2018-09-27T10:04:00Z">
        <w:r>
          <w:rPr>
            <w:rFonts w:hint="eastAsia"/>
            <w:lang w:eastAsia="zh-CN"/>
          </w:rPr>
          <w:t>。</w:t>
        </w:r>
      </w:ins>
    </w:p>
    <w:p w14:paraId="73105FAC" w14:textId="77777777" w:rsidR="007C501D" w:rsidRDefault="00F73EFE">
      <w:pPr>
        <w:rPr>
          <w:lang w:eastAsia="zh-CN"/>
        </w:rPr>
        <w:pPrChange w:id="108" w:author="ma" w:date="2018-09-27T10:04:00Z">
          <w:pPr>
            <w:numPr>
              <w:numId w:val="3"/>
            </w:numPr>
            <w:tabs>
              <w:tab w:val="num" w:pos="0"/>
            </w:tabs>
            <w:ind w:left="480" w:hanging="480"/>
          </w:pPr>
        </w:pPrChange>
      </w:pPr>
      <w:ins w:id="109" w:author="ma" w:date="2018-09-27T10:04:00Z">
        <w:r>
          <w:rPr>
            <w:rFonts w:hint="eastAsia"/>
            <w:lang w:eastAsia="zh-CN"/>
          </w:rPr>
          <w:t>5</w:t>
        </w:r>
        <w:r>
          <w:rPr>
            <w:rFonts w:hint="eastAsia"/>
            <w:lang w:eastAsia="zh-CN"/>
          </w:rPr>
          <w:t>）</w:t>
        </w:r>
      </w:ins>
      <w:ins w:id="110" w:author="ma" w:date="2018-09-27T10:08:00Z">
        <w:r w:rsidR="006772DF" w:rsidRPr="006772DF">
          <w:rPr>
            <w:rFonts w:hint="eastAsia"/>
            <w:lang w:eastAsia="zh-CN"/>
          </w:rPr>
          <w:t>Python</w:t>
        </w:r>
      </w:ins>
      <w:r w:rsidR="00467D46">
        <w:rPr>
          <w:lang w:eastAsia="zh-CN"/>
        </w:rPr>
        <w:t>属于解释型语言</w:t>
      </w:r>
      <w:ins w:id="111" w:author="ma" w:date="2018-09-27T10:09:00Z">
        <w:r w:rsidR="006772DF">
          <w:rPr>
            <w:rFonts w:hint="eastAsia"/>
            <w:lang w:eastAsia="zh-CN"/>
          </w:rPr>
          <w:t>。</w:t>
        </w:r>
      </w:ins>
      <w:del w:id="112" w:author="ma" w:date="2018-09-27T10:09:00Z">
        <w:r w:rsidR="00467D46" w:rsidDel="006772DF">
          <w:rPr>
            <w:lang w:eastAsia="zh-CN"/>
          </w:rPr>
          <w:delText>，</w:delText>
        </w:r>
      </w:del>
      <w:r w:rsidR="00467D46">
        <w:rPr>
          <w:lang w:eastAsia="zh-CN"/>
        </w:rPr>
        <w:t>解释型语言以文本的方式存储程序代码，不需要在运行前进行编译（为大众所熟知的</w:t>
      </w:r>
      <w:r w:rsidR="00467D46">
        <w:rPr>
          <w:lang w:eastAsia="zh-CN"/>
        </w:rPr>
        <w:t>C</w:t>
      </w:r>
      <w:r w:rsidR="00467D46">
        <w:rPr>
          <w:lang w:eastAsia="zh-CN"/>
        </w:rPr>
        <w:t>语言就不是解释型语言，在运行前必须编译为机器识别的语言）</w:t>
      </w:r>
      <w:ins w:id="113" w:author="ma" w:date="2018-09-27T10:04:00Z">
        <w:r>
          <w:rPr>
            <w:rFonts w:hint="eastAsia"/>
            <w:lang w:eastAsia="zh-CN"/>
          </w:rPr>
          <w:t>。</w:t>
        </w:r>
      </w:ins>
    </w:p>
    <w:p w14:paraId="563347BD" w14:textId="77777777" w:rsidR="007C501D" w:rsidRDefault="00F73EFE">
      <w:pPr>
        <w:rPr>
          <w:lang w:eastAsia="zh-CN"/>
        </w:rPr>
        <w:pPrChange w:id="114" w:author="ma" w:date="2018-09-27T10:04:00Z">
          <w:pPr>
            <w:numPr>
              <w:numId w:val="3"/>
            </w:numPr>
            <w:tabs>
              <w:tab w:val="num" w:pos="0"/>
            </w:tabs>
            <w:ind w:left="480" w:hanging="480"/>
          </w:pPr>
        </w:pPrChange>
      </w:pPr>
      <w:ins w:id="115" w:author="ma" w:date="2018-09-27T10:04:00Z">
        <w:r>
          <w:rPr>
            <w:rFonts w:hint="eastAsia"/>
            <w:lang w:eastAsia="zh-CN"/>
          </w:rPr>
          <w:t>6</w:t>
        </w:r>
        <w:r>
          <w:rPr>
            <w:rFonts w:hint="eastAsia"/>
            <w:lang w:eastAsia="zh-CN"/>
          </w:rPr>
          <w:t>）</w:t>
        </w:r>
      </w:ins>
      <w:r w:rsidR="00467D46" w:rsidRPr="00DD28CD">
        <w:rPr>
          <w:rFonts w:hint="eastAsia"/>
          <w:lang w:eastAsia="zh-CN"/>
          <w:rPrChange w:id="116" w:author="ma" w:date="2018-09-27T09:50:00Z">
            <w:rPr>
              <w:rFonts w:hint="eastAsia"/>
              <w:b/>
              <w:lang w:eastAsia="zh-CN"/>
            </w:rPr>
          </w:rPrChange>
        </w:rPr>
        <w:t>强调代码的可读性和简洁的语法</w:t>
      </w:r>
      <w:r w:rsidR="00467D46" w:rsidRPr="00DD28CD">
        <w:rPr>
          <w:lang w:eastAsia="zh-CN"/>
        </w:rPr>
        <w:t>是</w:t>
      </w:r>
      <w:r w:rsidR="00467D46" w:rsidRPr="00DB21E5">
        <w:rPr>
          <w:lang w:eastAsia="zh-CN"/>
        </w:rPr>
        <w:t>Python</w:t>
      </w:r>
      <w:r w:rsidR="00467D46" w:rsidRPr="00DB21E5">
        <w:rPr>
          <w:lang w:eastAsia="zh-CN"/>
        </w:rPr>
        <w:t>的设计哲学，这一点尤</w:t>
      </w:r>
      <w:ins w:id="117" w:author="ma" w:date="2018-09-27T10:12:00Z">
        <w:r w:rsidR="00A524A0">
          <w:rPr>
            <w:rFonts w:hint="eastAsia"/>
            <w:lang w:eastAsia="zh-CN"/>
          </w:rPr>
          <w:t>其</w:t>
        </w:r>
      </w:ins>
      <w:del w:id="118" w:author="ma" w:date="2018-09-27T10:12:00Z">
        <w:r w:rsidR="00467D46" w:rsidRPr="00DB21E5" w:rsidDel="00A524A0">
          <w:rPr>
            <w:lang w:eastAsia="zh-CN"/>
          </w:rPr>
          <w:delText>为</w:delText>
        </w:r>
      </w:del>
      <w:r w:rsidR="00467D46" w:rsidRPr="00DB21E5">
        <w:rPr>
          <w:lang w:eastAsia="zh-CN"/>
        </w:rPr>
        <w:t>需要注意和理解，</w:t>
      </w:r>
      <w:ins w:id="119" w:author="ma" w:date="2018-09-27T10:12:00Z">
        <w:r w:rsidR="00A524A0">
          <w:rPr>
            <w:rFonts w:hint="eastAsia"/>
            <w:lang w:eastAsia="zh-CN"/>
          </w:rPr>
          <w:t>因为</w:t>
        </w:r>
      </w:ins>
      <w:r w:rsidR="00467D46" w:rsidRPr="00DB21E5">
        <w:rPr>
          <w:lang w:eastAsia="zh-CN"/>
        </w:rPr>
        <w:t>这是</w:t>
      </w:r>
      <w:r w:rsidR="00467D46" w:rsidRPr="00DB21E5">
        <w:rPr>
          <w:lang w:eastAsia="zh-CN"/>
        </w:rPr>
        <w:t>Python</w:t>
      </w:r>
      <w:r w:rsidR="00467D46" w:rsidRPr="00DB21E5">
        <w:rPr>
          <w:lang w:eastAsia="zh-CN"/>
        </w:rPr>
        <w:t>在形式上</w:t>
      </w:r>
      <w:del w:id="120" w:author="ma" w:date="2018-09-27T10:12:00Z">
        <w:r w:rsidR="00467D46" w:rsidRPr="00DD28CD" w:rsidDel="00A524A0">
          <w:rPr>
            <w:rFonts w:hint="eastAsia"/>
            <w:lang w:eastAsia="zh-CN"/>
            <w:rPrChange w:id="121" w:author="ma" w:date="2018-09-27T09:50:00Z">
              <w:rPr>
                <w:rFonts w:hint="eastAsia"/>
                <w:b/>
                <w:lang w:eastAsia="zh-CN"/>
              </w:rPr>
            </w:rPrChange>
          </w:rPr>
          <w:delText>最</w:delText>
        </w:r>
      </w:del>
      <w:r w:rsidR="00467D46" w:rsidRPr="00DD28CD">
        <w:rPr>
          <w:rFonts w:hint="eastAsia"/>
          <w:lang w:eastAsia="zh-CN"/>
          <w:rPrChange w:id="122" w:author="ma" w:date="2018-09-27T09:50:00Z">
            <w:rPr>
              <w:rFonts w:hint="eastAsia"/>
              <w:b/>
              <w:lang w:eastAsia="zh-CN"/>
            </w:rPr>
          </w:rPrChange>
        </w:rPr>
        <w:t>有别</w:t>
      </w:r>
      <w:r w:rsidR="00467D46">
        <w:rPr>
          <w:lang w:eastAsia="zh-CN"/>
        </w:rPr>
        <w:t>于其他编程语言之处</w:t>
      </w:r>
      <w:ins w:id="123" w:author="ma" w:date="2018-09-27T10:12:00Z">
        <w:r w:rsidR="00A524A0">
          <w:rPr>
            <w:rFonts w:hint="eastAsia"/>
            <w:lang w:eastAsia="zh-CN"/>
          </w:rPr>
          <w:t>。</w:t>
        </w:r>
      </w:ins>
      <w:del w:id="124" w:author="ma" w:date="2018-09-27T10:12:00Z">
        <w:r w:rsidR="00467D46" w:rsidDel="00A524A0">
          <w:rPr>
            <w:lang w:eastAsia="zh-CN"/>
          </w:rPr>
          <w:delText>，</w:delText>
        </w:r>
      </w:del>
      <w:r w:rsidR="00467D46">
        <w:rPr>
          <w:lang w:eastAsia="zh-CN"/>
        </w:rPr>
        <w:t>Python</w:t>
      </w:r>
      <w:r w:rsidR="00467D46">
        <w:rPr>
          <w:lang w:eastAsia="zh-CN"/>
        </w:rPr>
        <w:t>使用空格的缩进来划分不同的代码块，其他一些常见语言一般使用大括号或者关键字</w:t>
      </w:r>
      <w:ins w:id="125" w:author="ma" w:date="2018-09-27T10:13:00Z">
        <w:r w:rsidR="007C7A10">
          <w:rPr>
            <w:rFonts w:hint="eastAsia"/>
            <w:lang w:eastAsia="zh-CN"/>
          </w:rPr>
          <w:t>，</w:t>
        </w:r>
      </w:ins>
      <w:commentRangeStart w:id="126"/>
      <w:del w:id="127" w:author="ma" w:date="2018-09-27T10:13:00Z">
        <w:r w:rsidR="00467D46" w:rsidDel="007C7A10">
          <w:rPr>
            <w:lang w:eastAsia="zh-CN"/>
          </w:rPr>
          <w:delText>。</w:delText>
        </w:r>
      </w:del>
      <w:commentRangeEnd w:id="126"/>
      <w:r w:rsidR="007C7A10">
        <w:rPr>
          <w:rStyle w:val="af1"/>
        </w:rPr>
        <w:commentReference w:id="126"/>
      </w:r>
      <w:r w:rsidR="00467D46">
        <w:rPr>
          <w:lang w:eastAsia="zh-CN"/>
        </w:rPr>
        <w:t>正是这个特点，让</w:t>
      </w:r>
      <w:r w:rsidR="00467D46">
        <w:rPr>
          <w:lang w:eastAsia="zh-CN"/>
        </w:rPr>
        <w:t>Python</w:t>
      </w:r>
      <w:r w:rsidR="00467D46">
        <w:rPr>
          <w:lang w:eastAsia="zh-CN"/>
        </w:rPr>
        <w:t>代码</w:t>
      </w:r>
      <w:ins w:id="128" w:author="ma" w:date="2018-09-27T10:14:00Z">
        <w:r w:rsidR="007C7A10">
          <w:rPr>
            <w:rFonts w:hint="eastAsia"/>
            <w:lang w:eastAsia="zh-CN"/>
          </w:rPr>
          <w:t>无</w:t>
        </w:r>
      </w:ins>
      <w:del w:id="129" w:author="ma" w:date="2018-09-27T10:14:00Z">
        <w:r w:rsidR="00467D46" w:rsidDel="007C7A10">
          <w:rPr>
            <w:lang w:eastAsia="zh-CN"/>
          </w:rPr>
          <w:delText>不</w:delText>
        </w:r>
      </w:del>
      <w:r w:rsidR="00467D46">
        <w:rPr>
          <w:lang w:eastAsia="zh-CN"/>
        </w:rPr>
        <w:t>论大小长短都看起来非常简单清晰，易于使用（</w:t>
      </w:r>
      <w:ins w:id="130" w:author="ma" w:date="2018-09-27T10:14:00Z">
        <w:r w:rsidR="007C7A10">
          <w:rPr>
            <w:rFonts w:hint="eastAsia"/>
            <w:lang w:eastAsia="zh-CN"/>
          </w:rPr>
          <w:t>读者将</w:t>
        </w:r>
      </w:ins>
      <w:del w:id="131" w:author="ma" w:date="2018-09-27T10:14:00Z">
        <w:r w:rsidR="00467D46" w:rsidDel="007C7A10">
          <w:rPr>
            <w:lang w:eastAsia="zh-CN"/>
          </w:rPr>
          <w:delText>我们</w:delText>
        </w:r>
      </w:del>
      <w:r w:rsidR="00467D46">
        <w:rPr>
          <w:lang w:eastAsia="zh-CN"/>
        </w:rPr>
        <w:t>会在</w:t>
      </w:r>
      <w:ins w:id="132" w:author="ma" w:date="2018-09-27T10:14:00Z">
        <w:r w:rsidR="007C7A10">
          <w:rPr>
            <w:rFonts w:hint="eastAsia"/>
            <w:lang w:eastAsia="zh-CN"/>
          </w:rPr>
          <w:t>本书</w:t>
        </w:r>
      </w:ins>
      <w:r w:rsidR="00467D46">
        <w:rPr>
          <w:lang w:eastAsia="zh-CN"/>
        </w:rPr>
        <w:t>学习的过程中深入理解这一特点）</w:t>
      </w:r>
      <w:ins w:id="133" w:author="ma" w:date="2018-09-27T10:04:00Z">
        <w:r>
          <w:rPr>
            <w:rFonts w:hint="eastAsia"/>
            <w:lang w:eastAsia="zh-CN"/>
          </w:rPr>
          <w:t>。</w:t>
        </w:r>
      </w:ins>
    </w:p>
    <w:p w14:paraId="0853FA0D" w14:textId="77777777" w:rsidR="007C501D" w:rsidRDefault="00E40AAA">
      <w:pPr>
        <w:pStyle w:val="2"/>
        <w:rPr>
          <w:lang w:eastAsia="zh-CN"/>
        </w:rPr>
      </w:pPr>
      <w:bookmarkStart w:id="134" w:name="header-n32"/>
      <w:ins w:id="135" w:author="ma" w:date="2018-09-27T09:37:00Z">
        <w:r>
          <w:rPr>
            <w:rFonts w:hint="eastAsia"/>
            <w:lang w:eastAsia="zh-CN"/>
          </w:rPr>
          <w:t xml:space="preserve">1.2 </w:t>
        </w:r>
      </w:ins>
      <w:r w:rsidR="00467D46">
        <w:rPr>
          <w:lang w:eastAsia="zh-CN"/>
        </w:rPr>
        <w:t>为</w:t>
      </w:r>
      <w:ins w:id="136" w:author="ma" w:date="2018-09-27T10:15:00Z">
        <w:r w:rsidR="00A4177B">
          <w:rPr>
            <w:rFonts w:hint="eastAsia"/>
            <w:lang w:eastAsia="zh-CN"/>
          </w:rPr>
          <w:t>什么</w:t>
        </w:r>
      </w:ins>
      <w:del w:id="137" w:author="ma" w:date="2018-09-27T10:15:00Z">
        <w:r w:rsidR="00467D46" w:rsidDel="00A4177B">
          <w:rPr>
            <w:lang w:eastAsia="zh-CN"/>
          </w:rPr>
          <w:delText>何要</w:delText>
        </w:r>
      </w:del>
      <w:r w:rsidR="00467D46">
        <w:rPr>
          <w:lang w:eastAsia="zh-CN"/>
        </w:rPr>
        <w:t>使用</w:t>
      </w:r>
      <w:r w:rsidR="00467D46">
        <w:rPr>
          <w:lang w:eastAsia="zh-CN"/>
        </w:rPr>
        <w:t>Python</w:t>
      </w:r>
      <w:r w:rsidR="00467D46">
        <w:rPr>
          <w:lang w:eastAsia="zh-CN"/>
        </w:rPr>
        <w:t>进行数据分析</w:t>
      </w:r>
      <w:bookmarkEnd w:id="134"/>
    </w:p>
    <w:p w14:paraId="18AC76C7" w14:textId="77777777" w:rsidR="007C501D" w:rsidRDefault="00467D46">
      <w:pPr>
        <w:pStyle w:val="FirstParagraph"/>
        <w:ind w:firstLineChars="200" w:firstLine="480"/>
        <w:rPr>
          <w:lang w:eastAsia="zh-CN"/>
        </w:rPr>
        <w:pPrChange w:id="138" w:author="ma" w:date="2018-09-27T10:15:00Z">
          <w:pPr>
            <w:pStyle w:val="FirstParagraph"/>
          </w:pPr>
        </w:pPrChange>
      </w:pPr>
      <w:r>
        <w:rPr>
          <w:lang w:eastAsia="zh-CN"/>
        </w:rPr>
        <w:t>近</w:t>
      </w:r>
      <w:del w:id="139" w:author="ma" w:date="2018-09-27T10:15:00Z">
        <w:r w:rsidDel="00AD2A63">
          <w:rPr>
            <w:lang w:eastAsia="zh-CN"/>
          </w:rPr>
          <w:delText>一些</w:delText>
        </w:r>
      </w:del>
      <w:r>
        <w:rPr>
          <w:lang w:eastAsia="zh-CN"/>
        </w:rPr>
        <w:t>年</w:t>
      </w:r>
      <w:ins w:id="140" w:author="ma" w:date="2018-09-27T10:15:00Z">
        <w:r w:rsidR="00AD2A63">
          <w:rPr>
            <w:rFonts w:hint="eastAsia"/>
            <w:lang w:eastAsia="zh-CN"/>
          </w:rPr>
          <w:t>来</w:t>
        </w:r>
      </w:ins>
      <w:r>
        <w:rPr>
          <w:lang w:eastAsia="zh-CN"/>
        </w:rPr>
        <w:t>，</w:t>
      </w:r>
      <w:r>
        <w:rPr>
          <w:lang w:eastAsia="zh-CN"/>
        </w:rPr>
        <w:t>Python</w:t>
      </w:r>
      <w:r>
        <w:rPr>
          <w:lang w:eastAsia="zh-CN"/>
        </w:rPr>
        <w:t>的科学计算库</w:t>
      </w:r>
      <w:ins w:id="141" w:author="ma" w:date="2018-09-27T10:16:00Z">
        <w:r w:rsidR="005655EE">
          <w:rPr>
            <w:rFonts w:hint="eastAsia"/>
            <w:lang w:eastAsia="zh-CN"/>
          </w:rPr>
          <w:t>（</w:t>
        </w:r>
        <w:r w:rsidR="005655EE">
          <w:rPr>
            <w:lang w:eastAsia="zh-CN"/>
          </w:rPr>
          <w:t>如结构化数据操作库</w:t>
        </w:r>
        <w:r w:rsidR="005655EE">
          <w:rPr>
            <w:lang w:eastAsia="zh-CN"/>
          </w:rPr>
          <w:t>pandas</w:t>
        </w:r>
        <w:r w:rsidR="005655EE">
          <w:rPr>
            <w:lang w:eastAsia="zh-CN"/>
          </w:rPr>
          <w:t>、机器学习库</w:t>
        </w:r>
        <w:proofErr w:type="spellStart"/>
        <w:r w:rsidR="005655EE">
          <w:rPr>
            <w:lang w:eastAsia="zh-CN"/>
          </w:rPr>
          <w:t>scikit</w:t>
        </w:r>
        <w:proofErr w:type="spellEnd"/>
        <w:r w:rsidR="005655EE">
          <w:rPr>
            <w:lang w:eastAsia="zh-CN"/>
          </w:rPr>
          <w:t>-learn</w:t>
        </w:r>
        <w:r w:rsidR="005655EE">
          <w:rPr>
            <w:rFonts w:hint="eastAsia"/>
            <w:lang w:eastAsia="zh-CN"/>
          </w:rPr>
          <w:t>）</w:t>
        </w:r>
      </w:ins>
      <w:r>
        <w:rPr>
          <w:lang w:eastAsia="zh-CN"/>
        </w:rPr>
        <w:t>不断进行改良，</w:t>
      </w:r>
      <w:del w:id="142" w:author="ma" w:date="2018-09-27T10:16:00Z">
        <w:r w:rsidDel="005655EE">
          <w:rPr>
            <w:lang w:eastAsia="zh-CN"/>
          </w:rPr>
          <w:delText>比如结构化数据操作库</w:delText>
        </w:r>
        <w:r w:rsidDel="005655EE">
          <w:rPr>
            <w:lang w:eastAsia="zh-CN"/>
          </w:rPr>
          <w:delText>pandas</w:delText>
        </w:r>
        <w:r w:rsidDel="005655EE">
          <w:rPr>
            <w:lang w:eastAsia="zh-CN"/>
          </w:rPr>
          <w:delText>、机器学习库</w:delText>
        </w:r>
        <w:r w:rsidDel="005655EE">
          <w:rPr>
            <w:lang w:eastAsia="zh-CN"/>
          </w:rPr>
          <w:delText>scikit-learn</w:delText>
        </w:r>
        <w:r w:rsidDel="005655EE">
          <w:rPr>
            <w:lang w:eastAsia="zh-CN"/>
          </w:rPr>
          <w:delText>，</w:delText>
        </w:r>
      </w:del>
      <w:r>
        <w:rPr>
          <w:lang w:eastAsia="zh-CN"/>
        </w:rPr>
        <w:t>使得利用</w:t>
      </w:r>
      <w:r>
        <w:rPr>
          <w:lang w:eastAsia="zh-CN"/>
        </w:rPr>
        <w:t>Python</w:t>
      </w:r>
      <w:del w:id="143" w:author="ma" w:date="2018-09-27T10:18:00Z">
        <w:r w:rsidDel="00457859">
          <w:rPr>
            <w:lang w:eastAsia="zh-CN"/>
          </w:rPr>
          <w:delText>来</w:delText>
        </w:r>
      </w:del>
      <w:r>
        <w:rPr>
          <w:lang w:eastAsia="zh-CN"/>
        </w:rPr>
        <w:t>进行数据分析</w:t>
      </w:r>
      <w:del w:id="144" w:author="ma" w:date="2018-09-27T10:19:00Z">
        <w:r w:rsidDel="00457859">
          <w:rPr>
            <w:lang w:eastAsia="zh-CN"/>
          </w:rPr>
          <w:delText>任务是一个非常</w:delText>
        </w:r>
      </w:del>
      <w:ins w:id="145" w:author="ma" w:date="2018-09-27T10:19:00Z">
        <w:r w:rsidR="00457859">
          <w:rPr>
            <w:rFonts w:hint="eastAsia"/>
            <w:lang w:eastAsia="zh-CN"/>
          </w:rPr>
          <w:t>成为了</w:t>
        </w:r>
      </w:ins>
      <w:r>
        <w:rPr>
          <w:lang w:eastAsia="zh-CN"/>
        </w:rPr>
        <w:t>优选</w:t>
      </w:r>
      <w:del w:id="146" w:author="ma" w:date="2018-09-27T10:19:00Z">
        <w:r w:rsidDel="00457859">
          <w:rPr>
            <w:lang w:eastAsia="zh-CN"/>
          </w:rPr>
          <w:delText>的</w:delText>
        </w:r>
      </w:del>
      <w:r>
        <w:rPr>
          <w:lang w:eastAsia="zh-CN"/>
        </w:rPr>
        <w:t>方案</w:t>
      </w:r>
      <w:ins w:id="147" w:author="ma" w:date="2018-09-27T10:19:00Z">
        <w:r w:rsidR="00457859">
          <w:rPr>
            <w:rFonts w:hint="eastAsia"/>
            <w:lang w:eastAsia="zh-CN"/>
          </w:rPr>
          <w:t>。</w:t>
        </w:r>
      </w:ins>
      <w:del w:id="148" w:author="ma" w:date="2018-09-27T10:19:00Z">
        <w:r w:rsidDel="00457859">
          <w:rPr>
            <w:lang w:eastAsia="zh-CN"/>
          </w:rPr>
          <w:delText>；</w:delText>
        </w:r>
      </w:del>
      <w:ins w:id="149" w:author="ma" w:date="2018-09-27T10:19:00Z">
        <w:r w:rsidR="00457859" w:rsidDel="00457859">
          <w:rPr>
            <w:lang w:eastAsia="zh-CN"/>
          </w:rPr>
          <w:t xml:space="preserve"> </w:t>
        </w:r>
      </w:ins>
      <w:del w:id="150" w:author="ma" w:date="2018-09-27T10:19:00Z">
        <w:r w:rsidDel="00457859">
          <w:rPr>
            <w:lang w:eastAsia="zh-CN"/>
          </w:rPr>
          <w:delText>不仅如此，</w:delText>
        </w:r>
      </w:del>
      <w:r>
        <w:rPr>
          <w:lang w:eastAsia="zh-CN"/>
        </w:rPr>
        <w:t>Python</w:t>
      </w:r>
      <w:ins w:id="151" w:author="ma" w:date="2018-09-27T10:20:00Z">
        <w:r w:rsidR="00457859">
          <w:rPr>
            <w:rFonts w:hint="eastAsia"/>
            <w:lang w:eastAsia="zh-CN"/>
          </w:rPr>
          <w:t>还</w:t>
        </w:r>
      </w:ins>
      <w:r>
        <w:rPr>
          <w:lang w:eastAsia="zh-CN"/>
        </w:rPr>
        <w:t>有一个</w:t>
      </w:r>
      <w:ins w:id="152" w:author="ma" w:date="2018-09-27T10:20:00Z">
        <w:r w:rsidR="00457859">
          <w:rPr>
            <w:rFonts w:hint="eastAsia"/>
            <w:lang w:eastAsia="zh-CN"/>
          </w:rPr>
          <w:t>“</w:t>
        </w:r>
      </w:ins>
      <w:del w:id="153" w:author="ma" w:date="2018-09-27T10:20:00Z">
        <w:r w:rsidDel="00457859">
          <w:rPr>
            <w:lang w:eastAsia="zh-CN"/>
          </w:rPr>
          <w:delText>“</w:delText>
        </w:r>
      </w:del>
      <w:r>
        <w:rPr>
          <w:lang w:eastAsia="zh-CN"/>
        </w:rPr>
        <w:t>胶水语言</w:t>
      </w:r>
      <w:ins w:id="154" w:author="ma" w:date="2018-09-27T10:20:00Z">
        <w:r w:rsidR="00457859">
          <w:rPr>
            <w:rFonts w:hint="eastAsia"/>
            <w:lang w:eastAsia="zh-CN"/>
          </w:rPr>
          <w:t>”</w:t>
        </w:r>
      </w:ins>
      <w:commentRangeStart w:id="155"/>
      <w:del w:id="156" w:author="ma" w:date="2018-09-27T10:20:00Z">
        <w:r w:rsidDel="00457859">
          <w:rPr>
            <w:lang w:eastAsia="zh-CN"/>
          </w:rPr>
          <w:delText>”</w:delText>
        </w:r>
      </w:del>
      <w:commentRangeEnd w:id="155"/>
      <w:r w:rsidR="0024617D">
        <w:rPr>
          <w:rStyle w:val="af1"/>
        </w:rPr>
        <w:commentReference w:id="155"/>
      </w:r>
      <w:r>
        <w:rPr>
          <w:lang w:eastAsia="zh-CN"/>
        </w:rPr>
        <w:t>的外号，</w:t>
      </w:r>
      <w:ins w:id="157" w:author="ma" w:date="2018-09-27T10:20:00Z">
        <w:r w:rsidR="0024617D">
          <w:rPr>
            <w:rFonts w:hint="eastAsia"/>
            <w:lang w:eastAsia="zh-CN"/>
          </w:rPr>
          <w:t>因为</w:t>
        </w:r>
      </w:ins>
      <w:r>
        <w:rPr>
          <w:lang w:eastAsia="zh-CN"/>
        </w:rPr>
        <w:t>它能够非常轻松地集成</w:t>
      </w:r>
      <w:r>
        <w:rPr>
          <w:lang w:eastAsia="zh-CN"/>
        </w:rPr>
        <w:t>C</w:t>
      </w:r>
      <w:r>
        <w:rPr>
          <w:lang w:eastAsia="zh-CN"/>
        </w:rPr>
        <w:t>、</w:t>
      </w:r>
      <w:r>
        <w:rPr>
          <w:lang w:eastAsia="zh-CN"/>
        </w:rPr>
        <w:t>C++</w:t>
      </w:r>
      <w:r>
        <w:rPr>
          <w:lang w:eastAsia="zh-CN"/>
        </w:rPr>
        <w:t>等底层代码，进行计算优化</w:t>
      </w:r>
      <w:ins w:id="158" w:author="ma" w:date="2018-09-27T10:21:00Z">
        <w:r w:rsidR="0024617D">
          <w:rPr>
            <w:rFonts w:hint="eastAsia"/>
            <w:lang w:eastAsia="zh-CN"/>
          </w:rPr>
          <w:t>。</w:t>
        </w:r>
      </w:ins>
      <w:del w:id="159" w:author="ma" w:date="2018-09-27T10:21:00Z">
        <w:r w:rsidDel="0024617D">
          <w:rPr>
            <w:lang w:eastAsia="zh-CN"/>
          </w:rPr>
          <w:delText>；</w:delText>
        </w:r>
      </w:del>
      <w:r>
        <w:rPr>
          <w:lang w:eastAsia="zh-CN"/>
        </w:rPr>
        <w:t>与</w:t>
      </w:r>
      <w:r>
        <w:rPr>
          <w:lang w:eastAsia="zh-CN"/>
        </w:rPr>
        <w:t>SAS</w:t>
      </w:r>
      <w:r>
        <w:rPr>
          <w:lang w:eastAsia="zh-CN"/>
        </w:rPr>
        <w:t>和</w:t>
      </w:r>
      <w:r>
        <w:rPr>
          <w:lang w:eastAsia="zh-CN"/>
        </w:rPr>
        <w:t>R</w:t>
      </w:r>
      <w:r>
        <w:rPr>
          <w:lang w:eastAsia="zh-CN"/>
        </w:rPr>
        <w:t>这样</w:t>
      </w:r>
      <w:ins w:id="160" w:author="ma" w:date="2018-09-27T10:21:00Z">
        <w:r w:rsidR="00265627">
          <w:rPr>
            <w:rFonts w:hint="eastAsia"/>
            <w:lang w:eastAsia="zh-CN"/>
          </w:rPr>
          <w:t>的</w:t>
        </w:r>
      </w:ins>
      <w:r>
        <w:rPr>
          <w:lang w:eastAsia="zh-CN"/>
        </w:rPr>
        <w:t>分析建模领域特定编程语言相比，</w:t>
      </w:r>
      <w:r>
        <w:rPr>
          <w:lang w:eastAsia="zh-CN"/>
        </w:rPr>
        <w:lastRenderedPageBreak/>
        <w:t>Python</w:t>
      </w:r>
      <w:r>
        <w:rPr>
          <w:lang w:eastAsia="zh-CN"/>
        </w:rPr>
        <w:t>可以同时用于项目原型的构建和生产，从而</w:t>
      </w:r>
      <w:ins w:id="161" w:author="ma" w:date="2018-09-27T10:22:00Z">
        <w:r w:rsidR="00265627">
          <w:rPr>
            <w:rFonts w:hint="eastAsia"/>
            <w:lang w:eastAsia="zh-CN"/>
          </w:rPr>
          <w:t>避</w:t>
        </w:r>
      </w:ins>
      <w:r>
        <w:rPr>
          <w:lang w:eastAsia="zh-CN"/>
        </w:rPr>
        <w:t>免</w:t>
      </w:r>
      <w:ins w:id="162" w:author="ma" w:date="2018-09-27T10:22:00Z">
        <w:r w:rsidR="00265627">
          <w:rPr>
            <w:rFonts w:hint="eastAsia"/>
            <w:lang w:eastAsia="zh-CN"/>
          </w:rPr>
          <w:t>了</w:t>
        </w:r>
      </w:ins>
      <w:del w:id="163" w:author="ma" w:date="2018-09-27T10:22:00Z">
        <w:r w:rsidDel="00265627">
          <w:rPr>
            <w:lang w:eastAsia="zh-CN"/>
          </w:rPr>
          <w:delText>去</w:delText>
        </w:r>
      </w:del>
      <w:r>
        <w:rPr>
          <w:lang w:eastAsia="zh-CN"/>
        </w:rPr>
        <w:t>使用多个语言的</w:t>
      </w:r>
      <w:ins w:id="164" w:author="ma" w:date="2018-09-27T10:22:00Z">
        <w:r w:rsidR="00265627">
          <w:rPr>
            <w:rFonts w:hint="eastAsia"/>
            <w:lang w:eastAsia="zh-CN"/>
          </w:rPr>
          <w:t>麻烦</w:t>
        </w:r>
      </w:ins>
      <w:del w:id="165" w:author="ma" w:date="2018-09-27T10:21:00Z">
        <w:r w:rsidDel="00265627">
          <w:rPr>
            <w:lang w:eastAsia="zh-CN"/>
          </w:rPr>
          <w:delText>苦恼</w:delText>
        </w:r>
      </w:del>
      <w:r>
        <w:rPr>
          <w:lang w:eastAsia="zh-CN"/>
        </w:rPr>
        <w:t>。加上</w:t>
      </w:r>
      <w:r>
        <w:rPr>
          <w:lang w:eastAsia="zh-CN"/>
        </w:rPr>
        <w:t>Python</w:t>
      </w:r>
      <w:r>
        <w:rPr>
          <w:lang w:eastAsia="zh-CN"/>
        </w:rPr>
        <w:t>本身</w:t>
      </w:r>
      <w:del w:id="166" w:author="ma" w:date="2018-09-27T10:23:00Z">
        <w:r w:rsidDel="00BE6AA1">
          <w:rPr>
            <w:lang w:eastAsia="zh-CN"/>
          </w:rPr>
          <w:delText>几十年</w:delText>
        </w:r>
      </w:del>
      <w:ins w:id="167" w:author="ma" w:date="2018-09-27T10:23:00Z">
        <w:r w:rsidR="00BE6AA1">
          <w:rPr>
            <w:rFonts w:hint="eastAsia"/>
            <w:lang w:eastAsia="zh-CN"/>
          </w:rPr>
          <w:t>多</w:t>
        </w:r>
        <w:r w:rsidR="00BE6AA1">
          <w:rPr>
            <w:lang w:eastAsia="zh-CN"/>
          </w:rPr>
          <w:t>年</w:t>
        </w:r>
        <w:r w:rsidR="00BE6AA1">
          <w:rPr>
            <w:rFonts w:hint="eastAsia"/>
            <w:lang w:eastAsia="zh-CN"/>
          </w:rPr>
          <w:t>来</w:t>
        </w:r>
      </w:ins>
      <w:del w:id="168" w:author="ma" w:date="2018-09-27T10:23:00Z">
        <w:r w:rsidDel="00BE6AA1">
          <w:rPr>
            <w:lang w:eastAsia="zh-CN"/>
          </w:rPr>
          <w:delText>精进</w:delText>
        </w:r>
      </w:del>
      <w:ins w:id="169" w:author="ma" w:date="2018-09-27T10:23:00Z">
        <w:r w:rsidR="00BE6AA1">
          <w:rPr>
            <w:rFonts w:hint="eastAsia"/>
            <w:lang w:eastAsia="zh-CN"/>
          </w:rPr>
          <w:t>不断提升</w:t>
        </w:r>
      </w:ins>
      <w:r>
        <w:rPr>
          <w:lang w:eastAsia="zh-CN"/>
        </w:rPr>
        <w:t>的强大编程能力，</w:t>
      </w:r>
      <w:ins w:id="170" w:author="ma" w:date="2018-09-27T10:22:00Z">
        <w:r w:rsidR="00BE6AA1">
          <w:rPr>
            <w:rFonts w:hint="eastAsia"/>
            <w:lang w:eastAsia="zh-CN"/>
          </w:rPr>
          <w:t>用户</w:t>
        </w:r>
      </w:ins>
      <w:del w:id="171" w:author="ma" w:date="2018-09-27T10:22:00Z">
        <w:r w:rsidDel="00BE6AA1">
          <w:rPr>
            <w:lang w:eastAsia="zh-CN"/>
          </w:rPr>
          <w:delText>我们</w:delText>
        </w:r>
      </w:del>
      <w:r>
        <w:rPr>
          <w:lang w:eastAsia="zh-CN"/>
        </w:rPr>
        <w:t>只使用</w:t>
      </w:r>
      <w:r>
        <w:rPr>
          <w:lang w:eastAsia="zh-CN"/>
        </w:rPr>
        <w:t>Python</w:t>
      </w:r>
      <w:r>
        <w:rPr>
          <w:lang w:eastAsia="zh-CN"/>
        </w:rPr>
        <w:t>就可以完成以数据为中心的建模、分析与应用。</w:t>
      </w:r>
    </w:p>
    <w:p w14:paraId="2B5570A8" w14:textId="77777777" w:rsidR="007C501D" w:rsidRDefault="00E40AAA">
      <w:pPr>
        <w:pStyle w:val="2"/>
        <w:rPr>
          <w:lang w:eastAsia="zh-CN"/>
        </w:rPr>
      </w:pPr>
      <w:bookmarkStart w:id="172" w:name="header-n35"/>
      <w:ins w:id="173" w:author="ma" w:date="2018-09-27T09:37:00Z">
        <w:r>
          <w:rPr>
            <w:rFonts w:hint="eastAsia"/>
            <w:lang w:eastAsia="zh-CN"/>
          </w:rPr>
          <w:t xml:space="preserve">1.3 </w:t>
        </w:r>
      </w:ins>
      <w:r w:rsidR="00467D46">
        <w:rPr>
          <w:lang w:eastAsia="zh-CN"/>
        </w:rPr>
        <w:t>科学计算核心库简介</w:t>
      </w:r>
      <w:bookmarkEnd w:id="172"/>
    </w:p>
    <w:p w14:paraId="07CFB7FF" w14:textId="77777777" w:rsidR="007C501D" w:rsidRDefault="00467D46">
      <w:pPr>
        <w:pStyle w:val="FirstParagraph"/>
        <w:ind w:firstLineChars="200" w:firstLine="480"/>
        <w:rPr>
          <w:lang w:eastAsia="zh-CN"/>
        </w:rPr>
        <w:pPrChange w:id="174" w:author="ma" w:date="2018-09-27T10:24:00Z">
          <w:pPr>
            <w:pStyle w:val="FirstParagraph"/>
          </w:pPr>
        </w:pPrChange>
      </w:pPr>
      <w:r>
        <w:rPr>
          <w:lang w:eastAsia="zh-CN"/>
        </w:rPr>
        <w:t>Python</w:t>
      </w:r>
      <w:r>
        <w:rPr>
          <w:lang w:eastAsia="zh-CN"/>
        </w:rPr>
        <w:t>拥有着众多的软件包</w:t>
      </w:r>
      <w:r>
        <w:rPr>
          <w:lang w:eastAsia="zh-CN"/>
        </w:rPr>
        <w:t>/</w:t>
      </w:r>
      <w:r>
        <w:rPr>
          <w:lang w:eastAsia="zh-CN"/>
        </w:rPr>
        <w:t>库，</w:t>
      </w:r>
      <w:ins w:id="175" w:author="ma" w:date="2018-09-27T17:15:00Z">
        <w:r w:rsidR="001268A2">
          <w:rPr>
            <w:rFonts w:hint="eastAsia"/>
            <w:lang w:eastAsia="zh-CN"/>
          </w:rPr>
          <w:t>本书</w:t>
        </w:r>
      </w:ins>
      <w:del w:id="176" w:author="ma" w:date="2018-09-27T17:15:00Z">
        <w:r w:rsidDel="001268A2">
          <w:rPr>
            <w:lang w:eastAsia="zh-CN"/>
          </w:rPr>
          <w:delText>我们</w:delText>
        </w:r>
      </w:del>
      <w:r>
        <w:rPr>
          <w:lang w:eastAsia="zh-CN"/>
        </w:rPr>
        <w:t>难以</w:t>
      </w:r>
      <w:ins w:id="177" w:author="ma" w:date="2018-09-27T17:15:00Z">
        <w:r w:rsidR="001268A2">
          <w:rPr>
            <w:rFonts w:hint="eastAsia"/>
            <w:lang w:eastAsia="zh-CN"/>
          </w:rPr>
          <w:t>全部涉及</w:t>
        </w:r>
      </w:ins>
      <w:del w:id="178" w:author="ma" w:date="2018-09-27T17:15:00Z">
        <w:r w:rsidDel="001268A2">
          <w:rPr>
            <w:lang w:eastAsia="zh-CN"/>
          </w:rPr>
          <w:delText>一一涉猎和学习</w:delText>
        </w:r>
      </w:del>
      <w:r>
        <w:rPr>
          <w:lang w:eastAsia="zh-CN"/>
        </w:rPr>
        <w:t>，这里</w:t>
      </w:r>
      <w:ins w:id="179" w:author="ma" w:date="2018-09-27T17:17:00Z">
        <w:r w:rsidR="001268A2">
          <w:rPr>
            <w:rFonts w:hint="eastAsia"/>
            <w:lang w:eastAsia="zh-CN"/>
          </w:rPr>
          <w:t>仅</w:t>
        </w:r>
      </w:ins>
      <w:del w:id="180" w:author="ma" w:date="2018-09-27T17:17:00Z">
        <w:r w:rsidDel="001268A2">
          <w:rPr>
            <w:lang w:eastAsia="zh-CN"/>
          </w:rPr>
          <w:delText>简单</w:delText>
        </w:r>
      </w:del>
      <w:r>
        <w:rPr>
          <w:lang w:eastAsia="zh-CN"/>
        </w:rPr>
        <w:t>介绍几个构成</w:t>
      </w:r>
      <w:r>
        <w:rPr>
          <w:lang w:eastAsia="zh-CN"/>
        </w:rPr>
        <w:t>Python</w:t>
      </w:r>
      <w:r>
        <w:rPr>
          <w:lang w:eastAsia="zh-CN"/>
        </w:rPr>
        <w:t>科学生态系统的核心</w:t>
      </w:r>
      <w:ins w:id="181" w:author="ma" w:date="2018-09-27T17:16:00Z">
        <w:r w:rsidR="001268A2">
          <w:rPr>
            <w:rFonts w:hint="eastAsia"/>
            <w:lang w:eastAsia="zh-CN"/>
          </w:rPr>
          <w:t>“</w:t>
        </w:r>
      </w:ins>
      <w:r>
        <w:rPr>
          <w:lang w:eastAsia="zh-CN"/>
        </w:rPr>
        <w:t>成员</w:t>
      </w:r>
      <w:ins w:id="182" w:author="ma" w:date="2018-09-27T17:16:00Z">
        <w:r w:rsidR="001268A2">
          <w:rPr>
            <w:rFonts w:hint="eastAsia"/>
            <w:lang w:eastAsia="zh-CN"/>
          </w:rPr>
          <w:t>”</w:t>
        </w:r>
      </w:ins>
      <w:ins w:id="183" w:author="ma" w:date="2018-09-27T17:19:00Z">
        <w:r w:rsidR="001268A2">
          <w:rPr>
            <w:rFonts w:hint="eastAsia"/>
            <w:lang w:eastAsia="zh-CN"/>
          </w:rPr>
          <w:t>。</w:t>
        </w:r>
      </w:ins>
      <w:del w:id="184" w:author="ma" w:date="2018-09-27T17:19:00Z">
        <w:r w:rsidDel="001268A2">
          <w:rPr>
            <w:lang w:eastAsia="zh-CN"/>
          </w:rPr>
          <w:delText>，</w:delText>
        </w:r>
      </w:del>
      <w:del w:id="185" w:author="ma" w:date="2018-09-27T17:16:00Z">
        <w:r w:rsidDel="001268A2">
          <w:rPr>
            <w:lang w:eastAsia="zh-CN"/>
          </w:rPr>
          <w:delText>我们</w:delText>
        </w:r>
      </w:del>
      <w:del w:id="186" w:author="ma" w:date="2018-09-27T17:19:00Z">
        <w:r w:rsidDel="001268A2">
          <w:rPr>
            <w:lang w:eastAsia="zh-CN"/>
          </w:rPr>
          <w:delText>会在</w:delText>
        </w:r>
      </w:del>
      <w:del w:id="187" w:author="ma" w:date="2018-09-27T17:17:00Z">
        <w:r w:rsidDel="001268A2">
          <w:rPr>
            <w:lang w:eastAsia="zh-CN"/>
          </w:rPr>
          <w:delText>学习</w:delText>
        </w:r>
      </w:del>
      <w:del w:id="188" w:author="ma" w:date="2018-09-27T17:19:00Z">
        <w:r w:rsidDel="001268A2">
          <w:rPr>
            <w:lang w:eastAsia="zh-CN"/>
          </w:rPr>
          <w:delText>Python</w:delText>
        </w:r>
        <w:r w:rsidDel="001268A2">
          <w:rPr>
            <w:lang w:eastAsia="zh-CN"/>
          </w:rPr>
          <w:delText>基本知识后进行简单</w:delText>
        </w:r>
      </w:del>
      <w:del w:id="189" w:author="ma" w:date="2018-09-27T17:17:00Z">
        <w:r w:rsidDel="001268A2">
          <w:rPr>
            <w:lang w:eastAsia="zh-CN"/>
          </w:rPr>
          <w:delText>学习和</w:delText>
        </w:r>
      </w:del>
      <w:del w:id="190" w:author="ma" w:date="2018-09-27T17:19:00Z">
        <w:r w:rsidDel="001268A2">
          <w:rPr>
            <w:lang w:eastAsia="zh-CN"/>
          </w:rPr>
          <w:delText>使用</w:delText>
        </w:r>
      </w:del>
      <w:del w:id="191" w:author="ma" w:date="2018-09-27T17:17:00Z">
        <w:r w:rsidDel="001268A2">
          <w:rPr>
            <w:lang w:eastAsia="zh-CN"/>
          </w:rPr>
          <w:delText>：</w:delText>
        </w:r>
      </w:del>
    </w:p>
    <w:p w14:paraId="46D278BE" w14:textId="77777777" w:rsidR="007C501D" w:rsidRDefault="00467D46">
      <w:pPr>
        <w:numPr>
          <w:ilvl w:val="0"/>
          <w:numId w:val="4"/>
        </w:numPr>
        <w:rPr>
          <w:lang w:eastAsia="zh-CN"/>
        </w:rPr>
      </w:pPr>
      <w:proofErr w:type="spellStart"/>
      <w:r>
        <w:t>NumPy</w:t>
      </w:r>
      <w:r>
        <w:t>：</w:t>
      </w:r>
      <w:ins w:id="192" w:author="ma" w:date="2018-09-27T17:20:00Z">
        <w:r w:rsidR="00DD46FA">
          <w:t>NumPy</w:t>
        </w:r>
      </w:ins>
      <w:r>
        <w:t>是</w:t>
      </w:r>
      <w:r>
        <w:t>Numerical</w:t>
      </w:r>
      <w:proofErr w:type="spellEnd"/>
      <w:r>
        <w:t xml:space="preserve"> </w:t>
      </w:r>
      <w:proofErr w:type="spellStart"/>
      <w:r>
        <w:t>Python</w:t>
      </w:r>
      <w:r>
        <w:t>的简称</w:t>
      </w:r>
      <w:proofErr w:type="spellEnd"/>
      <w:ins w:id="193" w:author="ma" w:date="2018-09-27T17:20:00Z">
        <w:r w:rsidR="00DD46FA">
          <w:rPr>
            <w:rFonts w:hint="eastAsia"/>
            <w:lang w:eastAsia="zh-CN"/>
          </w:rPr>
          <w:t>。</w:t>
        </w:r>
      </w:ins>
      <w:del w:id="194" w:author="ma" w:date="2018-09-27T17:20:00Z">
        <w:r w:rsidDel="00DD46FA">
          <w:delText>，</w:delText>
        </w:r>
      </w:del>
      <w:proofErr w:type="spellStart"/>
      <w:ins w:id="195" w:author="ma" w:date="2018-09-27T17:20:00Z">
        <w:r w:rsidR="00DD46FA">
          <w:rPr>
            <w:lang w:eastAsia="zh-CN"/>
          </w:rPr>
          <w:t>NumPy</w:t>
        </w:r>
      </w:ins>
      <w:proofErr w:type="spellEnd"/>
      <w:r>
        <w:rPr>
          <w:lang w:eastAsia="zh-CN"/>
        </w:rPr>
        <w:t>是</w:t>
      </w:r>
      <w:r>
        <w:rPr>
          <w:lang w:eastAsia="zh-CN"/>
        </w:rPr>
        <w:t>Python</w:t>
      </w:r>
      <w:r>
        <w:rPr>
          <w:lang w:eastAsia="zh-CN"/>
        </w:rPr>
        <w:t>科学计算</w:t>
      </w:r>
      <w:del w:id="196" w:author="ma" w:date="2018-09-27T17:20:00Z">
        <w:r w:rsidDel="002A3E67">
          <w:rPr>
            <w:lang w:eastAsia="zh-CN"/>
          </w:rPr>
          <w:delText>最</w:delText>
        </w:r>
      </w:del>
      <w:r>
        <w:rPr>
          <w:lang w:eastAsia="zh-CN"/>
        </w:rPr>
        <w:t>基础的库，基本上涉及数据分析的软件包都基于</w:t>
      </w:r>
      <w:del w:id="197" w:author="ma" w:date="2018-09-27T17:21:00Z">
        <w:r w:rsidDel="00DD46FA">
          <w:rPr>
            <w:lang w:eastAsia="zh-CN"/>
          </w:rPr>
          <w:delText>NumPy</w:delText>
        </w:r>
      </w:del>
      <w:ins w:id="198" w:author="ma" w:date="2018-09-27T17:21:00Z">
        <w:r w:rsidR="00DD46FA">
          <w:rPr>
            <w:rFonts w:hint="eastAsia"/>
            <w:lang w:eastAsia="zh-CN"/>
          </w:rPr>
          <w:t>它</w:t>
        </w:r>
      </w:ins>
      <w:r>
        <w:rPr>
          <w:lang w:eastAsia="zh-CN"/>
        </w:rPr>
        <w:t>构建。</w:t>
      </w:r>
    </w:p>
    <w:p w14:paraId="136EF954" w14:textId="77777777" w:rsidR="007C501D" w:rsidRDefault="00467D46">
      <w:pPr>
        <w:numPr>
          <w:ilvl w:val="0"/>
          <w:numId w:val="4"/>
        </w:numPr>
        <w:rPr>
          <w:lang w:eastAsia="zh-CN"/>
        </w:rPr>
      </w:pPr>
      <w:proofErr w:type="spellStart"/>
      <w:r>
        <w:t>pandas</w:t>
      </w:r>
      <w:r>
        <w:t>：</w:t>
      </w:r>
      <w:ins w:id="199" w:author="ma" w:date="2018-09-27T17:21:00Z">
        <w:r w:rsidR="00291C97">
          <w:t>pandas</w:t>
        </w:r>
        <w:proofErr w:type="spellEnd"/>
        <w:r w:rsidR="00291C97">
          <w:rPr>
            <w:rFonts w:hint="eastAsia"/>
            <w:lang w:eastAsia="zh-CN"/>
          </w:rPr>
          <w:t>的</w:t>
        </w:r>
      </w:ins>
      <w:proofErr w:type="spellStart"/>
      <w:r>
        <w:t>名字来源于</w:t>
      </w:r>
      <w:r>
        <w:t>Python</w:t>
      </w:r>
      <w:r>
        <w:t>数据分析</w:t>
      </w:r>
      <w:proofErr w:type="spellEnd"/>
      <w:r>
        <w:t>（</w:t>
      </w:r>
      <w:r>
        <w:t>Python data analysis</w:t>
      </w:r>
      <w:r>
        <w:t>）</w:t>
      </w:r>
      <w:proofErr w:type="spellStart"/>
      <w:r>
        <w:t>和面板数据</w:t>
      </w:r>
      <w:proofErr w:type="spellEnd"/>
      <w:r>
        <w:t>（</w:t>
      </w:r>
      <w:r>
        <w:t>panel data</w:t>
      </w:r>
      <w:r>
        <w:t>）</w:t>
      </w:r>
      <w:proofErr w:type="spellStart"/>
      <w:r>
        <w:t>的结合。该库提供了多个数据存储对象，其中的</w:t>
      </w:r>
      <w:r>
        <w:t>DataFrame</w:t>
      </w:r>
      <w:r>
        <w:t>对象可以表征数据分析常见的二维表格</w:t>
      </w:r>
      <w:proofErr w:type="spellEnd"/>
      <w:ins w:id="200" w:author="ma" w:date="2018-09-27T17:22:00Z">
        <w:r w:rsidR="00291C97">
          <w:rPr>
            <w:rFonts w:hint="eastAsia"/>
            <w:lang w:eastAsia="zh-CN"/>
          </w:rPr>
          <w:t>。</w:t>
        </w:r>
      </w:ins>
      <w:del w:id="201" w:author="ma" w:date="2018-09-27T17:22:00Z">
        <w:r w:rsidDel="00291C97">
          <w:delText>；</w:delText>
        </w:r>
      </w:del>
      <w:r>
        <w:rPr>
          <w:lang w:eastAsia="zh-CN"/>
        </w:rPr>
        <w:t>除此之外，它</w:t>
      </w:r>
      <w:ins w:id="202" w:author="ma" w:date="2018-09-27T17:22:00Z">
        <w:r w:rsidR="00291C97">
          <w:rPr>
            <w:rFonts w:hint="eastAsia"/>
            <w:lang w:eastAsia="zh-CN"/>
          </w:rPr>
          <w:t>还</w:t>
        </w:r>
      </w:ins>
      <w:r>
        <w:rPr>
          <w:lang w:eastAsia="zh-CN"/>
        </w:rPr>
        <w:t>提供了非常多便捷处理结构化数据的函数。</w:t>
      </w:r>
    </w:p>
    <w:p w14:paraId="235FB900" w14:textId="77777777" w:rsidR="007C501D" w:rsidRDefault="00291C97">
      <w:pPr>
        <w:numPr>
          <w:ilvl w:val="0"/>
          <w:numId w:val="4"/>
        </w:numPr>
        <w:rPr>
          <w:lang w:eastAsia="zh-CN"/>
        </w:rPr>
      </w:pPr>
      <w:proofErr w:type="spellStart"/>
      <w:ins w:id="203" w:author="ma" w:date="2018-09-27T17:23:00Z">
        <w:r>
          <w:rPr>
            <w:rFonts w:hint="eastAsia"/>
            <w:lang w:eastAsia="zh-CN"/>
          </w:rPr>
          <w:t>M</w:t>
        </w:r>
      </w:ins>
      <w:commentRangeStart w:id="204"/>
      <w:del w:id="205" w:author="ma" w:date="2018-09-27T17:23:00Z">
        <w:r w:rsidR="00467D46" w:rsidDel="00291C97">
          <w:rPr>
            <w:lang w:eastAsia="zh-CN"/>
          </w:rPr>
          <w:delText>m</w:delText>
        </w:r>
      </w:del>
      <w:commentRangeEnd w:id="204"/>
      <w:r>
        <w:rPr>
          <w:rStyle w:val="af1"/>
        </w:rPr>
        <w:commentReference w:id="204"/>
      </w:r>
      <w:r w:rsidR="00467D46">
        <w:rPr>
          <w:lang w:eastAsia="zh-CN"/>
        </w:rPr>
        <w:t>atplotlib</w:t>
      </w:r>
      <w:proofErr w:type="spellEnd"/>
      <w:r w:rsidR="00467D46">
        <w:rPr>
          <w:lang w:eastAsia="zh-CN"/>
        </w:rPr>
        <w:t>：</w:t>
      </w:r>
      <w:ins w:id="206" w:author="ma" w:date="2018-09-27T17:25:00Z">
        <w:r>
          <w:rPr>
            <w:rFonts w:hint="eastAsia"/>
            <w:lang w:eastAsia="zh-CN"/>
          </w:rPr>
          <w:t>它是</w:t>
        </w:r>
      </w:ins>
      <w:r w:rsidR="00467D46">
        <w:rPr>
          <w:lang w:eastAsia="zh-CN"/>
        </w:rPr>
        <w:t>起源于矩阵实验室</w:t>
      </w:r>
      <w:r w:rsidR="00467D46">
        <w:rPr>
          <w:lang w:eastAsia="zh-CN"/>
        </w:rPr>
        <w:t>MATLAB</w:t>
      </w:r>
      <w:r w:rsidR="00467D46">
        <w:rPr>
          <w:lang w:eastAsia="zh-CN"/>
        </w:rPr>
        <w:t>中的绘图函数，是</w:t>
      </w:r>
      <w:del w:id="207" w:author="ma" w:date="2018-09-27T17:25:00Z">
        <w:r w:rsidR="00467D46" w:rsidDel="00291C97">
          <w:rPr>
            <w:lang w:eastAsia="zh-CN"/>
          </w:rPr>
          <w:delText>p</w:delText>
        </w:r>
      </w:del>
      <w:ins w:id="208" w:author="ma" w:date="2018-09-27T17:25:00Z">
        <w:r>
          <w:rPr>
            <w:rFonts w:hint="eastAsia"/>
            <w:lang w:eastAsia="zh-CN"/>
          </w:rPr>
          <w:t>P</w:t>
        </w:r>
      </w:ins>
      <w:r w:rsidR="00467D46">
        <w:rPr>
          <w:lang w:eastAsia="zh-CN"/>
        </w:rPr>
        <w:t>ython</w:t>
      </w:r>
      <w:r w:rsidR="00467D46">
        <w:rPr>
          <w:lang w:eastAsia="zh-CN"/>
        </w:rPr>
        <w:t>中</w:t>
      </w:r>
      <w:ins w:id="209" w:author="ma" w:date="2018-09-27T17:25:00Z">
        <w:r>
          <w:rPr>
            <w:rFonts w:hint="eastAsia"/>
            <w:lang w:eastAsia="zh-CN"/>
          </w:rPr>
          <w:t>比较</w:t>
        </w:r>
      </w:ins>
      <w:commentRangeStart w:id="210"/>
      <w:del w:id="211" w:author="ma" w:date="2018-09-27T17:25:00Z">
        <w:r w:rsidR="00467D46" w:rsidDel="00291C97">
          <w:rPr>
            <w:lang w:eastAsia="zh-CN"/>
          </w:rPr>
          <w:delText>最</w:delText>
        </w:r>
      </w:del>
      <w:commentRangeEnd w:id="210"/>
      <w:r w:rsidR="005C625B">
        <w:rPr>
          <w:rStyle w:val="af1"/>
        </w:rPr>
        <w:commentReference w:id="210"/>
      </w:r>
      <w:r w:rsidR="00467D46">
        <w:rPr>
          <w:lang w:eastAsia="zh-CN"/>
        </w:rPr>
        <w:t>流行的绘图库，可以轻松进行二维数据甚至多维数据可视化。</w:t>
      </w:r>
    </w:p>
    <w:p w14:paraId="2A48F24B" w14:textId="77777777" w:rsidR="007C501D" w:rsidRDefault="00467D46">
      <w:pPr>
        <w:numPr>
          <w:ilvl w:val="0"/>
          <w:numId w:val="4"/>
        </w:numPr>
        <w:rPr>
          <w:lang w:eastAsia="zh-CN"/>
        </w:rPr>
      </w:pPr>
      <w:proofErr w:type="spellStart"/>
      <w:r>
        <w:rPr>
          <w:lang w:eastAsia="zh-CN"/>
        </w:rPr>
        <w:t>SciPy</w:t>
      </w:r>
      <w:proofErr w:type="spellEnd"/>
      <w:r>
        <w:rPr>
          <w:lang w:eastAsia="zh-CN"/>
        </w:rPr>
        <w:t>：该库提供了</w:t>
      </w:r>
      <w:commentRangeStart w:id="212"/>
      <w:r>
        <w:rPr>
          <w:lang w:eastAsia="zh-CN"/>
        </w:rPr>
        <w:t>一组</w:t>
      </w:r>
      <w:commentRangeEnd w:id="212"/>
      <w:r w:rsidR="005C625B">
        <w:rPr>
          <w:rStyle w:val="af1"/>
        </w:rPr>
        <w:commentReference w:id="212"/>
      </w:r>
      <w:r>
        <w:rPr>
          <w:lang w:eastAsia="zh-CN"/>
        </w:rPr>
        <w:t>专</w:t>
      </w:r>
      <w:ins w:id="213" w:author="ma" w:date="2018-09-27T17:26:00Z">
        <w:r w:rsidR="005C625B">
          <w:rPr>
            <w:rFonts w:hint="eastAsia"/>
            <w:lang w:eastAsia="zh-CN"/>
          </w:rPr>
          <w:t>门</w:t>
        </w:r>
      </w:ins>
      <w:r>
        <w:rPr>
          <w:lang w:eastAsia="zh-CN"/>
        </w:rPr>
        <w:t>用于</w:t>
      </w:r>
      <w:commentRangeStart w:id="214"/>
      <w:r>
        <w:rPr>
          <w:lang w:eastAsia="zh-CN"/>
        </w:rPr>
        <w:t>科学计算中各种标准问题包</w:t>
      </w:r>
      <w:commentRangeEnd w:id="214"/>
      <w:r w:rsidR="005C625B">
        <w:rPr>
          <w:rStyle w:val="af1"/>
        </w:rPr>
        <w:commentReference w:id="214"/>
      </w:r>
      <w:r>
        <w:rPr>
          <w:lang w:eastAsia="zh-CN"/>
        </w:rPr>
        <w:t>，</w:t>
      </w:r>
      <w:ins w:id="215" w:author="ma" w:date="2018-09-27T17:27:00Z">
        <w:r w:rsidR="005C625B">
          <w:rPr>
            <w:rFonts w:hint="eastAsia"/>
            <w:lang w:eastAsia="zh-CN"/>
          </w:rPr>
          <w:t>如</w:t>
        </w:r>
      </w:ins>
      <w:del w:id="216" w:author="ma" w:date="2018-09-27T17:27:00Z">
        <w:r w:rsidDel="005C625B">
          <w:rPr>
            <w:lang w:eastAsia="zh-CN"/>
          </w:rPr>
          <w:delText>像</w:delText>
        </w:r>
      </w:del>
      <w:r>
        <w:rPr>
          <w:lang w:eastAsia="zh-CN"/>
        </w:rPr>
        <w:t>数值积分、微分、信号处理，它与</w:t>
      </w:r>
      <w:proofErr w:type="spellStart"/>
      <w:r>
        <w:rPr>
          <w:lang w:eastAsia="zh-CN"/>
        </w:rPr>
        <w:t>NumPy</w:t>
      </w:r>
      <w:proofErr w:type="spellEnd"/>
      <w:del w:id="217" w:author="ma" w:date="2018-09-27T17:28:00Z">
        <w:r w:rsidDel="005C625B">
          <w:rPr>
            <w:lang w:eastAsia="zh-CN"/>
          </w:rPr>
          <w:delText>的</w:delText>
        </w:r>
      </w:del>
      <w:r>
        <w:rPr>
          <w:lang w:eastAsia="zh-CN"/>
        </w:rPr>
        <w:t>结合可以处理诸多科学计算问题。</w:t>
      </w:r>
    </w:p>
    <w:p w14:paraId="4B83F10D" w14:textId="77777777" w:rsidR="007C501D" w:rsidRDefault="00467D46">
      <w:pPr>
        <w:numPr>
          <w:ilvl w:val="0"/>
          <w:numId w:val="4"/>
        </w:numPr>
        <w:rPr>
          <w:lang w:eastAsia="zh-CN"/>
        </w:rPr>
      </w:pPr>
      <w:proofErr w:type="spellStart"/>
      <w:r>
        <w:rPr>
          <w:lang w:eastAsia="zh-CN"/>
        </w:rPr>
        <w:t>Jupyter</w:t>
      </w:r>
      <w:proofErr w:type="spellEnd"/>
      <w:r>
        <w:rPr>
          <w:lang w:eastAsia="zh-CN"/>
        </w:rPr>
        <w:t>：</w:t>
      </w:r>
      <w:ins w:id="218" w:author="ma" w:date="2018-09-27T17:28:00Z">
        <w:r w:rsidR="005C625B">
          <w:rPr>
            <w:rFonts w:hint="eastAsia"/>
            <w:lang w:eastAsia="zh-CN"/>
          </w:rPr>
          <w:t>它</w:t>
        </w:r>
      </w:ins>
      <w:r>
        <w:rPr>
          <w:lang w:eastAsia="zh-CN"/>
        </w:rPr>
        <w:t>是一个交互和探索式计算的高效环境。其中两个组件</w:t>
      </w:r>
      <w:ins w:id="219" w:author="ma" w:date="2018-09-27T17:28:00Z">
        <w:r w:rsidR="005C625B">
          <w:rPr>
            <w:rFonts w:hint="eastAsia"/>
            <w:lang w:eastAsia="zh-CN"/>
          </w:rPr>
          <w:t>较</w:t>
        </w:r>
      </w:ins>
      <w:del w:id="220" w:author="ma" w:date="2018-09-27T17:28:00Z">
        <w:r w:rsidDel="005C625B">
          <w:rPr>
            <w:lang w:eastAsia="zh-CN"/>
          </w:rPr>
          <w:delText>最</w:delText>
        </w:r>
      </w:del>
      <w:r>
        <w:rPr>
          <w:lang w:eastAsia="zh-CN"/>
        </w:rPr>
        <w:t>为常用，一是</w:t>
      </w:r>
      <w:proofErr w:type="spellStart"/>
      <w:r>
        <w:rPr>
          <w:lang w:eastAsia="zh-CN"/>
        </w:rPr>
        <w:t>IPython</w:t>
      </w:r>
      <w:proofErr w:type="spellEnd"/>
      <w:r>
        <w:rPr>
          <w:lang w:eastAsia="zh-CN"/>
        </w:rPr>
        <w:t>，用于编写、测试和调试</w:t>
      </w:r>
      <w:r>
        <w:rPr>
          <w:lang w:eastAsia="zh-CN"/>
        </w:rPr>
        <w:t>Python</w:t>
      </w:r>
      <w:r>
        <w:rPr>
          <w:lang w:eastAsia="zh-CN"/>
        </w:rPr>
        <w:t>代码；二是</w:t>
      </w:r>
      <w:proofErr w:type="spellStart"/>
      <w:r>
        <w:rPr>
          <w:lang w:eastAsia="zh-CN"/>
        </w:rPr>
        <w:t>Jupyter</w:t>
      </w:r>
      <w:proofErr w:type="spellEnd"/>
      <w:r>
        <w:rPr>
          <w:lang w:eastAsia="zh-CN"/>
        </w:rPr>
        <w:t xml:space="preserve"> Notebook</w:t>
      </w:r>
      <w:r>
        <w:rPr>
          <w:lang w:eastAsia="zh-CN"/>
        </w:rPr>
        <w:t>，</w:t>
      </w:r>
      <w:ins w:id="221" w:author="ma" w:date="2018-09-27T17:29:00Z">
        <w:r w:rsidR="005C625B">
          <w:rPr>
            <w:rFonts w:hint="eastAsia"/>
            <w:lang w:eastAsia="zh-CN"/>
          </w:rPr>
          <w:t>它</w:t>
        </w:r>
      </w:ins>
      <w:r>
        <w:rPr>
          <w:lang w:eastAsia="zh-CN"/>
        </w:rPr>
        <w:t>是一个多语言交互式的</w:t>
      </w:r>
      <w:r>
        <w:rPr>
          <w:lang w:eastAsia="zh-CN"/>
        </w:rPr>
        <w:t>Web</w:t>
      </w:r>
      <w:r>
        <w:rPr>
          <w:lang w:eastAsia="zh-CN"/>
        </w:rPr>
        <w:t>笔记本，现在支持运行</w:t>
      </w:r>
      <w:del w:id="222" w:author="ma" w:date="2018-09-27T17:30:00Z">
        <w:r w:rsidDel="005C625B">
          <w:rPr>
            <w:lang w:eastAsia="zh-CN"/>
          </w:rPr>
          <w:delText>p</w:delText>
        </w:r>
      </w:del>
      <w:ins w:id="223" w:author="ma" w:date="2018-09-27T17:30:00Z">
        <w:r w:rsidR="005C625B">
          <w:rPr>
            <w:rFonts w:hint="eastAsia"/>
            <w:lang w:eastAsia="zh-CN"/>
          </w:rPr>
          <w:t>P</w:t>
        </w:r>
      </w:ins>
      <w:r>
        <w:rPr>
          <w:lang w:eastAsia="zh-CN"/>
        </w:rPr>
        <w:t>ython</w:t>
      </w:r>
      <w:r>
        <w:rPr>
          <w:lang w:eastAsia="zh-CN"/>
        </w:rPr>
        <w:t>、</w:t>
      </w:r>
      <w:r>
        <w:rPr>
          <w:lang w:eastAsia="zh-CN"/>
        </w:rPr>
        <w:t>R</w:t>
      </w:r>
      <w:r>
        <w:rPr>
          <w:lang w:eastAsia="zh-CN"/>
        </w:rPr>
        <w:t>等多种语言，与</w:t>
      </w:r>
      <w:r>
        <w:rPr>
          <w:lang w:eastAsia="zh-CN"/>
        </w:rPr>
        <w:t>Markdown</w:t>
      </w:r>
      <w:r>
        <w:rPr>
          <w:lang w:eastAsia="zh-CN"/>
        </w:rPr>
        <w:t>结合可以创建良好、可重复的动态文档。</w:t>
      </w:r>
      <w:r w:rsidRPr="00DD28CD">
        <w:rPr>
          <w:rFonts w:hint="eastAsia"/>
          <w:lang w:eastAsia="zh-CN"/>
          <w:rPrChange w:id="224" w:author="ma" w:date="2018-09-27T09:50:00Z">
            <w:rPr>
              <w:rFonts w:hint="eastAsia"/>
              <w:b/>
              <w:lang w:eastAsia="zh-CN"/>
            </w:rPr>
          </w:rPrChange>
        </w:rPr>
        <w:t>这也是我们进行</w:t>
      </w:r>
      <w:r w:rsidRPr="00DD28CD">
        <w:rPr>
          <w:lang w:eastAsia="zh-CN"/>
          <w:rPrChange w:id="225" w:author="ma" w:date="2018-09-27T09:50:00Z">
            <w:rPr>
              <w:b/>
              <w:lang w:eastAsia="zh-CN"/>
            </w:rPr>
          </w:rPrChange>
        </w:rPr>
        <w:t>Python</w:t>
      </w:r>
      <w:r w:rsidRPr="00DD28CD">
        <w:rPr>
          <w:rFonts w:hint="eastAsia"/>
          <w:lang w:eastAsia="zh-CN"/>
          <w:rPrChange w:id="226" w:author="ma" w:date="2018-09-27T09:50:00Z">
            <w:rPr>
              <w:rFonts w:hint="eastAsia"/>
              <w:b/>
              <w:lang w:eastAsia="zh-CN"/>
            </w:rPr>
          </w:rPrChange>
        </w:rPr>
        <w:t>数据分析的学习环境。</w:t>
      </w:r>
    </w:p>
    <w:p w14:paraId="1FC35658" w14:textId="77777777" w:rsidR="007C501D" w:rsidRDefault="00E40AAA">
      <w:pPr>
        <w:pStyle w:val="2"/>
      </w:pPr>
      <w:bookmarkStart w:id="227" w:name="header-n54"/>
      <w:ins w:id="228" w:author="ma" w:date="2018-09-27T09:38:00Z">
        <w:r>
          <w:rPr>
            <w:rFonts w:hint="eastAsia"/>
            <w:lang w:eastAsia="zh-CN"/>
          </w:rPr>
          <w:t xml:space="preserve">1.4 </w:t>
        </w:r>
      </w:ins>
      <w:ins w:id="229" w:author="ma" w:date="2018-09-27T17:46:00Z">
        <w:r w:rsidR="00C61B8A">
          <w:rPr>
            <w:rFonts w:hint="eastAsia"/>
            <w:lang w:eastAsia="zh-CN"/>
          </w:rPr>
          <w:t>搭建环境</w:t>
        </w:r>
      </w:ins>
      <w:del w:id="230" w:author="ma" w:date="2018-09-27T17:46:00Z">
        <w:r w:rsidR="00467D46" w:rsidDel="00C61B8A">
          <w:delText>软件安装与配置</w:delText>
        </w:r>
      </w:del>
      <w:bookmarkEnd w:id="227"/>
    </w:p>
    <w:p w14:paraId="23D4208C" w14:textId="77777777" w:rsidR="007C501D" w:rsidRDefault="0075178C">
      <w:pPr>
        <w:pStyle w:val="FirstParagraph"/>
        <w:ind w:firstLineChars="200" w:firstLine="480"/>
        <w:rPr>
          <w:lang w:eastAsia="zh-CN"/>
        </w:rPr>
        <w:pPrChange w:id="231" w:author="ma" w:date="2018-09-27T17:30:00Z">
          <w:pPr>
            <w:pStyle w:val="FirstParagraph"/>
          </w:pPr>
        </w:pPrChange>
      </w:pPr>
      <w:ins w:id="232" w:author="ma" w:date="2018-09-27T17:31:00Z">
        <w:r>
          <w:rPr>
            <w:rFonts w:hint="eastAsia"/>
            <w:lang w:eastAsia="zh-CN"/>
          </w:rPr>
          <w:t>目前，</w:t>
        </w:r>
      </w:ins>
      <w:proofErr w:type="spellStart"/>
      <w:r w:rsidR="00467D46">
        <w:t>Python</w:t>
      </w:r>
      <w:r w:rsidR="00467D46">
        <w:t>存在</w:t>
      </w:r>
      <w:r w:rsidR="00467D46">
        <w:t>Python</w:t>
      </w:r>
      <w:commentRangeStart w:id="233"/>
      <w:proofErr w:type="spellEnd"/>
      <w:ins w:id="234" w:author="ma" w:date="2018-09-27T17:32:00Z">
        <w:r>
          <w:rPr>
            <w:rFonts w:hint="eastAsia"/>
            <w:lang w:eastAsia="zh-CN"/>
          </w:rPr>
          <w:t xml:space="preserve"> </w:t>
        </w:r>
        <w:commentRangeEnd w:id="233"/>
        <w:r>
          <w:rPr>
            <w:rStyle w:val="af1"/>
          </w:rPr>
          <w:commentReference w:id="233"/>
        </w:r>
      </w:ins>
      <w:r w:rsidR="00467D46">
        <w:t>2</w:t>
      </w:r>
      <w:r w:rsidR="00467D46">
        <w:t>（</w:t>
      </w:r>
      <w:proofErr w:type="spellStart"/>
      <w:r w:rsidR="00467D46">
        <w:t>现在一般指</w:t>
      </w:r>
      <w:r w:rsidR="00467D46">
        <w:t>Python</w:t>
      </w:r>
      <w:proofErr w:type="spellEnd"/>
      <w:ins w:id="235" w:author="ma" w:date="2018-09-27T17:32:00Z">
        <w:r>
          <w:rPr>
            <w:rFonts w:hint="eastAsia"/>
            <w:lang w:eastAsia="zh-CN"/>
          </w:rPr>
          <w:t xml:space="preserve"> </w:t>
        </w:r>
      </w:ins>
      <w:r w:rsidR="00467D46">
        <w:t>2.7</w:t>
      </w:r>
      <w:r w:rsidR="00467D46">
        <w:t>）</w:t>
      </w:r>
      <w:proofErr w:type="spellStart"/>
      <w:r w:rsidR="00467D46">
        <w:t>和</w:t>
      </w:r>
      <w:r w:rsidR="00467D46">
        <w:t>Python</w:t>
      </w:r>
      <w:proofErr w:type="spellEnd"/>
      <w:ins w:id="236" w:author="ma" w:date="2018-09-27T17:32:00Z">
        <w:r>
          <w:rPr>
            <w:rFonts w:hint="eastAsia"/>
            <w:lang w:eastAsia="zh-CN"/>
          </w:rPr>
          <w:t xml:space="preserve"> </w:t>
        </w:r>
      </w:ins>
      <w:r w:rsidR="00467D46">
        <w:t>3</w:t>
      </w:r>
      <w:r w:rsidR="00467D46">
        <w:t>（</w:t>
      </w:r>
      <w:proofErr w:type="spellStart"/>
      <w:r w:rsidR="00467D46">
        <w:t>现在一般指</w:t>
      </w:r>
      <w:r w:rsidR="00467D46">
        <w:t>Python</w:t>
      </w:r>
      <w:proofErr w:type="spellEnd"/>
      <w:ins w:id="237" w:author="ma" w:date="2018-09-27T17:32:00Z">
        <w:r>
          <w:rPr>
            <w:rFonts w:hint="eastAsia"/>
            <w:lang w:eastAsia="zh-CN"/>
          </w:rPr>
          <w:t xml:space="preserve"> </w:t>
        </w:r>
      </w:ins>
      <w:r w:rsidR="00467D46">
        <w:t>3.5</w:t>
      </w:r>
      <w:r w:rsidR="00467D46">
        <w:t>及以上）</w:t>
      </w:r>
      <w:proofErr w:type="spellStart"/>
      <w:r w:rsidR="00467D46">
        <w:t>两个不同的版本</w:t>
      </w:r>
      <w:proofErr w:type="spellEnd"/>
      <w:r w:rsidR="00467D46">
        <w:t>，</w:t>
      </w:r>
      <w:ins w:id="238" w:author="ma" w:date="2018-09-27T17:34:00Z">
        <w:r>
          <w:rPr>
            <w:rFonts w:hint="eastAsia"/>
            <w:lang w:eastAsia="zh-CN"/>
          </w:rPr>
          <w:t>而且</w:t>
        </w:r>
        <w:proofErr w:type="spellStart"/>
        <w:r>
          <w:rPr>
            <w:rFonts w:hint="eastAsia"/>
            <w:lang w:eastAsia="zh-CN"/>
          </w:rPr>
          <w:t>Python</w:t>
        </w:r>
      </w:ins>
      <w:r w:rsidR="00467D46">
        <w:t>官方</w:t>
      </w:r>
      <w:proofErr w:type="spellEnd"/>
      <w:ins w:id="239" w:author="ma" w:date="2018-09-27T17:34:00Z">
        <w:r>
          <w:rPr>
            <w:rFonts w:hint="eastAsia"/>
            <w:lang w:eastAsia="zh-CN"/>
          </w:rPr>
          <w:t>宣布</w:t>
        </w:r>
      </w:ins>
      <w:del w:id="240" w:author="ma" w:date="2018-09-27T17:34:00Z">
        <w:r w:rsidR="00467D46" w:rsidDel="0075178C">
          <w:delText>已经发布声明</w:delText>
        </w:r>
      </w:del>
      <w:ins w:id="241" w:author="ma" w:date="2018-09-27T17:34:00Z">
        <w:r>
          <w:rPr>
            <w:rFonts w:hint="eastAsia"/>
            <w:lang w:eastAsia="zh-CN"/>
          </w:rPr>
          <w:t>将于</w:t>
        </w:r>
      </w:ins>
      <w:r w:rsidR="00467D46">
        <w:t>2020</w:t>
      </w:r>
      <w:r w:rsidR="00467D46">
        <w:t>年</w:t>
      </w:r>
      <w:del w:id="242" w:author="ma" w:date="2018-09-27T17:34:00Z">
        <w:r w:rsidR="00467D46" w:rsidDel="0075178C">
          <w:delText>将</w:delText>
        </w:r>
      </w:del>
      <w:r w:rsidR="00467D46">
        <w:t>停止</w:t>
      </w:r>
      <w:r w:rsidR="00467D46">
        <w:t>Python</w:t>
      </w:r>
      <w:ins w:id="243" w:author="ma" w:date="2018-09-27T17:34:00Z">
        <w:r>
          <w:rPr>
            <w:rFonts w:hint="eastAsia"/>
            <w:lang w:eastAsia="zh-CN"/>
          </w:rPr>
          <w:t xml:space="preserve"> </w:t>
        </w:r>
      </w:ins>
      <w:r w:rsidR="00467D46">
        <w:t>2</w:t>
      </w:r>
      <w:r w:rsidR="00467D46">
        <w:t>的更新和维护，全面进入</w:t>
      </w:r>
      <w:r w:rsidR="00467D46">
        <w:t>Python</w:t>
      </w:r>
      <w:ins w:id="244" w:author="ma" w:date="2018-09-27T17:34:00Z">
        <w:r>
          <w:rPr>
            <w:rFonts w:hint="eastAsia"/>
            <w:lang w:eastAsia="zh-CN"/>
          </w:rPr>
          <w:t xml:space="preserve"> </w:t>
        </w:r>
      </w:ins>
      <w:r w:rsidR="00467D46">
        <w:t>3</w:t>
      </w:r>
      <w:r w:rsidR="00467D46">
        <w:t>时代。</w:t>
      </w:r>
      <w:r w:rsidR="00467D46">
        <w:rPr>
          <w:lang w:eastAsia="zh-CN"/>
        </w:rPr>
        <w:t>因此，</w:t>
      </w:r>
      <w:del w:id="245" w:author="ma" w:date="2018-09-27T17:34:00Z">
        <w:r w:rsidR="00467D46" w:rsidDel="00357800">
          <w:rPr>
            <w:lang w:eastAsia="zh-CN"/>
          </w:rPr>
          <w:delText>我们</w:delText>
        </w:r>
      </w:del>
      <w:ins w:id="246" w:author="ma" w:date="2018-09-27T17:34:00Z">
        <w:r w:rsidR="00357800">
          <w:rPr>
            <w:rFonts w:hint="eastAsia"/>
            <w:lang w:eastAsia="zh-CN"/>
          </w:rPr>
          <w:t>本书的</w:t>
        </w:r>
      </w:ins>
      <w:ins w:id="247" w:author="ma" w:date="2018-09-27T17:35:00Z">
        <w:r w:rsidR="00357800">
          <w:rPr>
            <w:rFonts w:hint="eastAsia"/>
            <w:lang w:eastAsia="zh-CN"/>
          </w:rPr>
          <w:t>介绍</w:t>
        </w:r>
      </w:ins>
      <w:del w:id="248" w:author="ma" w:date="2018-09-27T17:34:00Z">
        <w:r w:rsidR="00467D46" w:rsidDel="00357800">
          <w:rPr>
            <w:lang w:eastAsia="zh-CN"/>
          </w:rPr>
          <w:delText>学习</w:delText>
        </w:r>
      </w:del>
      <w:del w:id="249" w:author="ma" w:date="2018-09-27T17:35:00Z">
        <w:r w:rsidR="00467D46" w:rsidDel="00357800">
          <w:rPr>
            <w:lang w:eastAsia="zh-CN"/>
          </w:rPr>
          <w:delText>都</w:delText>
        </w:r>
      </w:del>
      <w:r w:rsidR="00467D46">
        <w:rPr>
          <w:lang w:eastAsia="zh-CN"/>
        </w:rPr>
        <w:t>以</w:t>
      </w:r>
      <w:r w:rsidR="00467D46">
        <w:rPr>
          <w:lang w:eastAsia="zh-CN"/>
        </w:rPr>
        <w:t>Python</w:t>
      </w:r>
      <w:ins w:id="250" w:author="ma" w:date="2018-09-27T17:35:00Z">
        <w:r w:rsidR="00357800">
          <w:rPr>
            <w:rFonts w:hint="eastAsia"/>
            <w:lang w:eastAsia="zh-CN"/>
          </w:rPr>
          <w:t xml:space="preserve"> </w:t>
        </w:r>
      </w:ins>
      <w:r w:rsidR="00467D46">
        <w:rPr>
          <w:lang w:eastAsia="zh-CN"/>
        </w:rPr>
        <w:t>3</w:t>
      </w:r>
      <w:r w:rsidR="00467D46">
        <w:rPr>
          <w:lang w:eastAsia="zh-CN"/>
        </w:rPr>
        <w:t>版本为</w:t>
      </w:r>
      <w:ins w:id="251" w:author="ma" w:date="2018-09-27T17:35:00Z">
        <w:r w:rsidR="00357800">
          <w:rPr>
            <w:rFonts w:hint="eastAsia"/>
            <w:lang w:eastAsia="zh-CN"/>
          </w:rPr>
          <w:t>基础</w:t>
        </w:r>
      </w:ins>
      <w:del w:id="252" w:author="ma" w:date="2018-09-27T17:35:00Z">
        <w:r w:rsidR="00467D46" w:rsidDel="00357800">
          <w:rPr>
            <w:lang w:eastAsia="zh-CN"/>
          </w:rPr>
          <w:delText>标准</w:delText>
        </w:r>
      </w:del>
      <w:r w:rsidR="00467D46">
        <w:rPr>
          <w:lang w:eastAsia="zh-CN"/>
        </w:rPr>
        <w:t>。</w:t>
      </w:r>
    </w:p>
    <w:p w14:paraId="1BF165A4" w14:textId="77777777" w:rsidR="007C501D" w:rsidRDefault="00467D46">
      <w:pPr>
        <w:pStyle w:val="a0"/>
        <w:ind w:firstLineChars="200" w:firstLine="480"/>
        <w:rPr>
          <w:lang w:eastAsia="zh-CN"/>
        </w:rPr>
        <w:pPrChange w:id="253" w:author="ma" w:date="2018-09-27T17:35:00Z">
          <w:pPr>
            <w:pStyle w:val="a0"/>
          </w:pPr>
        </w:pPrChange>
      </w:pPr>
      <w:del w:id="254" w:author="ma" w:date="2018-09-27T17:35:00Z">
        <w:r w:rsidDel="00C50D44">
          <w:delText>另一个我们需要解决的问题是</w:delText>
        </w:r>
        <w:r w:rsidDel="00C50D44">
          <w:delText>IDE</w:delText>
        </w:r>
        <w:r w:rsidDel="00C50D44">
          <w:delText>（集成开发环境），现在</w:delText>
        </w:r>
      </w:del>
      <w:ins w:id="255" w:author="ma" w:date="2018-09-27T17:35:00Z">
        <w:r w:rsidR="00C50D44">
          <w:rPr>
            <w:rFonts w:hint="eastAsia"/>
            <w:lang w:eastAsia="zh-CN"/>
          </w:rPr>
          <w:t>目前</w:t>
        </w:r>
      </w:ins>
      <w:proofErr w:type="spellStart"/>
      <w:r>
        <w:t>流行的</w:t>
      </w:r>
      <w:r>
        <w:t>Python</w:t>
      </w:r>
      <w:r>
        <w:t>集成开发环境</w:t>
      </w:r>
      <w:proofErr w:type="spellEnd"/>
      <w:ins w:id="256" w:author="ma" w:date="2018-09-27T17:35:00Z">
        <w:r w:rsidR="00C50D44">
          <w:rPr>
            <w:rFonts w:hint="eastAsia"/>
            <w:lang w:eastAsia="zh-CN"/>
          </w:rPr>
          <w:t>（</w:t>
        </w:r>
        <w:r w:rsidR="00C50D44">
          <w:rPr>
            <w:rFonts w:hint="eastAsia"/>
            <w:lang w:eastAsia="zh-CN"/>
          </w:rPr>
          <w:t>IDE</w:t>
        </w:r>
        <w:r w:rsidR="00C50D44">
          <w:rPr>
            <w:rFonts w:hint="eastAsia"/>
            <w:lang w:eastAsia="zh-CN"/>
          </w:rPr>
          <w:t>）</w:t>
        </w:r>
      </w:ins>
      <w:ins w:id="257" w:author="ma" w:date="2018-09-27T17:36:00Z">
        <w:r w:rsidR="00C50D44">
          <w:rPr>
            <w:rFonts w:hint="eastAsia"/>
            <w:lang w:eastAsia="zh-CN"/>
          </w:rPr>
          <w:t>有</w:t>
        </w:r>
      </w:ins>
      <w:proofErr w:type="spellStart"/>
      <w:r>
        <w:t>很多，</w:t>
      </w:r>
      <w:del w:id="258" w:author="ma" w:date="2018-09-27T17:36:00Z">
        <w:r w:rsidDel="00C50D44">
          <w:delText>比</w:delText>
        </w:r>
      </w:del>
      <w:r>
        <w:t>如</w:t>
      </w:r>
      <w:r>
        <w:t>PyCharm</w:t>
      </w:r>
      <w:r>
        <w:t>、</w:t>
      </w:r>
      <w:r>
        <w:t>Sublime</w:t>
      </w:r>
      <w:proofErr w:type="spellEnd"/>
      <w:r>
        <w:t xml:space="preserve"> </w:t>
      </w:r>
      <w:proofErr w:type="spellStart"/>
      <w:r>
        <w:t>Text</w:t>
      </w:r>
      <w:r>
        <w:t>、</w:t>
      </w:r>
      <w:r>
        <w:t>Eclipse+Py</w:t>
      </w:r>
      <w:ins w:id="259" w:author="ma" w:date="2018-09-27T17:38:00Z">
        <w:r w:rsidR="00F81768">
          <w:rPr>
            <w:rFonts w:hint="eastAsia"/>
            <w:lang w:eastAsia="zh-CN"/>
          </w:rPr>
          <w:t>D</w:t>
        </w:r>
      </w:ins>
      <w:del w:id="260" w:author="ma" w:date="2018-09-27T17:38:00Z">
        <w:r w:rsidDel="00F81768">
          <w:delText>d</w:delText>
        </w:r>
      </w:del>
      <w:r>
        <w:t>ev</w:t>
      </w:r>
      <w:r>
        <w:t>和</w:t>
      </w:r>
      <w:r>
        <w:t>Anaconda</w:t>
      </w:r>
      <w:r>
        <w:t>中的</w:t>
      </w:r>
      <w:r>
        <w:t>Spyder</w:t>
      </w:r>
      <w:proofErr w:type="spellEnd"/>
      <w:r>
        <w:t>。</w:t>
      </w:r>
      <w:r>
        <w:rPr>
          <w:lang w:eastAsia="zh-CN"/>
        </w:rPr>
        <w:t>不同</w:t>
      </w:r>
      <w:del w:id="261" w:author="ma" w:date="2018-09-27T17:36:00Z">
        <w:r w:rsidDel="00F81768">
          <w:rPr>
            <w:lang w:eastAsia="zh-CN"/>
          </w:rPr>
          <w:delText>的</w:delText>
        </w:r>
      </w:del>
      <w:r>
        <w:rPr>
          <w:lang w:eastAsia="zh-CN"/>
        </w:rPr>
        <w:t>软件、系统</w:t>
      </w:r>
      <w:ins w:id="262" w:author="ma" w:date="2018-09-27T17:36:00Z">
        <w:r w:rsidR="00F81768">
          <w:rPr>
            <w:rFonts w:hint="eastAsia"/>
            <w:lang w:eastAsia="zh-CN"/>
          </w:rPr>
          <w:t>的</w:t>
        </w:r>
      </w:ins>
      <w:r>
        <w:rPr>
          <w:lang w:eastAsia="zh-CN"/>
        </w:rPr>
        <w:t>安装和配置方式各不相同，</w:t>
      </w:r>
      <w:del w:id="263" w:author="ma" w:date="2018-09-27T17:37:00Z">
        <w:r w:rsidDel="00F81768">
          <w:rPr>
            <w:lang w:eastAsia="zh-CN"/>
          </w:rPr>
          <w:delText>为统一学习者的使用环境，我们</w:delText>
        </w:r>
      </w:del>
      <w:ins w:id="264" w:author="ma" w:date="2018-09-27T17:37:00Z">
        <w:r w:rsidR="00F81768">
          <w:rPr>
            <w:rFonts w:hint="eastAsia"/>
            <w:lang w:eastAsia="zh-CN"/>
          </w:rPr>
          <w:t>本书</w:t>
        </w:r>
      </w:ins>
      <w:r>
        <w:rPr>
          <w:lang w:eastAsia="zh-CN"/>
        </w:rPr>
        <w:t>使用</w:t>
      </w:r>
      <w:r>
        <w:rPr>
          <w:lang w:eastAsia="zh-CN"/>
        </w:rPr>
        <w:t>Anaconda</w:t>
      </w:r>
      <w:r>
        <w:rPr>
          <w:lang w:eastAsia="zh-CN"/>
        </w:rPr>
        <w:t>平台的</w:t>
      </w:r>
      <w:proofErr w:type="spellStart"/>
      <w:r>
        <w:rPr>
          <w:lang w:eastAsia="zh-CN"/>
        </w:rPr>
        <w:t>Jupyter</w:t>
      </w:r>
      <w:proofErr w:type="spellEnd"/>
      <w:r>
        <w:rPr>
          <w:lang w:eastAsia="zh-CN"/>
        </w:rPr>
        <w:t xml:space="preserve"> </w:t>
      </w:r>
      <w:ins w:id="265" w:author="ma" w:date="2018-09-27T17:40:00Z">
        <w:r w:rsidR="00F81768">
          <w:rPr>
            <w:rFonts w:hint="eastAsia"/>
            <w:lang w:eastAsia="zh-CN"/>
          </w:rPr>
          <w:t>N</w:t>
        </w:r>
      </w:ins>
      <w:del w:id="266" w:author="ma" w:date="2018-09-27T17:40:00Z">
        <w:r w:rsidDel="00F81768">
          <w:rPr>
            <w:lang w:eastAsia="zh-CN"/>
          </w:rPr>
          <w:delText>n</w:delText>
        </w:r>
      </w:del>
      <w:r>
        <w:rPr>
          <w:lang w:eastAsia="zh-CN"/>
        </w:rPr>
        <w:t>otebook</w:t>
      </w:r>
      <w:r>
        <w:rPr>
          <w:lang w:eastAsia="zh-CN"/>
        </w:rPr>
        <w:t>进行</w:t>
      </w:r>
      <w:ins w:id="267" w:author="ma" w:date="2018-09-27T17:37:00Z">
        <w:r w:rsidR="00F81768">
          <w:rPr>
            <w:rFonts w:hint="eastAsia"/>
            <w:lang w:eastAsia="zh-CN"/>
          </w:rPr>
          <w:t>介绍</w:t>
        </w:r>
      </w:ins>
      <w:del w:id="268" w:author="ma" w:date="2018-09-27T17:37:00Z">
        <w:r w:rsidDel="00F81768">
          <w:rPr>
            <w:lang w:eastAsia="zh-CN"/>
          </w:rPr>
          <w:delText>学习</w:delText>
        </w:r>
      </w:del>
      <w:r>
        <w:rPr>
          <w:lang w:eastAsia="zh-CN"/>
        </w:rPr>
        <w:t>。</w:t>
      </w:r>
      <w:r>
        <w:rPr>
          <w:lang w:eastAsia="zh-CN"/>
        </w:rPr>
        <w:t>Anaconda</w:t>
      </w:r>
      <w:r>
        <w:rPr>
          <w:lang w:eastAsia="zh-CN"/>
        </w:rPr>
        <w:t>是非常强大的跨系统开源计算平台，支持</w:t>
      </w:r>
      <w:del w:id="269" w:author="ma" w:date="2018-09-27T17:40:00Z">
        <w:r w:rsidDel="00DF6B08">
          <w:rPr>
            <w:lang w:eastAsia="zh-CN"/>
          </w:rPr>
          <w:delText>我们</w:delText>
        </w:r>
      </w:del>
      <w:r>
        <w:rPr>
          <w:lang w:eastAsia="zh-CN"/>
        </w:rPr>
        <w:t>个人</w:t>
      </w:r>
      <w:r>
        <w:rPr>
          <w:lang w:eastAsia="zh-CN"/>
        </w:rPr>
        <w:t>PC</w:t>
      </w:r>
      <w:r>
        <w:rPr>
          <w:lang w:eastAsia="zh-CN"/>
        </w:rPr>
        <w:t>使用的</w:t>
      </w:r>
      <w:r>
        <w:rPr>
          <w:lang w:eastAsia="zh-CN"/>
        </w:rPr>
        <w:t>Windows</w:t>
      </w:r>
      <w:r>
        <w:rPr>
          <w:lang w:eastAsia="zh-CN"/>
        </w:rPr>
        <w:t>、</w:t>
      </w:r>
      <w:r>
        <w:rPr>
          <w:lang w:eastAsia="zh-CN"/>
        </w:rPr>
        <w:t>Linux</w:t>
      </w:r>
      <w:r>
        <w:rPr>
          <w:lang w:eastAsia="zh-CN"/>
        </w:rPr>
        <w:t>和</w:t>
      </w:r>
      <w:commentRangeStart w:id="270"/>
      <w:del w:id="271" w:author="ma" w:date="2018-09-27T17:41:00Z">
        <w:r w:rsidDel="001C20B0">
          <w:rPr>
            <w:lang w:eastAsia="zh-CN"/>
          </w:rPr>
          <w:delText>MAC</w:delText>
        </w:r>
      </w:del>
      <w:commentRangeEnd w:id="270"/>
      <w:r w:rsidR="001C20B0">
        <w:rPr>
          <w:rStyle w:val="af1"/>
        </w:rPr>
        <w:commentReference w:id="270"/>
      </w:r>
      <w:proofErr w:type="spellStart"/>
      <w:ins w:id="272" w:author="ma" w:date="2018-09-27T17:41:00Z">
        <w:r w:rsidR="001C20B0">
          <w:rPr>
            <w:rFonts w:hint="eastAsia"/>
            <w:lang w:eastAsia="zh-CN"/>
          </w:rPr>
          <w:t>macOS</w:t>
        </w:r>
      </w:ins>
      <w:proofErr w:type="spellEnd"/>
      <w:r>
        <w:rPr>
          <w:lang w:eastAsia="zh-CN"/>
        </w:rPr>
        <w:t>，提供的近</w:t>
      </w:r>
      <w:r>
        <w:rPr>
          <w:lang w:eastAsia="zh-CN"/>
        </w:rPr>
        <w:t>1000</w:t>
      </w:r>
      <w:r>
        <w:rPr>
          <w:lang w:eastAsia="zh-CN"/>
        </w:rPr>
        <w:t>个软件包可以完全</w:t>
      </w:r>
      <w:ins w:id="273" w:author="ma" w:date="2018-09-27T17:42:00Z">
        <w:r w:rsidR="000A7C56">
          <w:rPr>
            <w:rFonts w:hint="eastAsia"/>
            <w:lang w:eastAsia="zh-CN"/>
          </w:rPr>
          <w:t>满足</w:t>
        </w:r>
      </w:ins>
      <w:del w:id="274" w:author="ma" w:date="2018-09-27T17:42:00Z">
        <w:r w:rsidDel="000A7C56">
          <w:rPr>
            <w:lang w:eastAsia="zh-CN"/>
          </w:rPr>
          <w:delText>解决</w:delText>
        </w:r>
        <w:r w:rsidDel="00C02042">
          <w:rPr>
            <w:lang w:eastAsia="zh-CN"/>
          </w:rPr>
          <w:delText>我们</w:delText>
        </w:r>
      </w:del>
      <w:r>
        <w:rPr>
          <w:lang w:eastAsia="zh-CN"/>
        </w:rPr>
        <w:t>个人工作任务</w:t>
      </w:r>
      <w:ins w:id="275" w:author="ma" w:date="2018-09-27T17:42:00Z">
        <w:r w:rsidR="000A7C56">
          <w:rPr>
            <w:rFonts w:hint="eastAsia"/>
            <w:lang w:eastAsia="zh-CN"/>
          </w:rPr>
          <w:t>的</w:t>
        </w:r>
      </w:ins>
      <w:r>
        <w:rPr>
          <w:lang w:eastAsia="zh-CN"/>
        </w:rPr>
        <w:t>需求。</w:t>
      </w:r>
    </w:p>
    <w:p w14:paraId="16D502B2" w14:textId="77777777" w:rsidR="007C501D" w:rsidRDefault="00467D46">
      <w:pPr>
        <w:pStyle w:val="a0"/>
        <w:ind w:firstLineChars="200" w:firstLine="480"/>
        <w:rPr>
          <w:lang w:eastAsia="zh-CN"/>
        </w:rPr>
        <w:pPrChange w:id="276" w:author="ma" w:date="2018-09-27T17:42:00Z">
          <w:pPr>
            <w:pStyle w:val="a0"/>
          </w:pPr>
        </w:pPrChange>
      </w:pPr>
      <w:r>
        <w:rPr>
          <w:lang w:eastAsia="zh-CN"/>
        </w:rPr>
        <w:t>为</w:t>
      </w:r>
      <w:ins w:id="277" w:author="ma" w:date="2018-09-27T17:43:00Z">
        <w:r w:rsidR="00DF48A3">
          <w:rPr>
            <w:rFonts w:hint="eastAsia"/>
            <w:lang w:eastAsia="zh-CN"/>
          </w:rPr>
          <w:t>了满足不同用户的需求</w:t>
        </w:r>
      </w:ins>
      <w:del w:id="278" w:author="ma" w:date="2018-09-27T17:43:00Z">
        <w:r w:rsidDel="00DF48A3">
          <w:rPr>
            <w:lang w:eastAsia="zh-CN"/>
          </w:rPr>
          <w:delText>方便大家不同个人电脑配置下的学习</w:delText>
        </w:r>
      </w:del>
      <w:r>
        <w:rPr>
          <w:lang w:eastAsia="zh-CN"/>
        </w:rPr>
        <w:t>，</w:t>
      </w:r>
      <w:ins w:id="279" w:author="ma" w:date="2018-09-27T17:43:00Z">
        <w:r w:rsidR="00DF48A3">
          <w:rPr>
            <w:rFonts w:hint="eastAsia"/>
            <w:lang w:eastAsia="zh-CN"/>
          </w:rPr>
          <w:t>本书</w:t>
        </w:r>
      </w:ins>
      <w:del w:id="280" w:author="ma" w:date="2018-09-27T17:43:00Z">
        <w:r w:rsidDel="00DF48A3">
          <w:rPr>
            <w:lang w:eastAsia="zh-CN"/>
          </w:rPr>
          <w:delText>我</w:delText>
        </w:r>
      </w:del>
      <w:r>
        <w:rPr>
          <w:lang w:eastAsia="zh-CN"/>
        </w:rPr>
        <w:t>介绍</w:t>
      </w:r>
      <w:del w:id="281" w:author="ma" w:date="2018-09-27T17:43:00Z">
        <w:r w:rsidDel="00DF48A3">
          <w:rPr>
            <w:lang w:eastAsia="zh-CN"/>
          </w:rPr>
          <w:delText>一下</w:delText>
        </w:r>
      </w:del>
      <w:ins w:id="282" w:author="ma" w:date="2018-09-27T17:50:00Z">
        <w:r w:rsidR="0019463B">
          <w:rPr>
            <w:rFonts w:hint="eastAsia"/>
            <w:lang w:eastAsia="zh-CN"/>
          </w:rPr>
          <w:t>两种</w:t>
        </w:r>
        <w:r w:rsidR="0019463B">
          <w:rPr>
            <w:rFonts w:hint="eastAsia"/>
            <w:lang w:eastAsia="zh-CN"/>
          </w:rPr>
          <w:t>Python</w:t>
        </w:r>
      </w:ins>
      <w:r>
        <w:rPr>
          <w:lang w:eastAsia="zh-CN"/>
        </w:rPr>
        <w:t>线上</w:t>
      </w:r>
      <w:ins w:id="283" w:author="ma" w:date="2018-09-27T17:44:00Z">
        <w:r w:rsidR="00DF48A3">
          <w:rPr>
            <w:rFonts w:hint="eastAsia"/>
            <w:lang w:eastAsia="zh-CN"/>
          </w:rPr>
          <w:t>平台</w:t>
        </w:r>
      </w:ins>
      <w:del w:id="284" w:author="ma" w:date="2018-09-27T17:51:00Z">
        <w:r w:rsidDel="0019463B">
          <w:rPr>
            <w:lang w:eastAsia="zh-CN"/>
          </w:rPr>
          <w:delText>和</w:delText>
        </w:r>
      </w:del>
      <w:ins w:id="285" w:author="ma" w:date="2018-09-27T17:51:00Z">
        <w:r w:rsidR="0019463B">
          <w:rPr>
            <w:rFonts w:hint="eastAsia"/>
            <w:lang w:eastAsia="zh-CN"/>
          </w:rPr>
          <w:t>，以及</w:t>
        </w:r>
      </w:ins>
      <w:r>
        <w:rPr>
          <w:lang w:eastAsia="zh-CN"/>
        </w:rPr>
        <w:t>本地机器</w:t>
      </w:r>
      <w:del w:id="286" w:author="ma" w:date="2018-09-27T17:43:00Z">
        <w:r w:rsidDel="00DF48A3">
          <w:rPr>
            <w:lang w:eastAsia="zh-CN"/>
          </w:rPr>
          <w:delText>上学习</w:delText>
        </w:r>
      </w:del>
      <w:r>
        <w:rPr>
          <w:lang w:eastAsia="zh-CN"/>
        </w:rPr>
        <w:t>环境</w:t>
      </w:r>
      <w:ins w:id="287" w:author="ma" w:date="2018-09-27T17:44:00Z">
        <w:r w:rsidR="00DF48A3">
          <w:rPr>
            <w:rFonts w:hint="eastAsia"/>
            <w:lang w:eastAsia="zh-CN"/>
          </w:rPr>
          <w:t>下</w:t>
        </w:r>
      </w:ins>
      <w:ins w:id="288" w:author="ma" w:date="2018-09-27T17:52:00Z">
        <w:r w:rsidR="00DE6A33">
          <w:rPr>
            <w:rFonts w:hint="eastAsia"/>
            <w:lang w:eastAsia="zh-CN"/>
          </w:rPr>
          <w:t>相关软件</w:t>
        </w:r>
      </w:ins>
      <w:r>
        <w:rPr>
          <w:lang w:eastAsia="zh-CN"/>
        </w:rPr>
        <w:t>的安装</w:t>
      </w:r>
      <w:del w:id="289" w:author="ma" w:date="2018-09-27T17:51:00Z">
        <w:r w:rsidDel="0019463B">
          <w:rPr>
            <w:lang w:eastAsia="zh-CN"/>
          </w:rPr>
          <w:delText>和配置</w:delText>
        </w:r>
      </w:del>
      <w:r>
        <w:rPr>
          <w:lang w:eastAsia="zh-CN"/>
        </w:rPr>
        <w:t>，读者</w:t>
      </w:r>
      <w:ins w:id="290" w:author="ma" w:date="2018-09-27T17:44:00Z">
        <w:r w:rsidR="00DF48A3">
          <w:rPr>
            <w:rFonts w:hint="eastAsia"/>
            <w:lang w:eastAsia="zh-CN"/>
          </w:rPr>
          <w:t>可</w:t>
        </w:r>
      </w:ins>
      <w:r>
        <w:rPr>
          <w:lang w:eastAsia="zh-CN"/>
        </w:rPr>
        <w:t>任</w:t>
      </w:r>
      <w:ins w:id="291" w:author="ma" w:date="2018-09-27T17:51:00Z">
        <w:r w:rsidR="0019463B">
          <w:rPr>
            <w:rFonts w:hint="eastAsia"/>
            <w:lang w:eastAsia="zh-CN"/>
          </w:rPr>
          <w:t>意选择</w:t>
        </w:r>
      </w:ins>
      <w:ins w:id="292" w:author="ma" w:date="2018-09-27T17:52:00Z">
        <w:r w:rsidR="00DE6A33">
          <w:rPr>
            <w:rFonts w:hint="eastAsia"/>
            <w:lang w:eastAsia="zh-CN"/>
          </w:rPr>
          <w:t>使用</w:t>
        </w:r>
      </w:ins>
      <w:del w:id="293" w:author="ma" w:date="2018-09-27T17:51:00Z">
        <w:r w:rsidDel="0019463B">
          <w:rPr>
            <w:lang w:eastAsia="zh-CN"/>
          </w:rPr>
          <w:delText>选其一</w:delText>
        </w:r>
      </w:del>
      <w:del w:id="294" w:author="ma" w:date="2018-09-27T17:44:00Z">
        <w:r w:rsidDel="00DF48A3">
          <w:rPr>
            <w:lang w:eastAsia="zh-CN"/>
          </w:rPr>
          <w:delText>即可</w:delText>
        </w:r>
      </w:del>
      <w:r>
        <w:rPr>
          <w:lang w:eastAsia="zh-CN"/>
        </w:rPr>
        <w:t>。</w:t>
      </w:r>
    </w:p>
    <w:p w14:paraId="04D53066" w14:textId="77777777" w:rsidR="007C501D" w:rsidRDefault="00E40AAA">
      <w:pPr>
        <w:pStyle w:val="3"/>
        <w:rPr>
          <w:lang w:eastAsia="zh-CN"/>
        </w:rPr>
      </w:pPr>
      <w:bookmarkStart w:id="295" w:name="header-n61"/>
      <w:ins w:id="296" w:author="ma" w:date="2018-09-27T09:38:00Z">
        <w:r>
          <w:rPr>
            <w:rFonts w:hint="eastAsia"/>
            <w:lang w:eastAsia="zh-CN"/>
          </w:rPr>
          <w:lastRenderedPageBreak/>
          <w:t xml:space="preserve">1.4.1 </w:t>
        </w:r>
      </w:ins>
      <w:r w:rsidR="00467D46">
        <w:rPr>
          <w:lang w:eastAsia="zh-CN"/>
        </w:rPr>
        <w:t>线上平台</w:t>
      </w:r>
      <w:bookmarkEnd w:id="295"/>
    </w:p>
    <w:p w14:paraId="01AE6258" w14:textId="77777777" w:rsidR="007C501D" w:rsidRDefault="00CC0CB3">
      <w:pPr>
        <w:pStyle w:val="FirstParagraph"/>
        <w:ind w:firstLineChars="200" w:firstLine="480"/>
        <w:rPr>
          <w:lang w:eastAsia="zh-CN"/>
        </w:rPr>
        <w:pPrChange w:id="297" w:author="ma" w:date="2018-09-27T17:45:00Z">
          <w:pPr>
            <w:pStyle w:val="FirstParagraph"/>
          </w:pPr>
        </w:pPrChange>
      </w:pPr>
      <w:ins w:id="298" w:author="ma" w:date="2018-09-27T17:52:00Z">
        <w:r>
          <w:rPr>
            <w:rFonts w:hint="eastAsia"/>
            <w:lang w:eastAsia="zh-CN"/>
          </w:rPr>
          <w:t>目前，</w:t>
        </w:r>
      </w:ins>
      <w:r w:rsidR="00467D46">
        <w:rPr>
          <w:lang w:eastAsia="zh-CN"/>
        </w:rPr>
        <w:t>网络上</w:t>
      </w:r>
      <w:del w:id="299" w:author="ma" w:date="2018-09-27T17:52:00Z">
        <w:r w:rsidR="00467D46" w:rsidDel="00CC0CB3">
          <w:rPr>
            <w:lang w:eastAsia="zh-CN"/>
          </w:rPr>
          <w:delText>现在</w:delText>
        </w:r>
      </w:del>
      <w:r w:rsidR="00467D46">
        <w:rPr>
          <w:lang w:eastAsia="zh-CN"/>
        </w:rPr>
        <w:t>有很多在线的</w:t>
      </w:r>
      <w:r w:rsidR="00467D46">
        <w:rPr>
          <w:lang w:eastAsia="zh-CN"/>
        </w:rPr>
        <w:t>Python</w:t>
      </w:r>
      <w:r w:rsidR="00467D46">
        <w:rPr>
          <w:lang w:eastAsia="zh-CN"/>
        </w:rPr>
        <w:t>解释器，可以在有网</w:t>
      </w:r>
      <w:ins w:id="300" w:author="ma" w:date="2018-09-27T17:53:00Z">
        <w:r>
          <w:rPr>
            <w:rFonts w:hint="eastAsia"/>
            <w:lang w:eastAsia="zh-CN"/>
          </w:rPr>
          <w:t>络服务</w:t>
        </w:r>
      </w:ins>
      <w:r w:rsidR="00467D46">
        <w:rPr>
          <w:lang w:eastAsia="zh-CN"/>
        </w:rPr>
        <w:t>的情况下通过浏览器运行代码。因为包的导入和计算都在服务器端，</w:t>
      </w:r>
      <w:ins w:id="301" w:author="ma" w:date="2018-09-27T17:53:00Z">
        <w:r>
          <w:rPr>
            <w:rFonts w:hint="eastAsia"/>
            <w:lang w:eastAsia="zh-CN"/>
          </w:rPr>
          <w:t>所以用户</w:t>
        </w:r>
      </w:ins>
      <w:del w:id="302" w:author="ma" w:date="2018-09-27T17:53:00Z">
        <w:r w:rsidR="00467D46" w:rsidDel="00CC0CB3">
          <w:rPr>
            <w:lang w:eastAsia="zh-CN"/>
          </w:rPr>
          <w:delText>因而学习者</w:delText>
        </w:r>
      </w:del>
      <w:r w:rsidR="00467D46">
        <w:rPr>
          <w:lang w:eastAsia="zh-CN"/>
        </w:rPr>
        <w:t>不需要较高</w:t>
      </w:r>
      <w:del w:id="303" w:author="ma" w:date="2018-09-27T17:53:00Z">
        <w:r w:rsidR="00467D46" w:rsidDel="00CC0CB3">
          <w:rPr>
            <w:lang w:eastAsia="zh-CN"/>
          </w:rPr>
          <w:delText>的</w:delText>
        </w:r>
      </w:del>
      <w:r w:rsidR="00467D46">
        <w:rPr>
          <w:lang w:eastAsia="zh-CN"/>
        </w:rPr>
        <w:t>配置的</w:t>
      </w:r>
      <w:ins w:id="304" w:author="ma" w:date="2018-09-27T17:53:00Z">
        <w:r>
          <w:rPr>
            <w:rFonts w:hint="eastAsia"/>
            <w:lang w:eastAsia="zh-CN"/>
          </w:rPr>
          <w:t>计算机</w:t>
        </w:r>
      </w:ins>
      <w:commentRangeStart w:id="305"/>
      <w:del w:id="306" w:author="ma" w:date="2018-09-27T17:53:00Z">
        <w:r w:rsidR="00467D46" w:rsidDel="00CC0CB3">
          <w:rPr>
            <w:lang w:eastAsia="zh-CN"/>
          </w:rPr>
          <w:delText>电脑</w:delText>
        </w:r>
      </w:del>
      <w:commentRangeEnd w:id="305"/>
      <w:r w:rsidR="00601656">
        <w:rPr>
          <w:rStyle w:val="af1"/>
        </w:rPr>
        <w:commentReference w:id="305"/>
      </w:r>
      <w:r w:rsidR="00467D46">
        <w:rPr>
          <w:lang w:eastAsia="zh-CN"/>
        </w:rPr>
        <w:t>就能进行学习和分析。</w:t>
      </w:r>
      <w:del w:id="307" w:author="ma" w:date="2018-09-27T17:53:00Z">
        <w:r w:rsidR="00467D46" w:rsidDel="00601656">
          <w:rPr>
            <w:lang w:eastAsia="zh-CN"/>
          </w:rPr>
          <w:delText>这里我</w:delText>
        </w:r>
      </w:del>
      <w:ins w:id="308" w:author="ma" w:date="2018-09-27T17:53:00Z">
        <w:r w:rsidR="00601656">
          <w:rPr>
            <w:rFonts w:hint="eastAsia"/>
            <w:lang w:eastAsia="zh-CN"/>
          </w:rPr>
          <w:t>本书</w:t>
        </w:r>
      </w:ins>
      <w:r w:rsidR="00467D46">
        <w:rPr>
          <w:lang w:eastAsia="zh-CN"/>
        </w:rPr>
        <w:t>推荐两个免费</w:t>
      </w:r>
      <w:ins w:id="309" w:author="ma" w:date="2018-09-27T17:54:00Z">
        <w:r w:rsidR="008A4391">
          <w:rPr>
            <w:rFonts w:hint="eastAsia"/>
            <w:lang w:eastAsia="zh-CN"/>
          </w:rPr>
          <w:t>的</w:t>
        </w:r>
      </w:ins>
      <w:proofErr w:type="spellStart"/>
      <w:r w:rsidR="00467D46">
        <w:rPr>
          <w:lang w:eastAsia="zh-CN"/>
        </w:rPr>
        <w:t>Jupyter</w:t>
      </w:r>
      <w:proofErr w:type="spellEnd"/>
      <w:r w:rsidR="00467D46">
        <w:rPr>
          <w:lang w:eastAsia="zh-CN"/>
        </w:rPr>
        <w:t xml:space="preserve"> Notebook</w:t>
      </w:r>
      <w:r w:rsidR="00467D46">
        <w:rPr>
          <w:lang w:eastAsia="zh-CN"/>
        </w:rPr>
        <w:t>网</w:t>
      </w:r>
      <w:ins w:id="310" w:author="ma" w:date="2018-09-27T17:54:00Z">
        <w:r w:rsidR="008A4391">
          <w:rPr>
            <w:rFonts w:hint="eastAsia"/>
            <w:lang w:eastAsia="zh-CN"/>
          </w:rPr>
          <w:t>站</w:t>
        </w:r>
      </w:ins>
      <w:del w:id="311" w:author="ma" w:date="2018-09-27T17:54:00Z">
        <w:r w:rsidR="00467D46" w:rsidDel="008A4391">
          <w:rPr>
            <w:lang w:eastAsia="zh-CN"/>
          </w:rPr>
          <w:delText>址</w:delText>
        </w:r>
      </w:del>
      <w:r w:rsidR="00467D46">
        <w:rPr>
          <w:lang w:eastAsia="zh-CN"/>
        </w:rPr>
        <w:t>，</w:t>
      </w:r>
      <w:ins w:id="312" w:author="ma" w:date="2018-09-27T17:54:00Z">
        <w:r w:rsidR="008A4391">
          <w:rPr>
            <w:rFonts w:hint="eastAsia"/>
            <w:lang w:eastAsia="zh-CN"/>
          </w:rPr>
          <w:t>读者可</w:t>
        </w:r>
      </w:ins>
      <w:del w:id="313" w:author="ma" w:date="2018-09-27T17:54:00Z">
        <w:r w:rsidR="00467D46" w:rsidDel="008A4391">
          <w:rPr>
            <w:lang w:eastAsia="zh-CN"/>
          </w:rPr>
          <w:delText>大家</w:delText>
        </w:r>
      </w:del>
      <w:r w:rsidR="00467D46">
        <w:rPr>
          <w:lang w:eastAsia="zh-CN"/>
        </w:rPr>
        <w:t>结合自己</w:t>
      </w:r>
      <w:ins w:id="314" w:author="ma" w:date="2018-09-27T17:54:00Z">
        <w:r w:rsidR="008A4391">
          <w:rPr>
            <w:rFonts w:hint="eastAsia"/>
            <w:lang w:eastAsia="zh-CN"/>
          </w:rPr>
          <w:t>计算机</w:t>
        </w:r>
      </w:ins>
      <w:del w:id="315" w:author="ma" w:date="2018-09-27T17:54:00Z">
        <w:r w:rsidR="00467D46" w:rsidDel="008A4391">
          <w:rPr>
            <w:lang w:eastAsia="zh-CN"/>
          </w:rPr>
          <w:delText>电脑</w:delText>
        </w:r>
      </w:del>
      <w:r w:rsidR="00467D46">
        <w:rPr>
          <w:lang w:eastAsia="zh-CN"/>
        </w:rPr>
        <w:t>的配置和网络情况</w:t>
      </w:r>
      <w:ins w:id="316" w:author="ma" w:date="2018-09-27T17:55:00Z">
        <w:r w:rsidR="008A4391">
          <w:rPr>
            <w:rFonts w:hint="eastAsia"/>
            <w:lang w:eastAsia="zh-CN"/>
          </w:rPr>
          <w:t>进行选择</w:t>
        </w:r>
      </w:ins>
      <w:del w:id="317" w:author="ma" w:date="2018-09-27T17:55:00Z">
        <w:r w:rsidR="00467D46" w:rsidDel="008A4391">
          <w:rPr>
            <w:lang w:eastAsia="zh-CN"/>
          </w:rPr>
          <w:delText>使用</w:delText>
        </w:r>
      </w:del>
      <w:r w:rsidR="00467D46">
        <w:rPr>
          <w:lang w:eastAsia="zh-CN"/>
        </w:rPr>
        <w:t>。</w:t>
      </w:r>
    </w:p>
    <w:p w14:paraId="19FF80AB" w14:textId="77777777" w:rsidR="007C501D" w:rsidRDefault="00467D46">
      <w:pPr>
        <w:pStyle w:val="a0"/>
        <w:ind w:firstLineChars="200" w:firstLine="480"/>
        <w:rPr>
          <w:lang w:eastAsia="zh-CN"/>
        </w:rPr>
        <w:pPrChange w:id="318" w:author="ma" w:date="2018-09-27T17:56:00Z">
          <w:pPr>
            <w:pStyle w:val="a0"/>
          </w:pPr>
        </w:pPrChange>
      </w:pPr>
      <w:commentRangeStart w:id="319"/>
      <w:del w:id="320" w:author="ma" w:date="2018-09-27T17:56:00Z">
        <w:r w:rsidDel="00FE5A02">
          <w:rPr>
            <w:lang w:eastAsia="zh-CN"/>
          </w:rPr>
          <w:delText>一是</w:delText>
        </w:r>
      </w:del>
      <w:commentRangeEnd w:id="319"/>
      <w:r w:rsidR="00516411">
        <w:rPr>
          <w:rStyle w:val="af1"/>
        </w:rPr>
        <w:commentReference w:id="319"/>
      </w:r>
      <w:ins w:id="321" w:author="ma" w:date="2018-09-27T17:56:00Z">
        <w:r w:rsidR="00FE5A02">
          <w:rPr>
            <w:rFonts w:hint="eastAsia"/>
            <w:lang w:eastAsia="zh-CN"/>
          </w:rPr>
          <w:t>1</w:t>
        </w:r>
        <w:r w:rsidR="00FE5A02">
          <w:rPr>
            <w:rFonts w:hint="eastAsia"/>
            <w:lang w:eastAsia="zh-CN"/>
          </w:rPr>
          <w:t>）</w:t>
        </w:r>
      </w:ins>
      <w:proofErr w:type="spellStart"/>
      <w:r>
        <w:rPr>
          <w:lang w:eastAsia="zh-CN"/>
        </w:rPr>
        <w:t>Jupyter</w:t>
      </w:r>
      <w:proofErr w:type="spellEnd"/>
      <w:r>
        <w:rPr>
          <w:lang w:eastAsia="zh-CN"/>
        </w:rPr>
        <w:t>官方提供的使用</w:t>
      </w:r>
      <w:commentRangeStart w:id="322"/>
      <w:del w:id="323" w:author="ma" w:date="2018-09-27T17:55:00Z">
        <w:r w:rsidDel="00FE5A02">
          <w:fldChar w:fldCharType="begin"/>
        </w:r>
        <w:r w:rsidDel="00FE5A02">
          <w:rPr>
            <w:lang w:eastAsia="zh-CN"/>
          </w:rPr>
          <w:delInstrText xml:space="preserve"> HYPERLINK "https://hub.mybinder.org/user/ipython-ipython-in-depth-nl71p1gy/tree" \h </w:delInstrText>
        </w:r>
        <w:r w:rsidDel="00FE5A02">
          <w:fldChar w:fldCharType="separate"/>
        </w:r>
        <w:r w:rsidRPr="00FE5A02" w:rsidDel="00FE5A02">
          <w:rPr>
            <w:rPrChange w:id="324" w:author="ma" w:date="2018-09-27T17:55:00Z">
              <w:rPr>
                <w:rStyle w:val="ad"/>
                <w:lang w:eastAsia="zh-CN"/>
              </w:rPr>
            </w:rPrChange>
          </w:rPr>
          <w:delText>Ipython</w:delText>
        </w:r>
        <w:r w:rsidRPr="00FE5A02" w:rsidDel="00FE5A02">
          <w:rPr>
            <w:rFonts w:hint="eastAsia"/>
            <w:rPrChange w:id="325" w:author="ma" w:date="2018-09-27T17:55:00Z">
              <w:rPr>
                <w:rStyle w:val="ad"/>
                <w:rFonts w:hint="eastAsia"/>
                <w:lang w:eastAsia="zh-CN"/>
              </w:rPr>
            </w:rPrChange>
          </w:rPr>
          <w:delText>学习教程网站</w:delText>
        </w:r>
        <w:r w:rsidDel="00FE5A02">
          <w:rPr>
            <w:rStyle w:val="ad"/>
          </w:rPr>
          <w:fldChar w:fldCharType="end"/>
        </w:r>
      </w:del>
      <w:commentRangeEnd w:id="322"/>
      <w:r w:rsidR="00FE5A02">
        <w:rPr>
          <w:rStyle w:val="af1"/>
        </w:rPr>
        <w:commentReference w:id="322"/>
      </w:r>
      <w:proofErr w:type="spellStart"/>
      <w:ins w:id="326" w:author="ma" w:date="2018-09-27T17:55:00Z">
        <w:r w:rsidR="00FE5A02" w:rsidRPr="00FE5A02">
          <w:rPr>
            <w:rPrChange w:id="327" w:author="ma" w:date="2018-09-27T17:55:00Z">
              <w:rPr>
                <w:rStyle w:val="ad"/>
                <w:lang w:eastAsia="zh-CN"/>
              </w:rPr>
            </w:rPrChange>
          </w:rPr>
          <w:t>Ipython</w:t>
        </w:r>
        <w:r w:rsidR="00FE5A02" w:rsidRPr="00FE5A02">
          <w:rPr>
            <w:rFonts w:hint="eastAsia"/>
            <w:rPrChange w:id="328" w:author="ma" w:date="2018-09-27T17:55:00Z">
              <w:rPr>
                <w:rStyle w:val="ad"/>
                <w:rFonts w:hint="eastAsia"/>
                <w:lang w:eastAsia="zh-CN"/>
              </w:rPr>
            </w:rPrChange>
          </w:rPr>
          <w:t>学习教程网站</w:t>
        </w:r>
      </w:ins>
      <w:proofErr w:type="spellEnd"/>
      <w:r>
        <w:rPr>
          <w:lang w:eastAsia="zh-CN"/>
        </w:rPr>
        <w:t>，</w:t>
      </w:r>
      <w:ins w:id="329" w:author="ma" w:date="2018-09-27T18:04:00Z">
        <w:r w:rsidR="002829A6">
          <w:rPr>
            <w:rFonts w:hint="eastAsia"/>
            <w:lang w:eastAsia="zh-CN"/>
          </w:rPr>
          <w:t>其中</w:t>
        </w:r>
      </w:ins>
      <w:r>
        <w:rPr>
          <w:lang w:eastAsia="zh-CN"/>
        </w:rPr>
        <w:t>包含学习</w:t>
      </w:r>
      <w:proofErr w:type="spellStart"/>
      <w:r>
        <w:rPr>
          <w:lang w:eastAsia="zh-CN"/>
        </w:rPr>
        <w:t>Ipython</w:t>
      </w:r>
      <w:proofErr w:type="spellEnd"/>
      <w:r>
        <w:rPr>
          <w:lang w:eastAsia="zh-CN"/>
        </w:rPr>
        <w:t>使用的例子和练习，读者可以在</w:t>
      </w:r>
      <w:del w:id="330" w:author="ma" w:date="2018-09-27T17:55:00Z">
        <w:r w:rsidDel="00FE5A02">
          <w:fldChar w:fldCharType="begin"/>
        </w:r>
        <w:r w:rsidDel="00FE5A02">
          <w:rPr>
            <w:lang w:eastAsia="zh-CN"/>
          </w:rPr>
          <w:delInstrText xml:space="preserve"> HYPERLINK "https://hub.mybinder.org/user/ipython-ipython-in-depth-nl71p1gy/notebooks/binder/Index.ipynb" \h </w:delInstrText>
        </w:r>
        <w:r w:rsidDel="00FE5A02">
          <w:fldChar w:fldCharType="separate"/>
        </w:r>
        <w:r w:rsidRPr="00FE5A02" w:rsidDel="00FE5A02">
          <w:rPr>
            <w:rFonts w:hint="eastAsia"/>
            <w:rPrChange w:id="331" w:author="ma" w:date="2018-09-27T17:55:00Z">
              <w:rPr>
                <w:rStyle w:val="ad"/>
                <w:rFonts w:hint="eastAsia"/>
                <w:lang w:eastAsia="zh-CN"/>
              </w:rPr>
            </w:rPrChange>
          </w:rPr>
          <w:delText>教程的主页</w:delText>
        </w:r>
        <w:r w:rsidDel="00FE5A02">
          <w:rPr>
            <w:rStyle w:val="ad"/>
          </w:rPr>
          <w:fldChar w:fldCharType="end"/>
        </w:r>
      </w:del>
      <w:ins w:id="332" w:author="ma" w:date="2018-09-27T18:04:00Z">
        <w:r w:rsidR="002829A6">
          <w:rPr>
            <w:rStyle w:val="ad"/>
            <w:rFonts w:hint="eastAsia"/>
            <w:lang w:eastAsia="zh-CN"/>
          </w:rPr>
          <w:t>该</w:t>
        </w:r>
      </w:ins>
      <w:proofErr w:type="spellStart"/>
      <w:ins w:id="333" w:author="ma" w:date="2018-09-27T17:55:00Z">
        <w:r w:rsidR="00FE5A02" w:rsidRPr="00FE5A02">
          <w:rPr>
            <w:rFonts w:hint="eastAsia"/>
            <w:rPrChange w:id="334" w:author="ma" w:date="2018-09-27T17:55:00Z">
              <w:rPr>
                <w:rStyle w:val="ad"/>
                <w:rFonts w:hint="eastAsia"/>
                <w:lang w:eastAsia="zh-CN"/>
              </w:rPr>
            </w:rPrChange>
          </w:rPr>
          <w:t>教程的主页</w:t>
        </w:r>
      </w:ins>
      <w:proofErr w:type="spellEnd"/>
      <w:r>
        <w:rPr>
          <w:lang w:eastAsia="zh-CN"/>
        </w:rPr>
        <w:t>运行、调试代码，并下载</w:t>
      </w:r>
      <w:proofErr w:type="spellStart"/>
      <w:r>
        <w:rPr>
          <w:lang w:eastAsia="zh-CN"/>
        </w:rPr>
        <w:t>Jupyter</w:t>
      </w:r>
      <w:proofErr w:type="spellEnd"/>
      <w:r>
        <w:rPr>
          <w:lang w:eastAsia="zh-CN"/>
        </w:rPr>
        <w:t>笔记本到本地存储。</w:t>
      </w:r>
      <w:r w:rsidR="002829A6">
        <w:rPr>
          <w:rStyle w:val="af1"/>
        </w:rPr>
        <w:commentReference w:id="335"/>
      </w:r>
    </w:p>
    <w:p w14:paraId="79F7EA86" w14:textId="77777777" w:rsidR="007C501D" w:rsidRDefault="00467D46">
      <w:pPr>
        <w:pStyle w:val="CaptionedFigure"/>
        <w:jc w:val="center"/>
        <w:pPrChange w:id="336" w:author="ma" w:date="2018-09-27T17:59:00Z">
          <w:pPr>
            <w:pStyle w:val="CaptionedFigure"/>
          </w:pPr>
        </w:pPrChange>
      </w:pPr>
      <w:r>
        <w:rPr>
          <w:noProof/>
          <w:lang w:eastAsia="zh-CN"/>
        </w:rPr>
        <w:drawing>
          <wp:inline distT="0" distB="0" distL="0" distR="0" wp14:anchorId="58428D7F" wp14:editId="0C3B277E">
            <wp:extent cx="5334000" cy="23892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Online_jupyter.png"/>
                    <pic:cNvPicPr>
                      <a:picLocks noChangeAspect="1" noChangeArrowheads="1"/>
                    </pic:cNvPicPr>
                  </pic:nvPicPr>
                  <pic:blipFill>
                    <a:blip r:embed="rId10"/>
                    <a:stretch>
                      <a:fillRect/>
                    </a:stretch>
                  </pic:blipFill>
                  <pic:spPr bwMode="auto">
                    <a:xfrm>
                      <a:off x="0" y="0"/>
                      <a:ext cx="5334000" cy="2389225"/>
                    </a:xfrm>
                    <a:prstGeom prst="rect">
                      <a:avLst/>
                    </a:prstGeom>
                    <a:noFill/>
                    <a:ln w="9525">
                      <a:noFill/>
                      <a:headEnd/>
                      <a:tailEnd/>
                    </a:ln>
                  </pic:spPr>
                </pic:pic>
              </a:graphicData>
            </a:graphic>
          </wp:inline>
        </w:drawing>
      </w:r>
    </w:p>
    <w:p w14:paraId="36ED15AF" w14:textId="77777777" w:rsidR="007C501D" w:rsidRPr="000704B9" w:rsidRDefault="000704B9">
      <w:pPr>
        <w:pStyle w:val="ImageCaption"/>
        <w:jc w:val="center"/>
        <w:rPr>
          <w:i w:val="0"/>
          <w:lang w:eastAsia="zh-CN"/>
          <w:rPrChange w:id="337" w:author="ma" w:date="2018-09-27T17:59:00Z">
            <w:rPr>
              <w:lang w:eastAsia="zh-CN"/>
            </w:rPr>
          </w:rPrChange>
        </w:rPr>
        <w:pPrChange w:id="338" w:author="ma" w:date="2018-09-27T17:59:00Z">
          <w:pPr>
            <w:pStyle w:val="ImageCaption"/>
          </w:pPr>
        </w:pPrChange>
      </w:pPr>
      <w:ins w:id="339" w:author="ma" w:date="2018-09-27T17:59:00Z">
        <w:r w:rsidRPr="000704B9">
          <w:rPr>
            <w:rFonts w:hint="eastAsia"/>
            <w:i w:val="0"/>
            <w:lang w:eastAsia="zh-CN"/>
            <w:rPrChange w:id="340" w:author="ma" w:date="2018-09-27T17:59:00Z">
              <w:rPr>
                <w:rFonts w:hint="eastAsia"/>
                <w:lang w:eastAsia="zh-CN"/>
              </w:rPr>
            </w:rPrChange>
          </w:rPr>
          <w:t>图</w:t>
        </w:r>
        <w:r w:rsidRPr="000704B9">
          <w:rPr>
            <w:i w:val="0"/>
            <w:lang w:eastAsia="zh-CN"/>
            <w:rPrChange w:id="341" w:author="ma" w:date="2018-09-27T17:59:00Z">
              <w:rPr>
                <w:lang w:eastAsia="zh-CN"/>
              </w:rPr>
            </w:rPrChange>
          </w:rPr>
          <w:t xml:space="preserve">1-1 </w:t>
        </w:r>
        <w:commentRangeStart w:id="342"/>
        <w:r w:rsidRPr="000704B9">
          <w:rPr>
            <w:i w:val="0"/>
            <w:lang w:eastAsia="zh-CN"/>
            <w:rPrChange w:id="343" w:author="ma" w:date="2018-09-27T17:59:00Z">
              <w:rPr>
                <w:lang w:eastAsia="zh-CN"/>
              </w:rPr>
            </w:rPrChange>
          </w:rPr>
          <w:t>XXXXXX</w:t>
        </w:r>
      </w:ins>
      <w:commentRangeEnd w:id="342"/>
      <w:ins w:id="344" w:author="ma" w:date="2018-09-27T18:06:00Z">
        <w:r w:rsidR="007207A1">
          <w:rPr>
            <w:rStyle w:val="af1"/>
            <w:i w:val="0"/>
          </w:rPr>
          <w:commentReference w:id="342"/>
        </w:r>
      </w:ins>
    </w:p>
    <w:p w14:paraId="4065AFEB" w14:textId="77777777" w:rsidR="007C501D" w:rsidRDefault="00516411">
      <w:pPr>
        <w:pStyle w:val="a0"/>
        <w:ind w:firstLineChars="200" w:firstLine="480"/>
        <w:rPr>
          <w:lang w:eastAsia="zh-CN"/>
        </w:rPr>
        <w:pPrChange w:id="345" w:author="ma" w:date="2018-09-27T17:58:00Z">
          <w:pPr>
            <w:pStyle w:val="a0"/>
          </w:pPr>
        </w:pPrChange>
      </w:pPr>
      <w:ins w:id="346" w:author="ma" w:date="2018-09-27T17:58:00Z">
        <w:r>
          <w:rPr>
            <w:rFonts w:hint="eastAsia"/>
            <w:lang w:eastAsia="zh-CN"/>
          </w:rPr>
          <w:t>2</w:t>
        </w:r>
        <w:r>
          <w:rPr>
            <w:rFonts w:hint="eastAsia"/>
            <w:lang w:eastAsia="zh-CN"/>
          </w:rPr>
          <w:t>）</w:t>
        </w:r>
      </w:ins>
      <w:del w:id="347" w:author="ma" w:date="2018-09-27T17:58:00Z">
        <w:r w:rsidR="00467D46" w:rsidDel="00516411">
          <w:rPr>
            <w:lang w:eastAsia="zh-CN"/>
          </w:rPr>
          <w:delText>二是</w:delText>
        </w:r>
      </w:del>
      <w:r w:rsidR="00467D46">
        <w:rPr>
          <w:lang w:eastAsia="zh-CN"/>
        </w:rPr>
        <w:t>微软公司提供的</w:t>
      </w:r>
      <w:proofErr w:type="spellStart"/>
      <w:r w:rsidR="00467D46">
        <w:rPr>
          <w:lang w:eastAsia="zh-CN"/>
        </w:rPr>
        <w:t>Jupyter</w:t>
      </w:r>
      <w:proofErr w:type="spellEnd"/>
      <w:r w:rsidR="00467D46">
        <w:rPr>
          <w:lang w:eastAsia="zh-CN"/>
        </w:rPr>
        <w:t>数据探索学习平台</w:t>
      </w:r>
      <w:ins w:id="348" w:author="ma" w:date="2018-09-27T18:16:00Z">
        <w:r w:rsidR="001A6C8C">
          <w:rPr>
            <w:rFonts w:hint="eastAsia"/>
            <w:lang w:eastAsia="zh-CN"/>
          </w:rPr>
          <w:t>Azure</w:t>
        </w:r>
      </w:ins>
      <w:ins w:id="349" w:author="ma" w:date="2018-09-27T18:17:00Z">
        <w:r w:rsidR="001A6C8C">
          <w:rPr>
            <w:rFonts w:hint="eastAsia"/>
            <w:lang w:eastAsia="zh-CN"/>
          </w:rPr>
          <w:t>，如图</w:t>
        </w:r>
        <w:r w:rsidR="001A6C8C">
          <w:rPr>
            <w:rFonts w:hint="eastAsia"/>
            <w:lang w:eastAsia="zh-CN"/>
          </w:rPr>
          <w:t>1-2</w:t>
        </w:r>
        <w:r w:rsidR="001A6C8C">
          <w:rPr>
            <w:rFonts w:hint="eastAsia"/>
            <w:lang w:eastAsia="zh-CN"/>
          </w:rPr>
          <w:t>所示，</w:t>
        </w:r>
      </w:ins>
      <w:commentRangeStart w:id="350"/>
      <w:del w:id="351" w:author="ma" w:date="2018-09-27T17:59:00Z">
        <w:r w:rsidR="00467D46" w:rsidDel="00516411">
          <w:rPr>
            <w:lang w:eastAsia="zh-CN"/>
          </w:rPr>
          <w:delText>（</w:delText>
        </w:r>
        <w:r w:rsidR="00E34828" w:rsidDel="00516411">
          <w:fldChar w:fldCharType="begin"/>
        </w:r>
        <w:r w:rsidR="00E34828" w:rsidDel="00516411">
          <w:rPr>
            <w:lang w:eastAsia="zh-CN"/>
          </w:rPr>
          <w:delInstrText xml:space="preserve"> HYPERLINK "https://notebooks.azure.com/" \h </w:delInstrText>
        </w:r>
        <w:r w:rsidR="00E34828" w:rsidDel="00516411">
          <w:fldChar w:fldCharType="separate"/>
        </w:r>
        <w:r w:rsidR="00467D46" w:rsidDel="00516411">
          <w:rPr>
            <w:rStyle w:val="ad"/>
            <w:lang w:eastAsia="zh-CN"/>
          </w:rPr>
          <w:delText>https://notebooks.azure.com/</w:delText>
        </w:r>
        <w:r w:rsidR="00E34828" w:rsidDel="00516411">
          <w:rPr>
            <w:rStyle w:val="ad"/>
          </w:rPr>
          <w:fldChar w:fldCharType="end"/>
        </w:r>
        <w:r w:rsidR="00467D46" w:rsidDel="00516411">
          <w:rPr>
            <w:lang w:eastAsia="zh-CN"/>
          </w:rPr>
          <w:delText>）</w:delText>
        </w:r>
      </w:del>
      <w:commentRangeEnd w:id="350"/>
      <w:r w:rsidR="00D33F99">
        <w:rPr>
          <w:rStyle w:val="af1"/>
        </w:rPr>
        <w:commentReference w:id="350"/>
      </w:r>
      <w:del w:id="352" w:author="ma" w:date="2018-09-27T18:17:00Z">
        <w:r w:rsidR="00467D46" w:rsidDel="001A6C8C">
          <w:rPr>
            <w:lang w:eastAsia="zh-CN"/>
          </w:rPr>
          <w:delText>，</w:delText>
        </w:r>
      </w:del>
      <w:r w:rsidR="00467D46">
        <w:rPr>
          <w:lang w:eastAsia="zh-CN"/>
        </w:rPr>
        <w:t>支持在线运行多种语言进行数学科学探索，</w:t>
      </w:r>
      <w:ins w:id="353" w:author="ma" w:date="2018-09-27T18:07:00Z">
        <w:r w:rsidR="007207A1">
          <w:rPr>
            <w:rFonts w:hint="eastAsia"/>
            <w:lang w:eastAsia="zh-CN"/>
          </w:rPr>
          <w:t>比较</w:t>
        </w:r>
      </w:ins>
      <w:del w:id="354" w:author="ma" w:date="2018-09-27T18:07:00Z">
        <w:r w:rsidR="00467D46" w:rsidDel="007207A1">
          <w:rPr>
            <w:lang w:eastAsia="zh-CN"/>
          </w:rPr>
          <w:delText>最</w:delText>
        </w:r>
      </w:del>
      <w:r w:rsidR="00467D46">
        <w:rPr>
          <w:lang w:eastAsia="zh-CN"/>
        </w:rPr>
        <w:t>常用的</w:t>
      </w:r>
      <w:del w:id="355" w:author="ma" w:date="2018-09-27T18:07:00Z">
        <w:r w:rsidR="00467D46" w:rsidDel="007207A1">
          <w:rPr>
            <w:lang w:eastAsia="zh-CN"/>
          </w:rPr>
          <w:delText>就</w:delText>
        </w:r>
      </w:del>
      <w:r w:rsidR="00467D46">
        <w:rPr>
          <w:lang w:eastAsia="zh-CN"/>
        </w:rPr>
        <w:t>是</w:t>
      </w:r>
      <w:r w:rsidR="00467D46">
        <w:rPr>
          <w:lang w:eastAsia="zh-CN"/>
        </w:rPr>
        <w:t>Python</w:t>
      </w:r>
      <w:r w:rsidR="00467D46">
        <w:rPr>
          <w:lang w:eastAsia="zh-CN"/>
        </w:rPr>
        <w:t>和</w:t>
      </w:r>
      <w:r w:rsidR="00467D46">
        <w:rPr>
          <w:lang w:eastAsia="zh-CN"/>
        </w:rPr>
        <w:t>R</w:t>
      </w:r>
      <w:del w:id="356" w:author="ma" w:date="2018-09-27T18:07:00Z">
        <w:r w:rsidR="00467D46" w:rsidDel="007207A1">
          <w:rPr>
            <w:lang w:eastAsia="zh-CN"/>
          </w:rPr>
          <w:delText>啦</w:delText>
        </w:r>
      </w:del>
      <w:r w:rsidR="00467D46">
        <w:rPr>
          <w:lang w:eastAsia="zh-CN"/>
        </w:rPr>
        <w:t>。</w:t>
      </w:r>
      <w:del w:id="357" w:author="ma" w:date="2018-09-27T18:07:00Z">
        <w:r w:rsidR="00467D46" w:rsidDel="007207A1">
          <w:rPr>
            <w:lang w:eastAsia="zh-CN"/>
          </w:rPr>
          <w:delText>读者</w:delText>
        </w:r>
      </w:del>
      <w:ins w:id="358" w:author="ma" w:date="2018-09-27T18:07:00Z">
        <w:r w:rsidR="007207A1">
          <w:rPr>
            <w:rFonts w:hint="eastAsia"/>
            <w:lang w:eastAsia="zh-CN"/>
          </w:rPr>
          <w:t>用户</w:t>
        </w:r>
      </w:ins>
      <w:r w:rsidR="00467D46">
        <w:rPr>
          <w:lang w:eastAsia="zh-CN"/>
        </w:rPr>
        <w:t>可以通过微软账户创建仓库，新建</w:t>
      </w:r>
      <w:proofErr w:type="spellStart"/>
      <w:r w:rsidR="00467D46">
        <w:rPr>
          <w:lang w:eastAsia="zh-CN"/>
        </w:rPr>
        <w:t>Jupyter</w:t>
      </w:r>
      <w:proofErr w:type="spellEnd"/>
      <w:r w:rsidR="00467D46">
        <w:rPr>
          <w:lang w:eastAsia="zh-CN"/>
        </w:rPr>
        <w:t xml:space="preserve"> Notebook</w:t>
      </w:r>
      <w:ins w:id="359" w:author="ma" w:date="2018-09-27T18:14:00Z">
        <w:r w:rsidR="0062320D">
          <w:rPr>
            <w:rFonts w:hint="eastAsia"/>
            <w:lang w:eastAsia="zh-CN"/>
          </w:rPr>
          <w:t>并</w:t>
        </w:r>
      </w:ins>
      <w:r w:rsidR="00467D46">
        <w:rPr>
          <w:lang w:eastAsia="zh-CN"/>
        </w:rPr>
        <w:t>书写代码和探索数据，完成后可以保存、与他人分享（使用过</w:t>
      </w:r>
      <w:r w:rsidR="00467D46">
        <w:rPr>
          <w:lang w:eastAsia="zh-CN"/>
        </w:rPr>
        <w:t>Git</w:t>
      </w:r>
      <w:del w:id="360" w:author="ma" w:date="2018-09-27T18:15:00Z">
        <w:r w:rsidR="00467D46" w:rsidDel="0062320D">
          <w:rPr>
            <w:lang w:eastAsia="zh-CN"/>
          </w:rPr>
          <w:delText>h</w:delText>
        </w:r>
      </w:del>
      <w:ins w:id="361" w:author="ma" w:date="2018-09-27T18:15:00Z">
        <w:r w:rsidR="0062320D">
          <w:rPr>
            <w:rFonts w:hint="eastAsia"/>
            <w:lang w:eastAsia="zh-CN"/>
          </w:rPr>
          <w:t>H</w:t>
        </w:r>
      </w:ins>
      <w:r w:rsidR="00467D46">
        <w:rPr>
          <w:lang w:eastAsia="zh-CN"/>
        </w:rPr>
        <w:t>ub</w:t>
      </w:r>
      <w:r w:rsidR="00467D46">
        <w:rPr>
          <w:lang w:eastAsia="zh-CN"/>
        </w:rPr>
        <w:t>等开源仓库的读者会发现这个平台的操作</w:t>
      </w:r>
      <w:ins w:id="362" w:author="ma" w:date="2018-09-27T18:15:00Z">
        <w:r w:rsidR="0062320D">
          <w:rPr>
            <w:rFonts w:hint="eastAsia"/>
            <w:lang w:eastAsia="zh-CN"/>
          </w:rPr>
          <w:t>和它们</w:t>
        </w:r>
      </w:ins>
      <w:r w:rsidR="00467D46">
        <w:rPr>
          <w:lang w:eastAsia="zh-CN"/>
        </w:rPr>
        <w:t>极为相似）。</w:t>
      </w:r>
    </w:p>
    <w:p w14:paraId="181A9FF1" w14:textId="77777777" w:rsidR="007C501D" w:rsidRDefault="00467D46">
      <w:pPr>
        <w:pStyle w:val="CaptionedFigure"/>
        <w:jc w:val="center"/>
        <w:pPrChange w:id="363" w:author="ma" w:date="2018-09-27T18:18:00Z">
          <w:pPr>
            <w:pStyle w:val="CaptionedFigure"/>
          </w:pPr>
        </w:pPrChange>
      </w:pPr>
      <w:commentRangeStart w:id="364"/>
      <w:r>
        <w:rPr>
          <w:noProof/>
          <w:lang w:eastAsia="zh-CN"/>
        </w:rPr>
        <w:lastRenderedPageBreak/>
        <w:drawing>
          <wp:inline distT="0" distB="0" distL="0" distR="0" wp14:anchorId="5466C4E5" wp14:editId="059C60E8">
            <wp:extent cx="5334000" cy="280469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Online_jupyter_Miscrosoft.png"/>
                    <pic:cNvPicPr>
                      <a:picLocks noChangeAspect="1" noChangeArrowheads="1"/>
                    </pic:cNvPicPr>
                  </pic:nvPicPr>
                  <pic:blipFill>
                    <a:blip r:embed="rId11"/>
                    <a:stretch>
                      <a:fillRect/>
                    </a:stretch>
                  </pic:blipFill>
                  <pic:spPr bwMode="auto">
                    <a:xfrm>
                      <a:off x="0" y="0"/>
                      <a:ext cx="5334000" cy="2804698"/>
                    </a:xfrm>
                    <a:prstGeom prst="rect">
                      <a:avLst/>
                    </a:prstGeom>
                    <a:noFill/>
                    <a:ln w="9525">
                      <a:noFill/>
                      <a:headEnd/>
                      <a:tailEnd/>
                    </a:ln>
                  </pic:spPr>
                </pic:pic>
              </a:graphicData>
            </a:graphic>
          </wp:inline>
        </w:drawing>
      </w:r>
      <w:commentRangeEnd w:id="364"/>
      <w:r w:rsidR="009D7AD9">
        <w:rPr>
          <w:rStyle w:val="af1"/>
        </w:rPr>
        <w:commentReference w:id="364"/>
      </w:r>
    </w:p>
    <w:p w14:paraId="5076A4A9" w14:textId="77777777" w:rsidR="007C501D" w:rsidRPr="001A6C8C" w:rsidRDefault="001A6C8C">
      <w:pPr>
        <w:pStyle w:val="ImageCaption"/>
        <w:jc w:val="center"/>
        <w:rPr>
          <w:i w:val="0"/>
          <w:lang w:eastAsia="zh-CN"/>
          <w:rPrChange w:id="365" w:author="ma" w:date="2018-09-27T18:18:00Z">
            <w:rPr>
              <w:lang w:eastAsia="zh-CN"/>
            </w:rPr>
          </w:rPrChange>
        </w:rPr>
        <w:pPrChange w:id="366" w:author="ma" w:date="2018-09-27T18:18:00Z">
          <w:pPr>
            <w:pStyle w:val="ImageCaption"/>
          </w:pPr>
        </w:pPrChange>
      </w:pPr>
      <w:ins w:id="367" w:author="ma" w:date="2018-09-27T18:18:00Z">
        <w:r w:rsidRPr="001A6C8C">
          <w:rPr>
            <w:rFonts w:hint="eastAsia"/>
            <w:i w:val="0"/>
            <w:lang w:eastAsia="zh-CN"/>
            <w:rPrChange w:id="368" w:author="ma" w:date="2018-09-27T18:18:00Z">
              <w:rPr>
                <w:rFonts w:hint="eastAsia"/>
                <w:lang w:eastAsia="zh-CN"/>
              </w:rPr>
            </w:rPrChange>
          </w:rPr>
          <w:t>图</w:t>
        </w:r>
        <w:r w:rsidRPr="001A6C8C">
          <w:rPr>
            <w:i w:val="0"/>
            <w:lang w:eastAsia="zh-CN"/>
            <w:rPrChange w:id="369" w:author="ma" w:date="2018-09-27T18:18:00Z">
              <w:rPr>
                <w:lang w:eastAsia="zh-CN"/>
              </w:rPr>
            </w:rPrChange>
          </w:rPr>
          <w:t>1-2 Azure</w:t>
        </w:r>
        <w:r w:rsidRPr="001A6C8C">
          <w:rPr>
            <w:rFonts w:hint="eastAsia"/>
            <w:i w:val="0"/>
            <w:lang w:eastAsia="zh-CN"/>
            <w:rPrChange w:id="370" w:author="ma" w:date="2018-09-27T18:18:00Z">
              <w:rPr>
                <w:rFonts w:hint="eastAsia"/>
                <w:lang w:eastAsia="zh-CN"/>
              </w:rPr>
            </w:rPrChange>
          </w:rPr>
          <w:t>平台</w:t>
        </w:r>
      </w:ins>
    </w:p>
    <w:p w14:paraId="7297C580" w14:textId="77777777" w:rsidR="007C501D" w:rsidRDefault="00467D46">
      <w:pPr>
        <w:pStyle w:val="a0"/>
        <w:ind w:firstLineChars="200" w:firstLine="480"/>
        <w:rPr>
          <w:lang w:eastAsia="zh-CN"/>
        </w:rPr>
        <w:pPrChange w:id="371" w:author="ma" w:date="2018-09-27T18:18:00Z">
          <w:pPr>
            <w:pStyle w:val="a0"/>
          </w:pPr>
        </w:pPrChange>
      </w:pPr>
      <w:bookmarkStart w:id="372" w:name="_GoBack"/>
      <w:bookmarkEnd w:id="372"/>
      <w:commentRangeStart w:id="373"/>
      <w:del w:id="374" w:author="ma" w:date="2018-09-27T18:21:00Z">
        <w:r w:rsidDel="0000276E">
          <w:rPr>
            <w:lang w:eastAsia="zh-CN"/>
          </w:rPr>
          <w:delText>两者相比较</w:delText>
        </w:r>
      </w:del>
      <w:commentRangeEnd w:id="373"/>
      <w:r w:rsidR="0059656F">
        <w:rPr>
          <w:rStyle w:val="af1"/>
        </w:rPr>
        <w:commentReference w:id="373"/>
      </w:r>
      <w:del w:id="375" w:author="ma" w:date="2018-09-27T18:21:00Z">
        <w:r w:rsidDel="0000276E">
          <w:rPr>
            <w:lang w:eastAsia="zh-CN"/>
          </w:rPr>
          <w:delText>，我更推荐读者使用后者。经过我的测试，发现前者在使用过程中比较容易崩溃，运行代码效率也低；</w:delText>
        </w:r>
      </w:del>
      <w:ins w:id="376" w:author="ma" w:date="2018-09-27T18:21:00Z">
        <w:r w:rsidR="0000276E">
          <w:rPr>
            <w:rFonts w:hint="eastAsia"/>
            <w:lang w:eastAsia="zh-CN"/>
          </w:rPr>
          <w:t>本书作者推荐使用</w:t>
        </w:r>
        <w:r w:rsidR="0000276E">
          <w:rPr>
            <w:rFonts w:hint="eastAsia"/>
            <w:lang w:eastAsia="zh-CN"/>
          </w:rPr>
          <w:t>Azure</w:t>
        </w:r>
        <w:r w:rsidR="0000276E">
          <w:rPr>
            <w:rFonts w:hint="eastAsia"/>
            <w:lang w:eastAsia="zh-CN"/>
          </w:rPr>
          <w:t>平台，因为其</w:t>
        </w:r>
      </w:ins>
      <w:del w:id="377" w:author="ma" w:date="2018-09-27T18:21:00Z">
        <w:r w:rsidDel="0000276E">
          <w:rPr>
            <w:lang w:eastAsia="zh-CN"/>
          </w:rPr>
          <w:delText>后者</w:delText>
        </w:r>
      </w:del>
      <w:r>
        <w:rPr>
          <w:lang w:eastAsia="zh-CN"/>
        </w:rPr>
        <w:t>在创建、使用、保存与分享方面</w:t>
      </w:r>
      <w:ins w:id="378" w:author="ma" w:date="2018-09-27T18:21:00Z">
        <w:r w:rsidR="0001271A">
          <w:rPr>
            <w:rFonts w:hint="eastAsia"/>
            <w:lang w:eastAsia="zh-CN"/>
          </w:rPr>
          <w:t>占有优势</w:t>
        </w:r>
      </w:ins>
      <w:del w:id="379" w:author="ma" w:date="2018-09-27T18:21:00Z">
        <w:r w:rsidDel="0000276E">
          <w:rPr>
            <w:lang w:eastAsia="zh-CN"/>
          </w:rPr>
          <w:delText>都优于前者</w:delText>
        </w:r>
      </w:del>
      <w:r>
        <w:rPr>
          <w:lang w:eastAsia="zh-CN"/>
        </w:rPr>
        <w:t>，不过</w:t>
      </w:r>
      <w:del w:id="380" w:author="ma" w:date="2018-09-27T18:22:00Z">
        <w:r w:rsidDel="0001271A">
          <w:rPr>
            <w:lang w:eastAsia="zh-CN"/>
          </w:rPr>
          <w:delText>大家</w:delText>
        </w:r>
      </w:del>
      <w:ins w:id="381" w:author="ma" w:date="2018-09-27T18:22:00Z">
        <w:r w:rsidR="0001271A">
          <w:rPr>
            <w:rFonts w:hint="eastAsia"/>
            <w:lang w:eastAsia="zh-CN"/>
          </w:rPr>
          <w:t>读者</w:t>
        </w:r>
      </w:ins>
      <w:r>
        <w:rPr>
          <w:lang w:eastAsia="zh-CN"/>
        </w:rPr>
        <w:t>首先需要做的就是拥有一个微软账号。</w:t>
      </w:r>
    </w:p>
    <w:p w14:paraId="4380C519" w14:textId="77777777" w:rsidR="007C501D" w:rsidRDefault="00E40AAA">
      <w:pPr>
        <w:pStyle w:val="3"/>
        <w:rPr>
          <w:lang w:eastAsia="zh-CN"/>
        </w:rPr>
      </w:pPr>
      <w:bookmarkStart w:id="382" w:name="header-n74"/>
      <w:ins w:id="383" w:author="ma" w:date="2018-09-27T09:38:00Z">
        <w:r>
          <w:rPr>
            <w:rFonts w:hint="eastAsia"/>
            <w:lang w:eastAsia="zh-CN"/>
          </w:rPr>
          <w:t xml:space="preserve">1.4.2 </w:t>
        </w:r>
      </w:ins>
      <w:r w:rsidR="00467D46">
        <w:rPr>
          <w:lang w:eastAsia="zh-CN"/>
        </w:rPr>
        <w:t>本地</w:t>
      </w:r>
      <w:ins w:id="384" w:author="ma" w:date="2018-09-27T18:25:00Z">
        <w:r w:rsidR="00B2333A">
          <w:rPr>
            <w:rFonts w:hint="eastAsia"/>
            <w:lang w:eastAsia="zh-CN"/>
          </w:rPr>
          <w:t>机器环境下相关软件的</w:t>
        </w:r>
      </w:ins>
      <w:r w:rsidR="00467D46">
        <w:rPr>
          <w:lang w:eastAsia="zh-CN"/>
        </w:rPr>
        <w:t>安装</w:t>
      </w:r>
      <w:del w:id="385" w:author="ma" w:date="2018-09-27T18:24:00Z">
        <w:r w:rsidR="00467D46" w:rsidDel="00B2333A">
          <w:rPr>
            <w:lang w:eastAsia="zh-CN"/>
          </w:rPr>
          <w:delText>与配置</w:delText>
        </w:r>
      </w:del>
      <w:bookmarkEnd w:id="382"/>
    </w:p>
    <w:p w14:paraId="3E1624D4" w14:textId="77777777" w:rsidR="007C501D" w:rsidRDefault="00467D46">
      <w:pPr>
        <w:pStyle w:val="FirstParagraph"/>
        <w:ind w:firstLineChars="200" w:firstLine="480"/>
        <w:rPr>
          <w:lang w:eastAsia="zh-CN"/>
        </w:rPr>
        <w:pPrChange w:id="386" w:author="ma" w:date="2018-09-27T18:24:00Z">
          <w:pPr>
            <w:pStyle w:val="FirstParagraph"/>
          </w:pPr>
        </w:pPrChange>
      </w:pPr>
      <w:r>
        <w:rPr>
          <w:lang w:eastAsia="zh-CN"/>
        </w:rPr>
        <w:t>如果</w:t>
      </w:r>
      <w:ins w:id="387" w:author="ma" w:date="2018-09-28T10:14:00Z">
        <w:r w:rsidR="00136856">
          <w:rPr>
            <w:rFonts w:hint="eastAsia"/>
            <w:lang w:eastAsia="zh-CN"/>
          </w:rPr>
          <w:t>读者</w:t>
        </w:r>
      </w:ins>
      <w:r>
        <w:rPr>
          <w:lang w:eastAsia="zh-CN"/>
        </w:rPr>
        <w:t>想要在本地部署学习环境，</w:t>
      </w:r>
      <w:ins w:id="388" w:author="ma" w:date="2018-09-28T10:14:00Z">
        <w:r w:rsidR="00136856">
          <w:rPr>
            <w:rFonts w:hint="eastAsia"/>
            <w:lang w:eastAsia="zh-CN"/>
          </w:rPr>
          <w:t>那么</w:t>
        </w:r>
      </w:ins>
      <w:del w:id="389" w:author="ma" w:date="2018-09-28T10:14:00Z">
        <w:r w:rsidDel="00136856">
          <w:rPr>
            <w:lang w:eastAsia="zh-CN"/>
          </w:rPr>
          <w:delText>我们需要</w:delText>
        </w:r>
      </w:del>
      <w:ins w:id="390" w:author="ma" w:date="2018-09-28T10:14:00Z">
        <w:r w:rsidR="00136856">
          <w:rPr>
            <w:rFonts w:hint="eastAsia"/>
            <w:lang w:eastAsia="zh-CN"/>
          </w:rPr>
          <w:t>可以选择</w:t>
        </w:r>
      </w:ins>
      <w:r>
        <w:rPr>
          <w:lang w:eastAsia="zh-CN"/>
        </w:rPr>
        <w:t>安装</w:t>
      </w:r>
      <w:ins w:id="391" w:author="ma" w:date="2018-09-28T10:14:00Z">
        <w:r w:rsidR="00136856">
          <w:rPr>
            <w:rFonts w:hint="eastAsia"/>
            <w:lang w:eastAsia="zh-CN"/>
          </w:rPr>
          <w:t>相关的</w:t>
        </w:r>
      </w:ins>
      <w:r>
        <w:rPr>
          <w:lang w:eastAsia="zh-CN"/>
        </w:rPr>
        <w:t>两款软件</w:t>
      </w:r>
      <w:ins w:id="392" w:author="ma" w:date="2018-09-28T10:14:00Z">
        <w:r w:rsidR="00136856">
          <w:rPr>
            <w:rFonts w:hint="eastAsia"/>
            <w:lang w:eastAsia="zh-CN"/>
          </w:rPr>
          <w:t>，</w:t>
        </w:r>
      </w:ins>
      <w:del w:id="393" w:author="ma" w:date="2018-09-28T10:14:00Z">
        <w:r w:rsidDel="00136856">
          <w:rPr>
            <w:lang w:eastAsia="zh-CN"/>
          </w:rPr>
          <w:delText>。</w:delText>
        </w:r>
      </w:del>
      <w:r>
        <w:rPr>
          <w:lang w:eastAsia="zh-CN"/>
        </w:rPr>
        <w:t>第一款</w:t>
      </w:r>
      <w:ins w:id="394" w:author="ma" w:date="2018-09-28T10:14:00Z">
        <w:r w:rsidR="00136856">
          <w:rPr>
            <w:rFonts w:hint="eastAsia"/>
            <w:lang w:eastAsia="zh-CN"/>
          </w:rPr>
          <w:t>软件</w:t>
        </w:r>
      </w:ins>
      <w:r>
        <w:rPr>
          <w:lang w:eastAsia="zh-CN"/>
        </w:rPr>
        <w:t>是</w:t>
      </w:r>
      <w:del w:id="395" w:author="ma" w:date="2018-09-28T10:14:00Z">
        <w:r w:rsidDel="00136856">
          <w:rPr>
            <w:lang w:eastAsia="zh-CN"/>
          </w:rPr>
          <w:delText>我们前面</w:delText>
        </w:r>
      </w:del>
      <w:ins w:id="396" w:author="ma" w:date="2018-09-28T10:14:00Z">
        <w:r w:rsidR="00136856">
          <w:rPr>
            <w:rFonts w:hint="eastAsia"/>
            <w:lang w:eastAsia="zh-CN"/>
          </w:rPr>
          <w:t>上文</w:t>
        </w:r>
      </w:ins>
      <w:r>
        <w:rPr>
          <w:lang w:eastAsia="zh-CN"/>
        </w:rPr>
        <w:t>已经提</w:t>
      </w:r>
      <w:ins w:id="397" w:author="ma" w:date="2018-09-28T10:14:00Z">
        <w:r w:rsidR="00136856">
          <w:rPr>
            <w:rFonts w:hint="eastAsia"/>
            <w:lang w:eastAsia="zh-CN"/>
          </w:rPr>
          <w:t>到的</w:t>
        </w:r>
      </w:ins>
      <w:del w:id="398" w:author="ma" w:date="2018-09-28T10:14:00Z">
        <w:r w:rsidDel="00136856">
          <w:rPr>
            <w:lang w:eastAsia="zh-CN"/>
          </w:rPr>
          <w:delText>及的</w:delText>
        </w:r>
      </w:del>
      <w:r w:rsidRPr="00DD28CD">
        <w:rPr>
          <w:lang w:eastAsia="zh-CN"/>
          <w:rPrChange w:id="399" w:author="ma" w:date="2018-09-27T09:50:00Z">
            <w:rPr>
              <w:b/>
              <w:lang w:eastAsia="zh-CN"/>
            </w:rPr>
          </w:rPrChange>
        </w:rPr>
        <w:t>Anaconda</w:t>
      </w:r>
      <w:r>
        <w:rPr>
          <w:lang w:eastAsia="zh-CN"/>
        </w:rPr>
        <w:t>，</w:t>
      </w:r>
      <w:ins w:id="400" w:author="ma" w:date="2018-09-28T10:15:00Z">
        <w:r w:rsidR="00136856">
          <w:rPr>
            <w:rFonts w:hint="eastAsia"/>
            <w:lang w:eastAsia="zh-CN"/>
          </w:rPr>
          <w:t>其</w:t>
        </w:r>
      </w:ins>
      <w:r>
        <w:rPr>
          <w:lang w:eastAsia="zh-CN"/>
        </w:rPr>
        <w:t>为必需软件；第二款</w:t>
      </w:r>
      <w:ins w:id="401" w:author="ma" w:date="2018-09-28T10:15:00Z">
        <w:r w:rsidR="00136856">
          <w:rPr>
            <w:rFonts w:hint="eastAsia"/>
            <w:lang w:eastAsia="zh-CN"/>
          </w:rPr>
          <w:t>软件</w:t>
        </w:r>
      </w:ins>
      <w:r>
        <w:rPr>
          <w:lang w:eastAsia="zh-CN"/>
        </w:rPr>
        <w:t>为</w:t>
      </w:r>
      <w:proofErr w:type="spellStart"/>
      <w:r>
        <w:rPr>
          <w:lang w:eastAsia="zh-CN"/>
        </w:rPr>
        <w:t>nteract</w:t>
      </w:r>
      <w:proofErr w:type="spellEnd"/>
      <w:r>
        <w:rPr>
          <w:lang w:eastAsia="zh-CN"/>
        </w:rPr>
        <w:t>（</w:t>
      </w:r>
      <w:ins w:id="402" w:author="ma" w:date="2018-09-27T18:29:00Z">
        <w:r w:rsidR="00A920AB">
          <w:rPr>
            <w:rFonts w:hint="eastAsia"/>
            <w:lang w:eastAsia="zh-CN"/>
          </w:rPr>
          <w:t>见图</w:t>
        </w:r>
        <w:r w:rsidR="00A920AB">
          <w:rPr>
            <w:rFonts w:hint="eastAsia"/>
            <w:lang w:eastAsia="zh-CN"/>
          </w:rPr>
          <w:t>1-3</w:t>
        </w:r>
        <w:r w:rsidR="00A920AB">
          <w:rPr>
            <w:lang w:eastAsia="zh-CN"/>
          </w:rPr>
          <w:fldChar w:fldCharType="begin"/>
        </w:r>
        <w:r w:rsidR="00A920AB">
          <w:rPr>
            <w:lang w:eastAsia="zh-CN"/>
          </w:rPr>
          <w:instrText xml:space="preserve"> HYPERLINK "" </w:instrText>
        </w:r>
        <w:r w:rsidR="00A920AB">
          <w:rPr>
            <w:lang w:eastAsia="zh-CN"/>
          </w:rPr>
          <w:fldChar w:fldCharType="separate"/>
        </w:r>
      </w:ins>
      <w:del w:id="403" w:author="ma" w:date="2018-09-27T18:29:00Z">
        <w:r w:rsidR="00A920AB" w:rsidRPr="00913F85" w:rsidDel="00A920AB">
          <w:rPr>
            <w:rStyle w:val="ad"/>
            <w:lang w:eastAsia="zh-CN"/>
          </w:rPr>
          <w:delText>https://nteract.io/</w:delText>
        </w:r>
      </w:del>
      <w:ins w:id="404" w:author="ma" w:date="2018-09-27T18:29:00Z">
        <w:r w:rsidR="00A920AB">
          <w:rPr>
            <w:lang w:eastAsia="zh-CN"/>
          </w:rPr>
          <w:fldChar w:fldCharType="end"/>
        </w:r>
      </w:ins>
      <w:r>
        <w:rPr>
          <w:lang w:eastAsia="zh-CN"/>
        </w:rPr>
        <w:t>），</w:t>
      </w:r>
      <w:ins w:id="405" w:author="ma" w:date="2018-09-28T10:15:00Z">
        <w:r w:rsidR="00136856">
          <w:rPr>
            <w:rFonts w:hint="eastAsia"/>
            <w:lang w:eastAsia="zh-CN"/>
          </w:rPr>
          <w:t>其</w:t>
        </w:r>
      </w:ins>
      <w:r>
        <w:rPr>
          <w:lang w:eastAsia="zh-CN"/>
        </w:rPr>
        <w:t>为可选软件。与</w:t>
      </w:r>
      <w:r>
        <w:rPr>
          <w:lang w:eastAsia="zh-CN"/>
        </w:rPr>
        <w:t>Anaconda</w:t>
      </w:r>
      <w:r>
        <w:rPr>
          <w:lang w:eastAsia="zh-CN"/>
        </w:rPr>
        <w:t>默认提供的</w:t>
      </w:r>
      <w:proofErr w:type="spellStart"/>
      <w:r>
        <w:rPr>
          <w:lang w:eastAsia="zh-CN"/>
        </w:rPr>
        <w:t>Jupyter</w:t>
      </w:r>
      <w:proofErr w:type="spellEnd"/>
      <w:r>
        <w:rPr>
          <w:lang w:eastAsia="zh-CN"/>
        </w:rPr>
        <w:t xml:space="preserve"> Notebook</w:t>
      </w:r>
      <w:r>
        <w:rPr>
          <w:lang w:eastAsia="zh-CN"/>
        </w:rPr>
        <w:t>不同，</w:t>
      </w:r>
      <w:proofErr w:type="spellStart"/>
      <w:r>
        <w:rPr>
          <w:lang w:eastAsia="zh-CN"/>
        </w:rPr>
        <w:t>nteract</w:t>
      </w:r>
      <w:proofErr w:type="spellEnd"/>
      <w:r>
        <w:rPr>
          <w:lang w:eastAsia="zh-CN"/>
        </w:rPr>
        <w:t>像我们常用的文字编辑器一样，界面非常简洁</w:t>
      </w:r>
      <w:del w:id="406" w:author="ma" w:date="2018-09-28T10:15:00Z">
        <w:r w:rsidDel="002E3D77">
          <w:rPr>
            <w:lang w:eastAsia="zh-CN"/>
          </w:rPr>
          <w:delText>酷爽</w:delText>
        </w:r>
      </w:del>
      <w:r>
        <w:rPr>
          <w:lang w:eastAsia="zh-CN"/>
        </w:rPr>
        <w:t>，可以非常方便</w:t>
      </w:r>
      <w:ins w:id="407" w:author="ma" w:date="2018-09-28T10:16:00Z">
        <w:r w:rsidR="00CB2323">
          <w:rPr>
            <w:rFonts w:hint="eastAsia"/>
            <w:lang w:eastAsia="zh-CN"/>
          </w:rPr>
          <w:t>地</w:t>
        </w:r>
      </w:ins>
      <w:del w:id="408" w:author="ma" w:date="2018-09-28T10:16:00Z">
        <w:r w:rsidDel="00CB2323">
          <w:rPr>
            <w:lang w:eastAsia="zh-CN"/>
          </w:rPr>
          <w:delText>的</w:delText>
        </w:r>
      </w:del>
      <w:r>
        <w:rPr>
          <w:lang w:eastAsia="zh-CN"/>
        </w:rPr>
        <w:t>编辑</w:t>
      </w:r>
      <w:proofErr w:type="spellStart"/>
      <w:r>
        <w:rPr>
          <w:lang w:eastAsia="zh-CN"/>
        </w:rPr>
        <w:t>Jupyter</w:t>
      </w:r>
      <w:proofErr w:type="spellEnd"/>
      <w:r>
        <w:rPr>
          <w:lang w:eastAsia="zh-CN"/>
        </w:rPr>
        <w:t xml:space="preserve"> Notebook</w:t>
      </w:r>
      <w:r>
        <w:rPr>
          <w:lang w:eastAsia="zh-CN"/>
        </w:rPr>
        <w:t>文件（文件</w:t>
      </w:r>
      <w:ins w:id="409" w:author="ma" w:date="2018-09-28T10:16:00Z">
        <w:r w:rsidR="00CB2323">
          <w:rPr>
            <w:rFonts w:hint="eastAsia"/>
            <w:lang w:eastAsia="zh-CN"/>
          </w:rPr>
          <w:t>扩展</w:t>
        </w:r>
      </w:ins>
      <w:commentRangeStart w:id="410"/>
      <w:del w:id="411" w:author="ma" w:date="2018-09-28T10:16:00Z">
        <w:r w:rsidDel="00CB2323">
          <w:rPr>
            <w:lang w:eastAsia="zh-CN"/>
          </w:rPr>
          <w:delText>后缀</w:delText>
        </w:r>
      </w:del>
      <w:r>
        <w:rPr>
          <w:lang w:eastAsia="zh-CN"/>
        </w:rPr>
        <w:t>名</w:t>
      </w:r>
      <w:commentRangeEnd w:id="410"/>
      <w:r w:rsidR="00CB2323">
        <w:rPr>
          <w:rStyle w:val="af1"/>
        </w:rPr>
        <w:commentReference w:id="410"/>
      </w:r>
      <w:r>
        <w:rPr>
          <w:lang w:eastAsia="zh-CN"/>
        </w:rPr>
        <w:t>为</w:t>
      </w:r>
      <w:r>
        <w:rPr>
          <w:rStyle w:val="VerbatimChar"/>
          <w:lang w:eastAsia="zh-CN"/>
        </w:rPr>
        <w:t>.</w:t>
      </w:r>
      <w:proofErr w:type="spellStart"/>
      <w:r>
        <w:rPr>
          <w:rStyle w:val="VerbatimChar"/>
          <w:lang w:eastAsia="zh-CN"/>
        </w:rPr>
        <w:t>ipynb</w:t>
      </w:r>
      <w:proofErr w:type="spellEnd"/>
      <w:r>
        <w:rPr>
          <w:lang w:eastAsia="zh-CN"/>
        </w:rPr>
        <w:t>）。</w:t>
      </w:r>
      <w:del w:id="412" w:author="ma" w:date="2018-09-28T10:18:00Z">
        <w:r w:rsidDel="00CB2323">
          <w:rPr>
            <w:lang w:eastAsia="zh-CN"/>
          </w:rPr>
          <w:delText>不过</w:delText>
        </w:r>
      </w:del>
      <w:proofErr w:type="spellStart"/>
      <w:r>
        <w:rPr>
          <w:lang w:eastAsia="zh-CN"/>
        </w:rPr>
        <w:t>nteract</w:t>
      </w:r>
      <w:proofErr w:type="spellEnd"/>
      <w:r>
        <w:rPr>
          <w:lang w:eastAsia="zh-CN"/>
        </w:rPr>
        <w:t>目前只有</w:t>
      </w:r>
      <w:r>
        <w:rPr>
          <w:lang w:eastAsia="zh-CN"/>
        </w:rPr>
        <w:t>alpha</w:t>
      </w:r>
      <w:r>
        <w:rPr>
          <w:lang w:eastAsia="zh-CN"/>
        </w:rPr>
        <w:t>版本（测试版），功能还在</w:t>
      </w:r>
      <w:ins w:id="413" w:author="ma" w:date="2018-09-28T10:18:00Z">
        <w:r w:rsidR="00CB2323">
          <w:rPr>
            <w:rFonts w:hint="eastAsia"/>
            <w:lang w:eastAsia="zh-CN"/>
          </w:rPr>
          <w:t>不断</w:t>
        </w:r>
      </w:ins>
      <w:r>
        <w:rPr>
          <w:lang w:eastAsia="zh-CN"/>
        </w:rPr>
        <w:t>完善中，当然</w:t>
      </w:r>
      <w:ins w:id="414" w:author="ma" w:date="2018-09-28T10:17:00Z">
        <w:r w:rsidR="00CB2323">
          <w:rPr>
            <w:rFonts w:hint="eastAsia"/>
            <w:lang w:eastAsia="zh-CN"/>
          </w:rPr>
          <w:t>，</w:t>
        </w:r>
      </w:ins>
      <w:r>
        <w:rPr>
          <w:lang w:eastAsia="zh-CN"/>
        </w:rPr>
        <w:t>这不会影响我们使用它学习</w:t>
      </w:r>
      <w:r>
        <w:rPr>
          <w:lang w:eastAsia="zh-CN"/>
        </w:rPr>
        <w:t>Python</w:t>
      </w:r>
      <w:ins w:id="415" w:author="ma" w:date="2018-09-28T10:19:00Z">
        <w:r w:rsidR="00CB2323">
          <w:rPr>
            <w:rFonts w:hint="eastAsia"/>
            <w:lang w:eastAsia="zh-CN"/>
          </w:rPr>
          <w:t>。</w:t>
        </w:r>
      </w:ins>
      <w:del w:id="416" w:author="ma" w:date="2018-09-28T10:19:00Z">
        <w:r w:rsidDel="00CB2323">
          <w:rPr>
            <w:lang w:eastAsia="zh-CN"/>
          </w:rPr>
          <w:delText>，</w:delText>
        </w:r>
      </w:del>
      <w:commentRangeStart w:id="417"/>
      <w:del w:id="418" w:author="ma" w:date="2018-09-28T10:17:00Z">
        <w:r w:rsidDel="00CB2323">
          <w:rPr>
            <w:lang w:eastAsia="zh-CN"/>
          </w:rPr>
          <w:delText>所以</w:delText>
        </w:r>
      </w:del>
      <w:commentRangeEnd w:id="417"/>
      <w:r w:rsidR="00265B6A">
        <w:rPr>
          <w:rStyle w:val="af1"/>
        </w:rPr>
        <w:commentReference w:id="417"/>
      </w:r>
      <w:ins w:id="419" w:author="ma" w:date="2018-09-28T10:19:00Z">
        <w:r w:rsidR="00CB2323">
          <w:rPr>
            <w:rFonts w:hint="eastAsia"/>
            <w:lang w:eastAsia="zh-CN"/>
          </w:rPr>
          <w:t>本书</w:t>
        </w:r>
      </w:ins>
      <w:r>
        <w:rPr>
          <w:lang w:eastAsia="zh-CN"/>
        </w:rPr>
        <w:t>推荐读者</w:t>
      </w:r>
      <w:del w:id="420" w:author="ma" w:date="2018-09-28T10:18:00Z">
        <w:r w:rsidDel="00CB2323">
          <w:rPr>
            <w:lang w:eastAsia="zh-CN"/>
          </w:rPr>
          <w:delText>大家尝鲜</w:delText>
        </w:r>
      </w:del>
      <w:r>
        <w:rPr>
          <w:lang w:eastAsia="zh-CN"/>
        </w:rPr>
        <w:t>使用</w:t>
      </w:r>
      <w:proofErr w:type="spellStart"/>
      <w:ins w:id="421" w:author="ma" w:date="2018-09-28T10:19:00Z">
        <w:r w:rsidR="00265B6A">
          <w:rPr>
            <w:lang w:eastAsia="zh-CN"/>
          </w:rPr>
          <w:t>nteract</w:t>
        </w:r>
      </w:ins>
      <w:proofErr w:type="spellEnd"/>
      <w:r>
        <w:rPr>
          <w:lang w:eastAsia="zh-CN"/>
        </w:rPr>
        <w:t>，</w:t>
      </w:r>
      <w:ins w:id="422" w:author="ma" w:date="2018-09-28T10:19:00Z">
        <w:r w:rsidR="00265B6A">
          <w:rPr>
            <w:rFonts w:hint="eastAsia"/>
            <w:lang w:eastAsia="zh-CN"/>
          </w:rPr>
          <w:t>另外，</w:t>
        </w:r>
      </w:ins>
      <w:r>
        <w:rPr>
          <w:lang w:eastAsia="zh-CN"/>
        </w:rPr>
        <w:t>本书</w:t>
      </w:r>
      <w:ins w:id="423" w:author="ma" w:date="2018-09-28T10:20:00Z">
        <w:r w:rsidR="00265B6A">
          <w:rPr>
            <w:rFonts w:hint="eastAsia"/>
            <w:lang w:eastAsia="zh-CN"/>
          </w:rPr>
          <w:t>后续</w:t>
        </w:r>
      </w:ins>
      <w:del w:id="424" w:author="ma" w:date="2018-09-28T10:19:00Z">
        <w:r w:rsidDel="00265B6A">
          <w:rPr>
            <w:lang w:eastAsia="zh-CN"/>
          </w:rPr>
          <w:delText>后面</w:delText>
        </w:r>
      </w:del>
      <w:r>
        <w:rPr>
          <w:lang w:eastAsia="zh-CN"/>
        </w:rPr>
        <w:t>的代码和文档展示也都会使用它。由于</w:t>
      </w:r>
      <w:proofErr w:type="spellStart"/>
      <w:r>
        <w:rPr>
          <w:lang w:eastAsia="zh-CN"/>
        </w:rPr>
        <w:t>Jupyter</w:t>
      </w:r>
      <w:proofErr w:type="spellEnd"/>
      <w:r>
        <w:rPr>
          <w:lang w:eastAsia="zh-CN"/>
        </w:rPr>
        <w:t xml:space="preserve"> Notebook</w:t>
      </w:r>
      <w:r>
        <w:rPr>
          <w:lang w:eastAsia="zh-CN"/>
        </w:rPr>
        <w:t>与</w:t>
      </w:r>
      <w:proofErr w:type="spellStart"/>
      <w:r>
        <w:rPr>
          <w:lang w:eastAsia="zh-CN"/>
        </w:rPr>
        <w:t>nteract</w:t>
      </w:r>
      <w:proofErr w:type="spellEnd"/>
      <w:r>
        <w:rPr>
          <w:lang w:eastAsia="zh-CN"/>
        </w:rPr>
        <w:t>运行</w:t>
      </w:r>
      <w:r>
        <w:rPr>
          <w:lang w:eastAsia="zh-CN"/>
        </w:rPr>
        <w:t>Python</w:t>
      </w:r>
      <w:r>
        <w:rPr>
          <w:lang w:eastAsia="zh-CN"/>
        </w:rPr>
        <w:t>都是基于</w:t>
      </w:r>
      <w:del w:id="425" w:author="ma" w:date="2018-09-28T10:22:00Z">
        <w:r w:rsidDel="00AF01D8">
          <w:rPr>
            <w:lang w:eastAsia="zh-CN"/>
          </w:rPr>
          <w:delText>ip</w:delText>
        </w:r>
      </w:del>
      <w:proofErr w:type="spellStart"/>
      <w:ins w:id="426" w:author="ma" w:date="2018-09-28T10:22:00Z">
        <w:r w:rsidR="00AF01D8">
          <w:rPr>
            <w:rFonts w:hint="eastAsia"/>
            <w:lang w:eastAsia="zh-CN"/>
          </w:rPr>
          <w:t>IP</w:t>
        </w:r>
      </w:ins>
      <w:r>
        <w:rPr>
          <w:lang w:eastAsia="zh-CN"/>
        </w:rPr>
        <w:t>ython</w:t>
      </w:r>
      <w:proofErr w:type="spellEnd"/>
      <w:r>
        <w:rPr>
          <w:lang w:eastAsia="zh-CN"/>
        </w:rPr>
        <w:t>内核</w:t>
      </w:r>
      <w:proofErr w:type="spellStart"/>
      <w:r>
        <w:rPr>
          <w:lang w:eastAsia="zh-CN"/>
        </w:rPr>
        <w:t>ipykernel</w:t>
      </w:r>
      <w:proofErr w:type="spellEnd"/>
      <w:r>
        <w:rPr>
          <w:lang w:eastAsia="zh-CN"/>
        </w:rPr>
        <w:t>，除了显示效果，在使用上并没有太多的不同，因</w:t>
      </w:r>
      <w:ins w:id="427" w:author="ma" w:date="2018-09-28T10:20:00Z">
        <w:r w:rsidR="00D800CF">
          <w:rPr>
            <w:rFonts w:hint="eastAsia"/>
            <w:lang w:eastAsia="zh-CN"/>
          </w:rPr>
          <w:t>此</w:t>
        </w:r>
      </w:ins>
      <w:del w:id="428" w:author="ma" w:date="2018-09-28T10:20:00Z">
        <w:r w:rsidDel="00D800CF">
          <w:rPr>
            <w:lang w:eastAsia="zh-CN"/>
          </w:rPr>
          <w:delText>而</w:delText>
        </w:r>
      </w:del>
      <w:r>
        <w:rPr>
          <w:lang w:eastAsia="zh-CN"/>
        </w:rPr>
        <w:t>读者完全不必担心</w:t>
      </w:r>
      <w:commentRangeStart w:id="429"/>
      <w:r>
        <w:rPr>
          <w:lang w:eastAsia="zh-CN"/>
        </w:rPr>
        <w:t>软件的选择和使用问题</w:t>
      </w:r>
      <w:commentRangeEnd w:id="429"/>
      <w:r w:rsidR="00AF01D8">
        <w:rPr>
          <w:rStyle w:val="af1"/>
        </w:rPr>
        <w:commentReference w:id="429"/>
      </w:r>
      <w:r>
        <w:rPr>
          <w:lang w:eastAsia="zh-CN"/>
        </w:rPr>
        <w:t>。</w:t>
      </w:r>
    </w:p>
    <w:p w14:paraId="728F9D33" w14:textId="77777777" w:rsidR="007C501D" w:rsidRPr="00A920AB" w:rsidRDefault="00467D46">
      <w:pPr>
        <w:pStyle w:val="CaptionedFigure"/>
        <w:jc w:val="center"/>
        <w:pPrChange w:id="430" w:author="ma" w:date="2018-09-27T18:27:00Z">
          <w:pPr>
            <w:pStyle w:val="CaptionedFigure"/>
          </w:pPr>
        </w:pPrChange>
      </w:pPr>
      <w:r w:rsidRPr="00A920AB">
        <w:rPr>
          <w:noProof/>
          <w:lang w:eastAsia="zh-CN"/>
        </w:rPr>
        <w:lastRenderedPageBreak/>
        <w:drawing>
          <wp:inline distT="0" distB="0" distL="0" distR="0" wp14:anchorId="5B3E6458" wp14:editId="039C696D">
            <wp:extent cx="5334000" cy="299500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nteract_web.png"/>
                    <pic:cNvPicPr>
                      <a:picLocks noChangeAspect="1" noChangeArrowheads="1"/>
                    </pic:cNvPicPr>
                  </pic:nvPicPr>
                  <pic:blipFill>
                    <a:blip r:embed="rId12"/>
                    <a:stretch>
                      <a:fillRect/>
                    </a:stretch>
                  </pic:blipFill>
                  <pic:spPr bwMode="auto">
                    <a:xfrm>
                      <a:off x="0" y="0"/>
                      <a:ext cx="5334000" cy="2995008"/>
                    </a:xfrm>
                    <a:prstGeom prst="rect">
                      <a:avLst/>
                    </a:prstGeom>
                    <a:noFill/>
                    <a:ln w="9525">
                      <a:noFill/>
                      <a:headEnd/>
                      <a:tailEnd/>
                    </a:ln>
                  </pic:spPr>
                </pic:pic>
              </a:graphicData>
            </a:graphic>
          </wp:inline>
        </w:drawing>
      </w:r>
    </w:p>
    <w:p w14:paraId="0A8E929C" w14:textId="77777777" w:rsidR="007C501D" w:rsidRPr="00A920AB" w:rsidRDefault="00A920AB">
      <w:pPr>
        <w:pStyle w:val="ImageCaption"/>
        <w:jc w:val="center"/>
        <w:rPr>
          <w:i w:val="0"/>
          <w:lang w:eastAsia="zh-CN"/>
          <w:rPrChange w:id="431" w:author="ma" w:date="2018-09-27T18:27:00Z">
            <w:rPr>
              <w:lang w:eastAsia="zh-CN"/>
            </w:rPr>
          </w:rPrChange>
        </w:rPr>
        <w:pPrChange w:id="432" w:author="ma" w:date="2018-09-27T18:27:00Z">
          <w:pPr>
            <w:pStyle w:val="ImageCaption"/>
          </w:pPr>
        </w:pPrChange>
      </w:pPr>
      <w:ins w:id="433" w:author="ma" w:date="2018-09-27T18:27:00Z">
        <w:r w:rsidRPr="00A920AB">
          <w:rPr>
            <w:rFonts w:hint="eastAsia"/>
            <w:i w:val="0"/>
            <w:lang w:eastAsia="zh-CN"/>
            <w:rPrChange w:id="434" w:author="ma" w:date="2018-09-27T18:27:00Z">
              <w:rPr>
                <w:rFonts w:hint="eastAsia"/>
                <w:lang w:eastAsia="zh-CN"/>
              </w:rPr>
            </w:rPrChange>
          </w:rPr>
          <w:t>图</w:t>
        </w:r>
        <w:r w:rsidRPr="00A920AB">
          <w:rPr>
            <w:i w:val="0"/>
            <w:lang w:eastAsia="zh-CN"/>
            <w:rPrChange w:id="435" w:author="ma" w:date="2018-09-27T18:27:00Z">
              <w:rPr>
                <w:lang w:eastAsia="zh-CN"/>
              </w:rPr>
            </w:rPrChange>
          </w:rPr>
          <w:t xml:space="preserve">1-3 </w:t>
        </w:r>
      </w:ins>
      <w:proofErr w:type="spellStart"/>
      <w:ins w:id="436" w:author="ma" w:date="2018-09-27T18:29:00Z">
        <w:r>
          <w:rPr>
            <w:rFonts w:hint="eastAsia"/>
            <w:i w:val="0"/>
            <w:lang w:eastAsia="zh-CN"/>
          </w:rPr>
          <w:t>nteract</w:t>
        </w:r>
        <w:proofErr w:type="spellEnd"/>
        <w:r>
          <w:rPr>
            <w:rFonts w:hint="eastAsia"/>
            <w:i w:val="0"/>
            <w:lang w:eastAsia="zh-CN"/>
          </w:rPr>
          <w:t>网站</w:t>
        </w:r>
      </w:ins>
    </w:p>
    <w:p w14:paraId="1A9B1F80" w14:textId="77777777" w:rsidR="007C501D" w:rsidRDefault="00E40AAA">
      <w:pPr>
        <w:pStyle w:val="4"/>
        <w:rPr>
          <w:lang w:eastAsia="zh-CN"/>
        </w:rPr>
      </w:pPr>
      <w:bookmarkStart w:id="437" w:name="header-n79"/>
      <w:ins w:id="438" w:author="ma" w:date="2018-09-27T09:39:00Z">
        <w:r>
          <w:rPr>
            <w:rFonts w:hint="eastAsia"/>
            <w:lang w:eastAsia="zh-CN"/>
          </w:rPr>
          <w:t>1.</w:t>
        </w:r>
      </w:ins>
      <w:r w:rsidR="00467D46">
        <w:rPr>
          <w:lang w:eastAsia="zh-CN"/>
        </w:rPr>
        <w:t>Anaconda</w:t>
      </w:r>
      <w:ins w:id="439" w:author="ma" w:date="2018-09-28T10:23:00Z">
        <w:r w:rsidR="00F432B3">
          <w:rPr>
            <w:rFonts w:hint="eastAsia"/>
            <w:lang w:eastAsia="zh-CN"/>
          </w:rPr>
          <w:t>的</w:t>
        </w:r>
      </w:ins>
      <w:r w:rsidR="00467D46">
        <w:rPr>
          <w:lang w:eastAsia="zh-CN"/>
        </w:rPr>
        <w:t>下载与安装</w:t>
      </w:r>
      <w:bookmarkEnd w:id="437"/>
    </w:p>
    <w:p w14:paraId="4C142726" w14:textId="77777777" w:rsidR="00CB7F34" w:rsidRDefault="00467D46">
      <w:pPr>
        <w:pStyle w:val="FirstParagraph"/>
        <w:ind w:firstLineChars="200" w:firstLine="480"/>
        <w:rPr>
          <w:ins w:id="440" w:author="ma" w:date="2018-09-28T10:29:00Z"/>
          <w:lang w:eastAsia="zh-CN"/>
        </w:rPr>
        <w:pPrChange w:id="441" w:author="ma" w:date="2018-09-28T10:23:00Z">
          <w:pPr>
            <w:pStyle w:val="FirstParagraph"/>
          </w:pPr>
        </w:pPrChange>
      </w:pPr>
      <w:r>
        <w:rPr>
          <w:lang w:eastAsia="zh-CN"/>
        </w:rPr>
        <w:t>读者可以到</w:t>
      </w:r>
      <w:r>
        <w:rPr>
          <w:lang w:eastAsia="zh-CN"/>
        </w:rPr>
        <w:t>Anaconda</w:t>
      </w:r>
      <w:r>
        <w:rPr>
          <w:lang w:eastAsia="zh-CN"/>
        </w:rPr>
        <w:t>官网</w:t>
      </w:r>
      <w:del w:id="442" w:author="ma" w:date="2018-09-28T10:23:00Z">
        <w:r w:rsidDel="00F432B3">
          <w:rPr>
            <w:lang w:eastAsia="zh-CN"/>
          </w:rPr>
          <w:delText>下载地址（</w:delText>
        </w:r>
        <w:r w:rsidR="00655DAE" w:rsidDel="00F432B3">
          <w:fldChar w:fldCharType="begin"/>
        </w:r>
        <w:r w:rsidR="00655DAE" w:rsidDel="00F432B3">
          <w:rPr>
            <w:lang w:eastAsia="zh-CN"/>
          </w:rPr>
          <w:delInstrText xml:space="preserve"> HYPERLINK "https://www.anaconda.com/download/" \h </w:delInstrText>
        </w:r>
        <w:r w:rsidR="00655DAE" w:rsidDel="00F432B3">
          <w:fldChar w:fldCharType="separate"/>
        </w:r>
        <w:r w:rsidDel="00F432B3">
          <w:rPr>
            <w:rStyle w:val="ad"/>
            <w:lang w:eastAsia="zh-CN"/>
          </w:rPr>
          <w:delText>https://www.anaconda.com/download/</w:delText>
        </w:r>
        <w:r w:rsidR="00655DAE" w:rsidDel="00F432B3">
          <w:rPr>
            <w:rStyle w:val="ad"/>
          </w:rPr>
          <w:fldChar w:fldCharType="end"/>
        </w:r>
        <w:r w:rsidDel="00F432B3">
          <w:rPr>
            <w:lang w:eastAsia="zh-CN"/>
          </w:rPr>
          <w:delText>）</w:delText>
        </w:r>
      </w:del>
      <w:r>
        <w:rPr>
          <w:lang w:eastAsia="zh-CN"/>
        </w:rPr>
        <w:t>下载对应</w:t>
      </w:r>
      <w:ins w:id="443" w:author="ma" w:date="2018-09-28T10:23:00Z">
        <w:r w:rsidR="00F432B3">
          <w:rPr>
            <w:rFonts w:hint="eastAsia"/>
            <w:lang w:eastAsia="zh-CN"/>
          </w:rPr>
          <w:t>操作</w:t>
        </w:r>
      </w:ins>
      <w:r>
        <w:rPr>
          <w:lang w:eastAsia="zh-CN"/>
        </w:rPr>
        <w:t>系统的</w:t>
      </w:r>
      <w:r>
        <w:rPr>
          <w:lang w:eastAsia="zh-CN"/>
        </w:rPr>
        <w:t>Python 3.6</w:t>
      </w:r>
      <w:r>
        <w:rPr>
          <w:lang w:eastAsia="zh-CN"/>
        </w:rPr>
        <w:t>版本的</w:t>
      </w:r>
      <w:r>
        <w:rPr>
          <w:lang w:eastAsia="zh-CN"/>
        </w:rPr>
        <w:t>Anaconda</w:t>
      </w:r>
      <w:r>
        <w:rPr>
          <w:lang w:eastAsia="zh-CN"/>
        </w:rPr>
        <w:t>。</w:t>
      </w:r>
    </w:p>
    <w:p w14:paraId="3C2EB8BE" w14:textId="77777777" w:rsidR="00CB7F34" w:rsidRDefault="00CB7F34">
      <w:pPr>
        <w:pStyle w:val="FirstParagraph"/>
        <w:ind w:firstLineChars="200" w:firstLine="480"/>
        <w:rPr>
          <w:ins w:id="444" w:author="ma" w:date="2018-09-28T10:29:00Z"/>
          <w:lang w:eastAsia="zh-CN"/>
        </w:rPr>
        <w:pPrChange w:id="445" w:author="ma" w:date="2018-09-28T10:23:00Z">
          <w:pPr>
            <w:pStyle w:val="FirstParagraph"/>
          </w:pPr>
        </w:pPrChange>
      </w:pPr>
      <w:ins w:id="446" w:author="ma" w:date="2018-09-28T10:29:00Z">
        <w:r>
          <w:rPr>
            <w:rFonts w:hint="eastAsia"/>
            <w:lang w:eastAsia="zh-CN"/>
          </w:rPr>
          <w:t>（</w:t>
        </w:r>
        <w:r>
          <w:rPr>
            <w:rFonts w:hint="eastAsia"/>
            <w:lang w:eastAsia="zh-CN"/>
          </w:rPr>
          <w:t>1</w:t>
        </w:r>
        <w:r>
          <w:rPr>
            <w:rFonts w:hint="eastAsia"/>
            <w:lang w:eastAsia="zh-CN"/>
          </w:rPr>
          <w:t>）</w:t>
        </w:r>
      </w:ins>
      <w:ins w:id="447" w:author="ma" w:date="2018-09-28T10:30:00Z">
        <w:r>
          <w:rPr>
            <w:lang w:eastAsia="zh-CN"/>
          </w:rPr>
          <w:t>Anaconda</w:t>
        </w:r>
        <w:r>
          <w:rPr>
            <w:rFonts w:hint="eastAsia"/>
            <w:lang w:eastAsia="zh-CN"/>
          </w:rPr>
          <w:t>的</w:t>
        </w:r>
      </w:ins>
      <w:ins w:id="448" w:author="ma" w:date="2018-09-28T10:29:00Z">
        <w:r>
          <w:rPr>
            <w:rFonts w:hint="eastAsia"/>
            <w:lang w:eastAsia="zh-CN"/>
          </w:rPr>
          <w:t>Windows</w:t>
        </w:r>
      </w:ins>
      <w:ins w:id="449" w:author="ma" w:date="2018-09-28T10:30:00Z">
        <w:r>
          <w:rPr>
            <w:rFonts w:hint="eastAsia"/>
            <w:lang w:eastAsia="zh-CN"/>
          </w:rPr>
          <w:t>版本的安装</w:t>
        </w:r>
      </w:ins>
    </w:p>
    <w:p w14:paraId="677225FD" w14:textId="77777777" w:rsidR="007C501D" w:rsidRDefault="00467D46">
      <w:pPr>
        <w:pStyle w:val="FirstParagraph"/>
        <w:ind w:firstLineChars="200" w:firstLine="480"/>
        <w:rPr>
          <w:lang w:eastAsia="zh-CN"/>
        </w:rPr>
        <w:pPrChange w:id="450" w:author="ma" w:date="2018-09-28T10:23:00Z">
          <w:pPr>
            <w:pStyle w:val="FirstParagraph"/>
          </w:pPr>
        </w:pPrChange>
      </w:pPr>
      <w:commentRangeStart w:id="451"/>
      <w:r>
        <w:rPr>
          <w:lang w:eastAsia="zh-CN"/>
        </w:rPr>
        <w:t>安装过程在</w:t>
      </w:r>
      <w:r>
        <w:rPr>
          <w:lang w:eastAsia="zh-CN"/>
        </w:rPr>
        <w:t>Windows</w:t>
      </w:r>
      <w:r>
        <w:rPr>
          <w:lang w:eastAsia="zh-CN"/>
        </w:rPr>
        <w:t>和</w:t>
      </w:r>
      <w:r>
        <w:rPr>
          <w:lang w:eastAsia="zh-CN"/>
        </w:rPr>
        <w:t>Mac</w:t>
      </w:r>
      <w:r>
        <w:rPr>
          <w:lang w:eastAsia="zh-CN"/>
        </w:rPr>
        <w:t>系统上跟普通软件相似，一路点击下一步、同意协议等等即可</w:t>
      </w:r>
      <w:commentRangeEnd w:id="451"/>
      <w:r w:rsidR="00A43759">
        <w:rPr>
          <w:rStyle w:val="af1"/>
        </w:rPr>
        <w:commentReference w:id="451"/>
      </w:r>
      <w:ins w:id="452" w:author="ma" w:date="2018-09-28T10:27:00Z">
        <w:r w:rsidR="00CA6C71">
          <w:rPr>
            <w:rFonts w:hint="eastAsia"/>
            <w:lang w:eastAsia="zh-CN"/>
          </w:rPr>
          <w:t>。</w:t>
        </w:r>
      </w:ins>
      <w:del w:id="453" w:author="ma" w:date="2018-09-28T10:27:00Z">
        <w:r w:rsidDel="00CA6C71">
          <w:rPr>
            <w:lang w:eastAsia="zh-CN"/>
          </w:rPr>
          <w:delText>，唯一</w:delText>
        </w:r>
      </w:del>
      <w:del w:id="454" w:author="ma" w:date="2018-09-28T10:28:00Z">
        <w:r w:rsidDel="00CA6C71">
          <w:rPr>
            <w:lang w:eastAsia="zh-CN"/>
          </w:rPr>
          <w:delText>需要</w:delText>
        </w:r>
      </w:del>
      <w:ins w:id="455" w:author="ma" w:date="2018-09-28T10:28:00Z">
        <w:r w:rsidR="00CA6C71">
          <w:rPr>
            <w:rFonts w:hint="eastAsia"/>
            <w:lang w:eastAsia="zh-CN"/>
          </w:rPr>
          <w:t>值得</w:t>
        </w:r>
      </w:ins>
      <w:ins w:id="456" w:author="ma" w:date="2018-09-28T10:27:00Z">
        <w:r w:rsidR="00CA6C71">
          <w:rPr>
            <w:rFonts w:hint="eastAsia"/>
            <w:lang w:eastAsia="zh-CN"/>
          </w:rPr>
          <w:t>注意</w:t>
        </w:r>
      </w:ins>
      <w:r>
        <w:rPr>
          <w:lang w:eastAsia="zh-CN"/>
        </w:rPr>
        <w:t>的</w:t>
      </w:r>
      <w:del w:id="457" w:author="ma" w:date="2018-09-28T10:27:00Z">
        <w:r w:rsidDel="00CA6C71">
          <w:rPr>
            <w:lang w:eastAsia="zh-CN"/>
          </w:rPr>
          <w:delText>一点</w:delText>
        </w:r>
      </w:del>
      <w:r>
        <w:rPr>
          <w:lang w:eastAsia="zh-CN"/>
        </w:rPr>
        <w:t>是</w:t>
      </w:r>
      <w:ins w:id="458" w:author="ma" w:date="2018-09-28T10:28:00Z">
        <w:r w:rsidR="00CA6C71">
          <w:rPr>
            <w:rFonts w:hint="eastAsia"/>
            <w:lang w:eastAsia="zh-CN"/>
          </w:rPr>
          <w:t>，需要</w:t>
        </w:r>
      </w:ins>
      <w:r w:rsidRPr="00DD28CD">
        <w:rPr>
          <w:rFonts w:hint="eastAsia"/>
          <w:lang w:eastAsia="zh-CN"/>
          <w:rPrChange w:id="459" w:author="ma" w:date="2018-09-27T09:50:00Z">
            <w:rPr>
              <w:rFonts w:hint="eastAsia"/>
              <w:b/>
              <w:i/>
              <w:lang w:eastAsia="zh-CN"/>
            </w:rPr>
          </w:rPrChange>
        </w:rPr>
        <w:t>将</w:t>
      </w:r>
      <w:r w:rsidRPr="00DD28CD">
        <w:rPr>
          <w:lang w:eastAsia="zh-CN"/>
          <w:rPrChange w:id="460" w:author="ma" w:date="2018-09-27T09:50:00Z">
            <w:rPr>
              <w:b/>
              <w:i/>
              <w:lang w:eastAsia="zh-CN"/>
            </w:rPr>
          </w:rPrChange>
        </w:rPr>
        <w:t>Anaconda</w:t>
      </w:r>
      <w:r w:rsidRPr="00DD28CD">
        <w:rPr>
          <w:rFonts w:hint="eastAsia"/>
          <w:lang w:eastAsia="zh-CN"/>
          <w:rPrChange w:id="461" w:author="ma" w:date="2018-09-27T09:50:00Z">
            <w:rPr>
              <w:rFonts w:hint="eastAsia"/>
              <w:b/>
              <w:i/>
              <w:lang w:eastAsia="zh-CN"/>
            </w:rPr>
          </w:rPrChange>
        </w:rPr>
        <w:t>路径添加到环境变量</w:t>
      </w:r>
      <w:ins w:id="462" w:author="ma" w:date="2018-09-28T10:28:00Z">
        <w:r w:rsidR="00CA6C71">
          <w:rPr>
            <w:rFonts w:hint="eastAsia"/>
            <w:lang w:eastAsia="zh-CN"/>
          </w:rPr>
          <w:t>。</w:t>
        </w:r>
      </w:ins>
      <w:del w:id="463" w:author="ma" w:date="2018-09-28T10:28:00Z">
        <w:r w:rsidDel="00CA6C71">
          <w:rPr>
            <w:lang w:eastAsia="zh-CN"/>
          </w:rPr>
          <w:delText>，</w:delText>
        </w:r>
      </w:del>
      <w:commentRangeStart w:id="464"/>
      <w:r>
        <w:rPr>
          <w:lang w:eastAsia="zh-CN"/>
        </w:rPr>
        <w:t>Windows</w:t>
      </w:r>
      <w:r>
        <w:rPr>
          <w:lang w:eastAsia="zh-CN"/>
        </w:rPr>
        <w:t>系统如下图所示：</w:t>
      </w:r>
      <w:commentRangeEnd w:id="464"/>
      <w:r w:rsidR="000B58D0">
        <w:rPr>
          <w:rStyle w:val="af1"/>
        </w:rPr>
        <w:commentReference w:id="464"/>
      </w:r>
    </w:p>
    <w:p w14:paraId="21285A5E" w14:textId="77777777" w:rsidR="007C501D" w:rsidRDefault="00467D46">
      <w:pPr>
        <w:pStyle w:val="CaptionedFigure"/>
      </w:pPr>
      <w:r>
        <w:rPr>
          <w:noProof/>
          <w:lang w:eastAsia="zh-CN"/>
        </w:rPr>
        <w:lastRenderedPageBreak/>
        <w:drawing>
          <wp:inline distT="0" distB="0" distL="0" distR="0" wp14:anchorId="22852BD4" wp14:editId="69EF2474">
            <wp:extent cx="5334000" cy="413830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install_notes.png"/>
                    <pic:cNvPicPr>
                      <a:picLocks noChangeAspect="1" noChangeArrowheads="1"/>
                    </pic:cNvPicPr>
                  </pic:nvPicPr>
                  <pic:blipFill>
                    <a:blip r:embed="rId13"/>
                    <a:stretch>
                      <a:fillRect/>
                    </a:stretch>
                  </pic:blipFill>
                  <pic:spPr bwMode="auto">
                    <a:xfrm>
                      <a:off x="0" y="0"/>
                      <a:ext cx="5334000" cy="4138302"/>
                    </a:xfrm>
                    <a:prstGeom prst="rect">
                      <a:avLst/>
                    </a:prstGeom>
                    <a:noFill/>
                    <a:ln w="9525">
                      <a:noFill/>
                      <a:headEnd/>
                      <a:tailEnd/>
                    </a:ln>
                  </pic:spPr>
                </pic:pic>
              </a:graphicData>
            </a:graphic>
          </wp:inline>
        </w:drawing>
      </w:r>
    </w:p>
    <w:p w14:paraId="241F7A81" w14:textId="77777777" w:rsidR="007C501D" w:rsidRDefault="0002030E">
      <w:pPr>
        <w:pStyle w:val="ImageCaption"/>
        <w:rPr>
          <w:lang w:eastAsia="zh-CN"/>
        </w:rPr>
      </w:pPr>
      <w:ins w:id="465" w:author="ma" w:date="2018-09-28T10:12:00Z">
        <w:r>
          <w:rPr>
            <w:rFonts w:hint="eastAsia"/>
            <w:lang w:eastAsia="zh-CN"/>
          </w:rPr>
          <w:t>图</w:t>
        </w:r>
        <w:r>
          <w:rPr>
            <w:rFonts w:hint="eastAsia"/>
            <w:lang w:eastAsia="zh-CN"/>
          </w:rPr>
          <w:t>1-</w:t>
        </w:r>
      </w:ins>
      <w:commentRangeStart w:id="466"/>
      <w:ins w:id="467" w:author="ma" w:date="2018-09-28T11:02:00Z">
        <w:r w:rsidR="00A004A5">
          <w:rPr>
            <w:rFonts w:hint="eastAsia"/>
            <w:lang w:eastAsia="zh-CN"/>
          </w:rPr>
          <w:t>x</w:t>
        </w:r>
      </w:ins>
      <w:commentRangeEnd w:id="466"/>
      <w:ins w:id="468" w:author="ma" w:date="2018-09-28T11:03:00Z">
        <w:r w:rsidR="00A004A5">
          <w:rPr>
            <w:rStyle w:val="af1"/>
            <w:i w:val="0"/>
          </w:rPr>
          <w:commentReference w:id="466"/>
        </w:r>
      </w:ins>
    </w:p>
    <w:p w14:paraId="66AB5CBC" w14:textId="77777777" w:rsidR="00CB7F34" w:rsidRDefault="00CB7F34">
      <w:pPr>
        <w:pStyle w:val="a0"/>
        <w:ind w:firstLineChars="200" w:firstLine="480"/>
        <w:rPr>
          <w:ins w:id="469" w:author="ma" w:date="2018-09-28T10:30:00Z"/>
          <w:lang w:eastAsia="zh-CN"/>
        </w:rPr>
        <w:pPrChange w:id="470" w:author="ma" w:date="2018-09-28T10:28:00Z">
          <w:pPr>
            <w:pStyle w:val="a0"/>
          </w:pPr>
        </w:pPrChange>
      </w:pPr>
      <w:ins w:id="471" w:author="ma" w:date="2018-09-28T10:30:00Z">
        <w:r>
          <w:rPr>
            <w:rFonts w:hint="eastAsia"/>
            <w:lang w:eastAsia="zh-CN"/>
          </w:rPr>
          <w:t>（</w:t>
        </w:r>
        <w:r>
          <w:rPr>
            <w:rFonts w:hint="eastAsia"/>
            <w:lang w:eastAsia="zh-CN"/>
          </w:rPr>
          <w:t>2</w:t>
        </w:r>
        <w:r>
          <w:rPr>
            <w:rFonts w:hint="eastAsia"/>
            <w:lang w:eastAsia="zh-CN"/>
          </w:rPr>
          <w:t>）</w:t>
        </w:r>
        <w:r>
          <w:rPr>
            <w:lang w:eastAsia="zh-CN"/>
          </w:rPr>
          <w:t>Anaconda</w:t>
        </w:r>
        <w:r>
          <w:rPr>
            <w:rFonts w:hint="eastAsia"/>
            <w:lang w:eastAsia="zh-CN"/>
          </w:rPr>
          <w:t>的</w:t>
        </w:r>
        <w:r>
          <w:rPr>
            <w:rFonts w:hint="eastAsia"/>
            <w:lang w:eastAsia="zh-CN"/>
          </w:rPr>
          <w:t>Linux</w:t>
        </w:r>
        <w:r>
          <w:rPr>
            <w:rFonts w:hint="eastAsia"/>
            <w:lang w:eastAsia="zh-CN"/>
          </w:rPr>
          <w:t>版本的安装</w:t>
        </w:r>
      </w:ins>
    </w:p>
    <w:p w14:paraId="57118923" w14:textId="77777777" w:rsidR="007C501D" w:rsidRDefault="005508C7">
      <w:pPr>
        <w:pStyle w:val="a0"/>
        <w:ind w:firstLineChars="200" w:firstLine="480"/>
        <w:rPr>
          <w:lang w:eastAsia="zh-CN"/>
        </w:rPr>
        <w:pPrChange w:id="472" w:author="ma" w:date="2018-09-28T10:28:00Z">
          <w:pPr>
            <w:pStyle w:val="a0"/>
          </w:pPr>
        </w:pPrChange>
      </w:pPr>
      <w:ins w:id="473" w:author="ma" w:date="2018-09-28T10:31:00Z">
        <w:r>
          <w:rPr>
            <w:lang w:eastAsia="zh-CN"/>
          </w:rPr>
          <w:t>Anaconda</w:t>
        </w:r>
        <w:r>
          <w:rPr>
            <w:rFonts w:hint="eastAsia"/>
            <w:lang w:eastAsia="zh-CN"/>
          </w:rPr>
          <w:t>的</w:t>
        </w:r>
      </w:ins>
      <w:r w:rsidR="00467D46">
        <w:rPr>
          <w:lang w:eastAsia="zh-CN"/>
        </w:rPr>
        <w:t>Linux</w:t>
      </w:r>
      <w:ins w:id="474" w:author="ma" w:date="2018-09-28T10:31:00Z">
        <w:r>
          <w:rPr>
            <w:rFonts w:hint="eastAsia"/>
            <w:lang w:eastAsia="zh-CN"/>
          </w:rPr>
          <w:t>版本可以</w:t>
        </w:r>
      </w:ins>
      <w:r w:rsidR="00467D46">
        <w:rPr>
          <w:lang w:eastAsia="zh-CN"/>
        </w:rPr>
        <w:t>使用命令行</w:t>
      </w:r>
      <w:ins w:id="475" w:author="ma" w:date="2018-09-28T10:31:00Z">
        <w:r>
          <w:rPr>
            <w:rFonts w:hint="eastAsia"/>
            <w:lang w:eastAsia="zh-CN"/>
          </w:rPr>
          <w:t>方式进行</w:t>
        </w:r>
      </w:ins>
      <w:r w:rsidR="00467D46">
        <w:rPr>
          <w:lang w:eastAsia="zh-CN"/>
        </w:rPr>
        <w:t>安装（</w:t>
      </w:r>
      <w:del w:id="476" w:author="ma" w:date="2018-09-28T10:30:00Z">
        <w:r w:rsidR="00467D46" w:rsidDel="00CB7F34">
          <w:rPr>
            <w:lang w:eastAsia="zh-CN"/>
          </w:rPr>
          <w:delText>M</w:delText>
        </w:r>
      </w:del>
      <w:proofErr w:type="spellStart"/>
      <w:ins w:id="477" w:author="ma" w:date="2018-09-28T10:30:00Z">
        <w:r w:rsidR="00CB7F34">
          <w:rPr>
            <w:rFonts w:hint="eastAsia"/>
            <w:lang w:eastAsia="zh-CN"/>
          </w:rPr>
          <w:t>m</w:t>
        </w:r>
      </w:ins>
      <w:r w:rsidR="00467D46">
        <w:rPr>
          <w:lang w:eastAsia="zh-CN"/>
        </w:rPr>
        <w:t>ac</w:t>
      </w:r>
      <w:ins w:id="478" w:author="ma" w:date="2018-09-28T10:31:00Z">
        <w:r w:rsidR="00CB7F34">
          <w:rPr>
            <w:rFonts w:hint="eastAsia"/>
            <w:lang w:eastAsia="zh-CN"/>
          </w:rPr>
          <w:t>OS</w:t>
        </w:r>
      </w:ins>
      <w:proofErr w:type="spellEnd"/>
      <w:r w:rsidR="00467D46">
        <w:rPr>
          <w:lang w:eastAsia="zh-CN"/>
        </w:rPr>
        <w:t>也可以）</w:t>
      </w:r>
      <w:ins w:id="479" w:author="ma" w:date="2018-09-28T10:31:00Z">
        <w:r>
          <w:rPr>
            <w:rFonts w:hint="eastAsia"/>
            <w:lang w:eastAsia="zh-CN"/>
          </w:rPr>
          <w:t>。</w:t>
        </w:r>
      </w:ins>
      <w:del w:id="480" w:author="ma" w:date="2018-09-28T10:31:00Z">
        <w:r w:rsidR="00467D46" w:rsidDel="005508C7">
          <w:rPr>
            <w:lang w:eastAsia="zh-CN"/>
          </w:rPr>
          <w:delText>，</w:delText>
        </w:r>
      </w:del>
      <w:r w:rsidR="00467D46">
        <w:rPr>
          <w:lang w:eastAsia="zh-CN"/>
        </w:rPr>
        <w:t>下载完</w:t>
      </w:r>
      <w:ins w:id="481" w:author="ma" w:date="2018-09-28T10:32:00Z">
        <w:r>
          <w:rPr>
            <w:lang w:eastAsia="zh-CN"/>
          </w:rPr>
          <w:t>Anaconda</w:t>
        </w:r>
      </w:ins>
      <w:ins w:id="482" w:author="ma" w:date="2018-09-28T10:33:00Z">
        <w:r>
          <w:rPr>
            <w:rFonts w:hint="eastAsia"/>
            <w:lang w:eastAsia="zh-CN"/>
          </w:rPr>
          <w:t>的</w:t>
        </w:r>
        <w:r>
          <w:rPr>
            <w:rFonts w:hint="eastAsia"/>
            <w:lang w:eastAsia="zh-CN"/>
          </w:rPr>
          <w:t>Linux</w:t>
        </w:r>
        <w:r>
          <w:rPr>
            <w:rFonts w:hint="eastAsia"/>
            <w:lang w:eastAsia="zh-CN"/>
          </w:rPr>
          <w:t>版本后，</w:t>
        </w:r>
      </w:ins>
      <w:del w:id="483" w:author="ma" w:date="2018-09-28T10:32:00Z">
        <w:r w:rsidR="00467D46" w:rsidDel="005508C7">
          <w:rPr>
            <w:lang w:eastAsia="zh-CN"/>
          </w:rPr>
          <w:delText>成后</w:delText>
        </w:r>
      </w:del>
      <w:r w:rsidR="00467D46">
        <w:rPr>
          <w:lang w:eastAsia="zh-CN"/>
        </w:rPr>
        <w:t>打开文件所在目录并在该目录下打开终端（也可以从其他目录使用</w:t>
      </w:r>
      <w:r w:rsidR="00467D46">
        <w:rPr>
          <w:rStyle w:val="VerbatimChar"/>
          <w:lang w:eastAsia="zh-CN"/>
        </w:rPr>
        <w:t>cd</w:t>
      </w:r>
      <w:r w:rsidR="00467D46">
        <w:rPr>
          <w:lang w:eastAsia="zh-CN"/>
        </w:rPr>
        <w:t>命令切换</w:t>
      </w:r>
      <w:del w:id="484" w:author="ma" w:date="2018-09-28T10:33:00Z">
        <w:r w:rsidR="00467D46" w:rsidDel="005508C7">
          <w:rPr>
            <w:lang w:eastAsia="zh-CN"/>
          </w:rPr>
          <w:delText>过去</w:delText>
        </w:r>
      </w:del>
      <w:r w:rsidR="00467D46">
        <w:rPr>
          <w:lang w:eastAsia="zh-CN"/>
        </w:rPr>
        <w:t>）。</w:t>
      </w:r>
    </w:p>
    <w:p w14:paraId="56C6F2AF" w14:textId="77777777" w:rsidR="007C501D" w:rsidRDefault="00467D46">
      <w:pPr>
        <w:pStyle w:val="a0"/>
        <w:ind w:firstLineChars="200" w:firstLine="480"/>
        <w:pPrChange w:id="485" w:author="ma" w:date="2018-09-28T10:33:00Z">
          <w:pPr>
            <w:pStyle w:val="a0"/>
          </w:pPr>
        </w:pPrChange>
      </w:pPr>
      <w:proofErr w:type="spellStart"/>
      <w:r>
        <w:t>然后</w:t>
      </w:r>
      <w:proofErr w:type="spellEnd"/>
      <w:ins w:id="486" w:author="ma" w:date="2018-09-28T10:33:00Z">
        <w:r w:rsidR="00864A8A">
          <w:rPr>
            <w:rFonts w:hint="eastAsia"/>
            <w:lang w:eastAsia="zh-CN"/>
          </w:rPr>
          <w:t>，</w:t>
        </w:r>
      </w:ins>
      <w:commentRangeStart w:id="487"/>
      <w:del w:id="488" w:author="ma" w:date="2018-09-28T10:33:00Z">
        <w:r w:rsidDel="00864A8A">
          <w:delText>键</w:delText>
        </w:r>
      </w:del>
      <w:commentRangeEnd w:id="487"/>
      <w:r w:rsidR="00456EAD">
        <w:rPr>
          <w:rStyle w:val="af1"/>
        </w:rPr>
        <w:commentReference w:id="487"/>
      </w:r>
      <w:ins w:id="489" w:author="ma" w:date="2018-09-28T10:33:00Z">
        <w:r w:rsidR="00864A8A">
          <w:rPr>
            <w:rFonts w:hint="eastAsia"/>
            <w:lang w:eastAsia="zh-CN"/>
          </w:rPr>
          <w:t>输</w:t>
        </w:r>
      </w:ins>
      <w:proofErr w:type="spellStart"/>
      <w:r>
        <w:t>入命令</w:t>
      </w:r>
      <w:proofErr w:type="spellEnd"/>
      <w:r>
        <w:t>：</w:t>
      </w:r>
    </w:p>
    <w:p w14:paraId="2958FDCA" w14:textId="77777777" w:rsidR="007C501D" w:rsidRDefault="00467D46">
      <w:pPr>
        <w:pStyle w:val="SourceCode"/>
      </w:pPr>
      <w:r>
        <w:rPr>
          <w:rStyle w:val="VerbatimChar"/>
        </w:rPr>
        <w:t xml:space="preserve"># </w:t>
      </w:r>
      <w:proofErr w:type="spellStart"/>
      <w:r>
        <w:rPr>
          <w:rStyle w:val="VerbatimChar"/>
        </w:rPr>
        <w:t>除了使用浏览器，也可以通过终端下载</w:t>
      </w:r>
      <w:r>
        <w:rPr>
          <w:rStyle w:val="VerbatimChar"/>
        </w:rPr>
        <w:t>Anaconda</w:t>
      </w:r>
      <w:proofErr w:type="spellEnd"/>
      <w:r>
        <w:br/>
      </w:r>
      <w:r>
        <w:rPr>
          <w:rStyle w:val="VerbatimChar"/>
        </w:rPr>
        <w:t># https://</w:t>
      </w:r>
      <w:ins w:id="490" w:author="ma" w:date="2018-09-28T10:34:00Z">
        <w:r w:rsidR="00456EAD" w:rsidRPr="00456EAD">
          <w:rPr>
            <w:lang w:eastAsia="zh-CN"/>
          </w:rPr>
          <w:t xml:space="preserve"> </w:t>
        </w:r>
        <w:r w:rsidR="00456EAD">
          <w:rPr>
            <w:lang w:eastAsia="zh-CN"/>
          </w:rPr>
          <w:t>Anaconda</w:t>
        </w:r>
        <w:r w:rsidR="00456EAD">
          <w:rPr>
            <w:rFonts w:hint="eastAsia"/>
            <w:lang w:eastAsia="zh-CN"/>
          </w:rPr>
          <w:t>官网</w:t>
        </w:r>
      </w:ins>
      <w:commentRangeStart w:id="491"/>
      <w:del w:id="492" w:author="ma" w:date="2018-09-28T10:32:00Z">
        <w:r w:rsidDel="005508C7">
          <w:rPr>
            <w:rStyle w:val="VerbatimChar"/>
          </w:rPr>
          <w:delText>repo.continuum.io</w:delText>
        </w:r>
      </w:del>
      <w:commentRangeEnd w:id="491"/>
      <w:r w:rsidR="00456EAD">
        <w:rPr>
          <w:rStyle w:val="af1"/>
        </w:rPr>
        <w:commentReference w:id="491"/>
      </w:r>
      <w:r>
        <w:rPr>
          <w:rStyle w:val="VerbatimChar"/>
        </w:rPr>
        <w:t>/archive/Anaconda3-5.1.0-Linux-x86_64.sh</w:t>
      </w:r>
      <w:r>
        <w:br/>
      </w:r>
      <w:r>
        <w:br/>
      </w:r>
      <w:r>
        <w:rPr>
          <w:rStyle w:val="VerbatimChar"/>
        </w:rPr>
        <w:t xml:space="preserve"># </w:t>
      </w:r>
      <w:proofErr w:type="spellStart"/>
      <w:r>
        <w:rPr>
          <w:rStyle w:val="VerbatimChar"/>
        </w:rPr>
        <w:t>添加执行权限</w:t>
      </w:r>
      <w:proofErr w:type="spellEnd"/>
      <w:r>
        <w:br/>
      </w:r>
      <w:proofErr w:type="spellStart"/>
      <w:r>
        <w:rPr>
          <w:rStyle w:val="VerbatimChar"/>
        </w:rPr>
        <w:t>chmod</w:t>
      </w:r>
      <w:proofErr w:type="spellEnd"/>
      <w:r>
        <w:rPr>
          <w:rStyle w:val="VerbatimChar"/>
        </w:rPr>
        <w:t xml:space="preserve"> </w:t>
      </w:r>
      <w:proofErr w:type="spellStart"/>
      <w:r>
        <w:rPr>
          <w:rStyle w:val="VerbatimChar"/>
        </w:rPr>
        <w:t>u+x</w:t>
      </w:r>
      <w:proofErr w:type="spellEnd"/>
      <w:r>
        <w:rPr>
          <w:rStyle w:val="VerbatimChar"/>
        </w:rPr>
        <w:t xml:space="preserve"> Anaconda3-5.1.0-Linux-x86_64.sh</w:t>
      </w:r>
      <w:r>
        <w:br/>
      </w:r>
      <w:r>
        <w:rPr>
          <w:rStyle w:val="VerbatimChar"/>
        </w:rPr>
        <w:t xml:space="preserve"># </w:t>
      </w:r>
      <w:proofErr w:type="spellStart"/>
      <w:r>
        <w:rPr>
          <w:rStyle w:val="VerbatimChar"/>
        </w:rPr>
        <w:t>执行安装</w:t>
      </w:r>
      <w:proofErr w:type="spellEnd"/>
      <w:r>
        <w:br/>
      </w:r>
      <w:r>
        <w:rPr>
          <w:rStyle w:val="VerbatimChar"/>
        </w:rPr>
        <w:t>./Anaconda3-5.1.0-Linux-x86_64.sh</w:t>
      </w:r>
      <w:r>
        <w:br/>
      </w:r>
      <w:r>
        <w:br/>
      </w:r>
      <w:r>
        <w:rPr>
          <w:rStyle w:val="VerbatimChar"/>
        </w:rPr>
        <w:t xml:space="preserve"># </w:t>
      </w:r>
      <w:proofErr w:type="spellStart"/>
      <w:r>
        <w:rPr>
          <w:rStyle w:val="VerbatimChar"/>
        </w:rPr>
        <w:t>也可以直接使用</w:t>
      </w:r>
      <w:r>
        <w:rPr>
          <w:rStyle w:val="VerbatimChar"/>
        </w:rPr>
        <w:t>Bash</w:t>
      </w:r>
      <w:r>
        <w:rPr>
          <w:rStyle w:val="VerbatimChar"/>
        </w:rPr>
        <w:t>进行安装</w:t>
      </w:r>
      <w:proofErr w:type="spellEnd"/>
      <w:r>
        <w:br/>
      </w:r>
      <w:r>
        <w:rPr>
          <w:rStyle w:val="VerbatimChar"/>
        </w:rPr>
        <w:t>bash Anaconda3-5.1.0-Linux-x86_64.sh</w:t>
      </w:r>
    </w:p>
    <w:p w14:paraId="560CFC88" w14:textId="77777777" w:rsidR="007C501D" w:rsidRDefault="00467D46">
      <w:pPr>
        <w:pStyle w:val="FirstParagraph"/>
        <w:ind w:firstLineChars="200" w:firstLine="480"/>
        <w:rPr>
          <w:lang w:eastAsia="zh-CN"/>
        </w:rPr>
        <w:pPrChange w:id="493" w:author="ma" w:date="2018-09-28T10:34:00Z">
          <w:pPr>
            <w:pStyle w:val="FirstParagraph"/>
          </w:pPr>
        </w:pPrChange>
      </w:pPr>
      <w:r>
        <w:rPr>
          <w:lang w:eastAsia="zh-CN"/>
        </w:rPr>
        <w:t>然后按照提示</w:t>
      </w:r>
      <w:ins w:id="494" w:author="ma" w:date="2018-09-28T10:36:00Z">
        <w:r w:rsidR="00456EAD">
          <w:rPr>
            <w:rFonts w:hint="eastAsia"/>
            <w:lang w:eastAsia="zh-CN"/>
          </w:rPr>
          <w:t>按</w:t>
        </w:r>
      </w:ins>
      <w:commentRangeStart w:id="495"/>
      <w:del w:id="496" w:author="ma" w:date="2018-09-28T10:36:00Z">
        <w:r w:rsidDel="00456EAD">
          <w:rPr>
            <w:lang w:eastAsia="zh-CN"/>
          </w:rPr>
          <w:delText>敲</w:delText>
        </w:r>
      </w:del>
      <w:commentRangeEnd w:id="495"/>
      <w:r w:rsidR="009A47AF">
        <w:rPr>
          <w:rStyle w:val="af1"/>
        </w:rPr>
        <w:commentReference w:id="495"/>
      </w:r>
      <w:r>
        <w:rPr>
          <w:lang w:eastAsia="zh-CN"/>
        </w:rPr>
        <w:t>回车键即可，</w:t>
      </w:r>
      <w:r w:rsidRPr="00CC343F">
        <w:rPr>
          <w:rFonts w:hint="eastAsia"/>
          <w:lang w:eastAsia="zh-CN"/>
          <w:rPrChange w:id="497" w:author="ma" w:date="2018-09-28T10:37:00Z">
            <w:rPr>
              <w:rFonts w:hint="eastAsia"/>
              <w:b/>
              <w:lang w:eastAsia="zh-CN"/>
            </w:rPr>
          </w:rPrChange>
        </w:rPr>
        <w:t>同样注意</w:t>
      </w:r>
      <w:r>
        <w:rPr>
          <w:b/>
          <w:lang w:eastAsia="zh-CN"/>
        </w:rPr>
        <w:t>要添加路径到环境变量</w:t>
      </w:r>
      <w:r>
        <w:rPr>
          <w:lang w:eastAsia="zh-CN"/>
        </w:rPr>
        <w:t>。</w:t>
      </w:r>
    </w:p>
    <w:p w14:paraId="4B40D88E" w14:textId="77777777" w:rsidR="007C501D" w:rsidRDefault="00467D46">
      <w:pPr>
        <w:pStyle w:val="a0"/>
        <w:ind w:firstLineChars="200" w:firstLine="480"/>
        <w:pPrChange w:id="498" w:author="ma" w:date="2018-09-28T10:37:00Z">
          <w:pPr>
            <w:pStyle w:val="a0"/>
          </w:pPr>
        </w:pPrChange>
      </w:pPr>
      <w:proofErr w:type="spellStart"/>
      <w:r>
        <w:lastRenderedPageBreak/>
        <w:t>在终端中</w:t>
      </w:r>
      <w:proofErr w:type="spellEnd"/>
      <w:ins w:id="499" w:author="ma" w:date="2018-09-28T10:38:00Z">
        <w:r w:rsidR="00CC343F">
          <w:rPr>
            <w:rFonts w:hint="eastAsia"/>
            <w:lang w:eastAsia="zh-CN"/>
          </w:rPr>
          <w:t>输</w:t>
        </w:r>
      </w:ins>
      <w:del w:id="500" w:author="ma" w:date="2018-09-28T10:38:00Z">
        <w:r w:rsidDel="00CC343F">
          <w:delText>键</w:delText>
        </w:r>
      </w:del>
      <w:r>
        <w:t>入：</w:t>
      </w:r>
    </w:p>
    <w:p w14:paraId="11C08FB0" w14:textId="77777777" w:rsidR="007C501D" w:rsidRDefault="00467D46">
      <w:pPr>
        <w:pStyle w:val="SourceCode"/>
      </w:pPr>
      <w:proofErr w:type="spellStart"/>
      <w:r>
        <w:rPr>
          <w:rStyle w:val="VerbatimChar"/>
        </w:rPr>
        <w:t>jupyter</w:t>
      </w:r>
      <w:proofErr w:type="spellEnd"/>
      <w:r>
        <w:rPr>
          <w:rStyle w:val="VerbatimChar"/>
        </w:rPr>
        <w:t xml:space="preserve"> notebook</w:t>
      </w:r>
    </w:p>
    <w:p w14:paraId="23550D15" w14:textId="77777777" w:rsidR="007C501D" w:rsidRDefault="00467D46">
      <w:pPr>
        <w:pStyle w:val="FirstParagraph"/>
        <w:ind w:firstLineChars="200" w:firstLine="480"/>
        <w:rPr>
          <w:lang w:eastAsia="zh-CN"/>
        </w:rPr>
        <w:pPrChange w:id="501" w:author="ma" w:date="2018-09-28T10:38:00Z">
          <w:pPr>
            <w:pStyle w:val="FirstParagraph"/>
          </w:pPr>
        </w:pPrChange>
      </w:pPr>
      <w:del w:id="502" w:author="ma" w:date="2018-09-28T10:38:00Z">
        <w:r w:rsidDel="00CC343F">
          <w:delText>即可</w:delText>
        </w:r>
      </w:del>
      <w:ins w:id="503" w:author="ma" w:date="2018-09-28T10:38:00Z">
        <w:r w:rsidR="00CC343F">
          <w:rPr>
            <w:rFonts w:hint="eastAsia"/>
            <w:lang w:eastAsia="zh-CN"/>
          </w:rPr>
          <w:t>将会</w:t>
        </w:r>
      </w:ins>
      <w:proofErr w:type="spellStart"/>
      <w:r>
        <w:t>打开</w:t>
      </w:r>
      <w:r>
        <w:t>Jupyter</w:t>
      </w:r>
      <w:proofErr w:type="spellEnd"/>
      <w:r>
        <w:t xml:space="preserve"> Notebook</w:t>
      </w:r>
      <w:r>
        <w:t>（</w:t>
      </w:r>
      <w:ins w:id="504" w:author="ma" w:date="2018-09-28T10:38:00Z">
        <w:r w:rsidR="00CC343F">
          <w:rPr>
            <w:rFonts w:hint="eastAsia"/>
            <w:lang w:eastAsia="zh-CN"/>
          </w:rPr>
          <w:t>在</w:t>
        </w:r>
      </w:ins>
      <w:r>
        <w:t>Windows</w:t>
      </w:r>
      <w:ins w:id="505" w:author="ma" w:date="2018-09-28T10:38:00Z">
        <w:r w:rsidR="00CC343F">
          <w:rPr>
            <w:rFonts w:hint="eastAsia"/>
            <w:lang w:eastAsia="zh-CN"/>
          </w:rPr>
          <w:t>操作系统中，</w:t>
        </w:r>
      </w:ins>
      <w:proofErr w:type="spellStart"/>
      <w:r>
        <w:t>使用</w:t>
      </w:r>
      <w:commentRangeStart w:id="506"/>
      <w:proofErr w:type="spellEnd"/>
      <w:ins w:id="507" w:author="ma" w:date="2018-09-28T10:38:00Z">
        <w:r w:rsidR="00CC343F">
          <w:rPr>
            <w:rFonts w:hint="eastAsia"/>
            <w:lang w:eastAsia="zh-CN"/>
          </w:rPr>
          <w:t>&lt;</w:t>
        </w:r>
      </w:ins>
      <w:commentRangeEnd w:id="506"/>
      <w:proofErr w:type="spellStart"/>
      <w:ins w:id="508" w:author="ma" w:date="2018-09-28T10:40:00Z">
        <w:r w:rsidR="00A92E97">
          <w:rPr>
            <w:rStyle w:val="af1"/>
          </w:rPr>
          <w:commentReference w:id="506"/>
        </w:r>
      </w:ins>
      <w:r>
        <w:rPr>
          <w:rStyle w:val="VerbatimChar"/>
        </w:rPr>
        <w:t>Windows+R</w:t>
      </w:r>
      <w:proofErr w:type="spellEnd"/>
      <w:ins w:id="509" w:author="ma" w:date="2018-09-28T10:38:00Z">
        <w:r w:rsidR="00CC343F">
          <w:rPr>
            <w:rStyle w:val="VerbatimChar"/>
            <w:rFonts w:hint="eastAsia"/>
            <w:lang w:eastAsia="zh-CN"/>
          </w:rPr>
          <w:t>&gt;</w:t>
        </w:r>
      </w:ins>
      <w:proofErr w:type="spellStart"/>
      <w:r>
        <w:t>组合键</w:t>
      </w:r>
      <w:proofErr w:type="spellEnd"/>
      <w:r>
        <w:t>，</w:t>
      </w:r>
      <w:ins w:id="510" w:author="ma" w:date="2018-09-28T10:38:00Z">
        <w:r w:rsidR="00CC343F">
          <w:rPr>
            <w:rFonts w:hint="eastAsia"/>
            <w:lang w:eastAsia="zh-CN"/>
          </w:rPr>
          <w:t>输</w:t>
        </w:r>
      </w:ins>
      <w:del w:id="511" w:author="ma" w:date="2018-09-28T10:38:00Z">
        <w:r w:rsidDel="00CC343F">
          <w:delText>键</w:delText>
        </w:r>
      </w:del>
      <w:r>
        <w:t>入</w:t>
      </w:r>
      <w:commentRangeStart w:id="512"/>
      <w:ins w:id="513" w:author="ma" w:date="2018-09-28T10:38:00Z">
        <w:r w:rsidR="00CC343F">
          <w:rPr>
            <w:rFonts w:hint="eastAsia"/>
            <w:lang w:eastAsia="zh-CN"/>
          </w:rPr>
          <w:t>“</w:t>
        </w:r>
        <w:commentRangeEnd w:id="512"/>
        <w:r w:rsidR="003E7A51">
          <w:rPr>
            <w:rStyle w:val="af1"/>
          </w:rPr>
          <w:commentReference w:id="512"/>
        </w:r>
      </w:ins>
      <w:proofErr w:type="spellStart"/>
      <w:r>
        <w:t>cmd</w:t>
      </w:r>
      <w:proofErr w:type="spellEnd"/>
      <w:ins w:id="514" w:author="ma" w:date="2018-09-28T10:38:00Z">
        <w:r w:rsidR="00CC343F">
          <w:rPr>
            <w:rFonts w:hint="eastAsia"/>
            <w:lang w:eastAsia="zh-CN"/>
          </w:rPr>
          <w:t>”</w:t>
        </w:r>
      </w:ins>
      <w:r>
        <w:t>）。</w:t>
      </w:r>
      <w:r>
        <w:rPr>
          <w:lang w:eastAsia="zh-CN"/>
        </w:rPr>
        <w:t>默认</w:t>
      </w:r>
      <w:ins w:id="515" w:author="ma" w:date="2018-09-28T10:41:00Z">
        <w:r w:rsidR="00A04134">
          <w:rPr>
            <w:rFonts w:hint="eastAsia"/>
            <w:lang w:eastAsia="zh-CN"/>
          </w:rPr>
          <w:t>情况下，</w:t>
        </w:r>
      </w:ins>
      <w:r>
        <w:rPr>
          <w:lang w:eastAsia="zh-CN"/>
        </w:rPr>
        <w:t>浏览器会自动打开，跳转到主页面，然后读者可以新建</w:t>
      </w:r>
      <w:r>
        <w:rPr>
          <w:lang w:eastAsia="zh-CN"/>
        </w:rPr>
        <w:t>Python</w:t>
      </w:r>
      <w:ins w:id="516" w:author="ma" w:date="2018-09-28T10:41:00Z">
        <w:r w:rsidR="00A04134">
          <w:rPr>
            <w:rFonts w:hint="eastAsia"/>
            <w:lang w:eastAsia="zh-CN"/>
          </w:rPr>
          <w:t xml:space="preserve"> </w:t>
        </w:r>
      </w:ins>
      <w:r>
        <w:rPr>
          <w:lang w:eastAsia="zh-CN"/>
        </w:rPr>
        <w:t xml:space="preserve">3 </w:t>
      </w:r>
      <w:proofErr w:type="spellStart"/>
      <w:r>
        <w:rPr>
          <w:lang w:eastAsia="zh-CN"/>
        </w:rPr>
        <w:t>Jupyter</w:t>
      </w:r>
      <w:proofErr w:type="spellEnd"/>
      <w:r>
        <w:rPr>
          <w:lang w:eastAsia="zh-CN"/>
        </w:rPr>
        <w:t>笔记本进行学习和</w:t>
      </w:r>
      <w:ins w:id="517" w:author="ma" w:date="2018-09-28T10:41:00Z">
        <w:r w:rsidR="00A04134">
          <w:rPr>
            <w:rFonts w:hint="eastAsia"/>
            <w:lang w:eastAsia="zh-CN"/>
          </w:rPr>
          <w:t>使用。</w:t>
        </w:r>
      </w:ins>
      <w:del w:id="518" w:author="ma" w:date="2018-09-28T10:41:00Z">
        <w:r w:rsidDel="00A04134">
          <w:rPr>
            <w:lang w:eastAsia="zh-CN"/>
          </w:rPr>
          <w:delText>创作啦！</w:delText>
        </w:r>
      </w:del>
    </w:p>
    <w:p w14:paraId="10E3B6AC" w14:textId="77777777" w:rsidR="007C501D" w:rsidRDefault="00467D46">
      <w:pPr>
        <w:pStyle w:val="CaptionedFigure"/>
      </w:pPr>
      <w:r>
        <w:rPr>
          <w:noProof/>
          <w:lang w:eastAsia="zh-CN"/>
        </w:rPr>
        <w:drawing>
          <wp:inline distT="0" distB="0" distL="0" distR="0" wp14:anchorId="16565813" wp14:editId="097D93E4">
            <wp:extent cx="5334000" cy="278549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nb_home.png"/>
                    <pic:cNvPicPr>
                      <a:picLocks noChangeAspect="1" noChangeArrowheads="1"/>
                    </pic:cNvPicPr>
                  </pic:nvPicPr>
                  <pic:blipFill>
                    <a:blip r:embed="rId14"/>
                    <a:stretch>
                      <a:fillRect/>
                    </a:stretch>
                  </pic:blipFill>
                  <pic:spPr bwMode="auto">
                    <a:xfrm>
                      <a:off x="0" y="0"/>
                      <a:ext cx="5334000" cy="2785495"/>
                    </a:xfrm>
                    <a:prstGeom prst="rect">
                      <a:avLst/>
                    </a:prstGeom>
                    <a:noFill/>
                    <a:ln w="9525">
                      <a:noFill/>
                      <a:headEnd/>
                      <a:tailEnd/>
                    </a:ln>
                  </pic:spPr>
                </pic:pic>
              </a:graphicData>
            </a:graphic>
          </wp:inline>
        </w:drawing>
      </w:r>
    </w:p>
    <w:p w14:paraId="0AE3A85F" w14:textId="77777777" w:rsidR="007C501D" w:rsidRDefault="0002030E">
      <w:pPr>
        <w:pStyle w:val="ImageCaption"/>
        <w:rPr>
          <w:lang w:eastAsia="zh-CN"/>
        </w:rPr>
      </w:pPr>
      <w:ins w:id="519" w:author="ma" w:date="2018-09-28T10:12:00Z">
        <w:r>
          <w:rPr>
            <w:rFonts w:hint="eastAsia"/>
            <w:lang w:eastAsia="zh-CN"/>
          </w:rPr>
          <w:t>图</w:t>
        </w:r>
        <w:r>
          <w:rPr>
            <w:rFonts w:hint="eastAsia"/>
            <w:lang w:eastAsia="zh-CN"/>
          </w:rPr>
          <w:t>1-</w:t>
        </w:r>
      </w:ins>
      <w:ins w:id="520" w:author="ma" w:date="2018-09-28T11:03:00Z">
        <w:r w:rsidR="00A004A5">
          <w:rPr>
            <w:rFonts w:hint="eastAsia"/>
            <w:lang w:eastAsia="zh-CN"/>
          </w:rPr>
          <w:t>x</w:t>
        </w:r>
      </w:ins>
    </w:p>
    <w:p w14:paraId="5ABF0DB7" w14:textId="77777777" w:rsidR="007C501D" w:rsidDel="003F2E36" w:rsidRDefault="00467D46">
      <w:pPr>
        <w:pStyle w:val="a8"/>
        <w:rPr>
          <w:del w:id="521" w:author="ma" w:date="2018-09-28T10:42:00Z"/>
          <w:lang w:eastAsia="zh-CN"/>
        </w:rPr>
      </w:pPr>
      <w:commentRangeStart w:id="522"/>
      <w:del w:id="523" w:author="ma" w:date="2018-09-28T10:42:00Z">
        <w:r w:rsidDel="003F2E36">
          <w:rPr>
            <w:lang w:eastAsia="zh-CN"/>
          </w:rPr>
          <w:delText>提示：</w:delText>
        </w:r>
        <w:r w:rsidDel="003F2E36">
          <w:rPr>
            <w:lang w:eastAsia="zh-CN"/>
          </w:rPr>
          <w:delText xml:space="preserve"> </w:delText>
        </w:r>
        <w:r w:rsidDel="003F2E36">
          <w:rPr>
            <w:lang w:eastAsia="zh-CN"/>
          </w:rPr>
          <w:delText>如果觉得官网下载过慢，可以使用百度云。链接：</w:delText>
        </w:r>
        <w:r w:rsidDel="003F2E36">
          <w:rPr>
            <w:lang w:eastAsia="zh-CN"/>
          </w:rPr>
          <w:delText xml:space="preserve">https://pan.baidu.com/s/16osMDSyqWeqigs0v1R1YRg </w:delText>
        </w:r>
        <w:r w:rsidDel="003F2E36">
          <w:rPr>
            <w:lang w:eastAsia="zh-CN"/>
          </w:rPr>
          <w:delText>密码：</w:delText>
        </w:r>
        <w:r w:rsidDel="003F2E36">
          <w:rPr>
            <w:lang w:eastAsia="zh-CN"/>
          </w:rPr>
          <w:delText xml:space="preserve">jivn </w:delText>
        </w:r>
        <w:r w:rsidDel="003F2E36">
          <w:rPr>
            <w:lang w:eastAsia="zh-CN"/>
          </w:rPr>
          <w:delText>如果百度云存储的版本过久，请提醒我进行更新</w:delText>
        </w:r>
      </w:del>
      <w:commentRangeEnd w:id="522"/>
      <w:r w:rsidR="003F2E36">
        <w:rPr>
          <w:rStyle w:val="af1"/>
          <w:rFonts w:asciiTheme="minorHAnsi" w:eastAsiaTheme="minorEastAsia" w:hAnsiTheme="minorHAnsi" w:cstheme="minorBidi"/>
          <w:bCs w:val="0"/>
        </w:rPr>
        <w:commentReference w:id="522"/>
      </w:r>
    </w:p>
    <w:p w14:paraId="6E7E1113" w14:textId="77777777" w:rsidR="007C501D" w:rsidDel="00AB074E" w:rsidRDefault="00467D46">
      <w:pPr>
        <w:pStyle w:val="FirstParagraph"/>
        <w:rPr>
          <w:del w:id="524" w:author="ma" w:date="2018-09-28T10:45:00Z"/>
        </w:rPr>
      </w:pPr>
      <w:del w:id="525" w:author="ma" w:date="2018-09-28T10:45:00Z">
        <w:r w:rsidDel="00AB074E">
          <w:rPr>
            <w:b/>
          </w:rPr>
          <w:delText>推荐阅读</w:delText>
        </w:r>
      </w:del>
    </w:p>
    <w:p w14:paraId="7561FFCF" w14:textId="77777777" w:rsidR="007C501D" w:rsidRDefault="00467D46">
      <w:pPr>
        <w:pStyle w:val="a0"/>
        <w:ind w:firstLineChars="200" w:firstLine="480"/>
        <w:rPr>
          <w:lang w:eastAsia="zh-CN"/>
        </w:rPr>
        <w:pPrChange w:id="526" w:author="ma" w:date="2018-09-28T10:46:00Z">
          <w:pPr>
            <w:pStyle w:val="a0"/>
          </w:pPr>
        </w:pPrChange>
      </w:pPr>
      <w:proofErr w:type="spellStart"/>
      <w:r>
        <w:t>如果</w:t>
      </w:r>
      <w:proofErr w:type="spellEnd"/>
      <w:del w:id="527" w:author="ma" w:date="2018-09-28T10:47:00Z">
        <w:r w:rsidDel="00BC067E">
          <w:delText>大家</w:delText>
        </w:r>
      </w:del>
      <w:ins w:id="528" w:author="ma" w:date="2018-09-28T10:47:00Z">
        <w:r w:rsidR="00BC067E">
          <w:rPr>
            <w:rFonts w:hint="eastAsia"/>
            <w:lang w:eastAsia="zh-CN"/>
          </w:rPr>
          <w:t>读者</w:t>
        </w:r>
      </w:ins>
      <w:ins w:id="529" w:author="ma" w:date="2018-09-28T10:48:00Z">
        <w:r w:rsidR="00BC067E">
          <w:rPr>
            <w:rFonts w:hint="eastAsia"/>
            <w:lang w:eastAsia="zh-CN"/>
          </w:rPr>
          <w:t>还需要了解</w:t>
        </w:r>
      </w:ins>
      <w:del w:id="530" w:author="ma" w:date="2018-09-28T10:48:00Z">
        <w:r w:rsidDel="00BC067E">
          <w:delText>对</w:delText>
        </w:r>
      </w:del>
      <w:proofErr w:type="spellStart"/>
      <w:r>
        <w:t>Anaconda</w:t>
      </w:r>
      <w:r>
        <w:t>及其安装</w:t>
      </w:r>
      <w:proofErr w:type="spellEnd"/>
      <w:ins w:id="531" w:author="ma" w:date="2018-09-28T10:48:00Z">
        <w:r w:rsidR="00BC067E">
          <w:rPr>
            <w:rFonts w:hint="eastAsia"/>
            <w:lang w:eastAsia="zh-CN"/>
          </w:rPr>
          <w:t>，</w:t>
        </w:r>
      </w:ins>
      <w:del w:id="532" w:author="ma" w:date="2018-09-28T10:48:00Z">
        <w:r w:rsidDel="00BC067E">
          <w:delText>、</w:delText>
        </w:r>
      </w:del>
      <w:ins w:id="533" w:author="ma" w:date="2018-09-28T10:48:00Z">
        <w:r w:rsidR="00BC067E">
          <w:rPr>
            <w:rFonts w:hint="eastAsia"/>
            <w:lang w:eastAsia="zh-CN"/>
          </w:rPr>
          <w:t>以及</w:t>
        </w:r>
      </w:ins>
      <w:proofErr w:type="spellStart"/>
      <w:r>
        <w:t>Jupyter</w:t>
      </w:r>
      <w:proofErr w:type="spellEnd"/>
      <w:r>
        <w:t xml:space="preserve"> Notebook</w:t>
      </w:r>
      <w:ins w:id="534" w:author="ma" w:date="2018-09-28T10:48:00Z">
        <w:r w:rsidR="00BC067E">
          <w:rPr>
            <w:rFonts w:hint="eastAsia"/>
            <w:lang w:eastAsia="zh-CN"/>
          </w:rPr>
          <w:t>的相关内容</w:t>
        </w:r>
      </w:ins>
      <w:del w:id="535" w:author="ma" w:date="2018-09-28T10:48:00Z">
        <w:r w:rsidDel="00BC067E">
          <w:delText>不了解</w:delText>
        </w:r>
      </w:del>
      <w:r>
        <w:t>，</w:t>
      </w:r>
      <w:ins w:id="536" w:author="ma" w:date="2018-09-28T10:49:00Z">
        <w:r w:rsidR="00BC067E">
          <w:rPr>
            <w:rFonts w:hint="eastAsia"/>
            <w:lang w:eastAsia="zh-CN"/>
          </w:rPr>
          <w:t>那么</w:t>
        </w:r>
      </w:ins>
      <w:proofErr w:type="spellStart"/>
      <w:r>
        <w:t>可以</w:t>
      </w:r>
      <w:proofErr w:type="spellEnd"/>
      <w:ins w:id="537" w:author="ma" w:date="2018-09-28T10:49:00Z">
        <w:r w:rsidR="00BC067E">
          <w:rPr>
            <w:rFonts w:hint="eastAsia"/>
            <w:lang w:eastAsia="zh-CN"/>
          </w:rPr>
          <w:t>查阅网络上的相关资料。</w:t>
        </w:r>
      </w:ins>
      <w:del w:id="538" w:author="ma" w:date="2018-09-28T10:49:00Z">
        <w:r w:rsidDel="00BC067E">
          <w:delText>阅读</w:delText>
        </w:r>
      </w:del>
    </w:p>
    <w:p w14:paraId="4B9F966B" w14:textId="77777777" w:rsidR="007C501D" w:rsidRDefault="00467D46">
      <w:pPr>
        <w:pStyle w:val="a8"/>
      </w:pPr>
      <w:commentRangeStart w:id="539"/>
      <w:del w:id="540" w:author="ma" w:date="2018-09-28T10:48:00Z">
        <w:r w:rsidDel="00BC067E">
          <w:rPr>
            <w:b/>
          </w:rPr>
          <w:delText>Anaconda</w:delText>
        </w:r>
        <w:r w:rsidDel="00BC067E">
          <w:rPr>
            <w:b/>
          </w:rPr>
          <w:delText>介绍、安装及使用教程</w:delText>
        </w:r>
      </w:del>
      <w:del w:id="541" w:author="ma" w:date="2018-09-28T10:47:00Z">
        <w:r w:rsidR="00655DAE" w:rsidDel="00BC067E">
          <w:fldChar w:fldCharType="begin"/>
        </w:r>
        <w:r w:rsidR="00655DAE" w:rsidDel="00BC067E">
          <w:delInstrText xml:space="preserve"> HYPERLINK "https://www.jianshu.com/p/62f155eb6ac5" \h </w:delInstrText>
        </w:r>
        <w:r w:rsidR="00655DAE" w:rsidDel="00BC067E">
          <w:fldChar w:fldCharType="separate"/>
        </w:r>
        <w:r w:rsidDel="00BC067E">
          <w:rPr>
            <w:rStyle w:val="ad"/>
          </w:rPr>
          <w:delText>https://www.jianshu.com/p/62f155eb6ac5</w:delText>
        </w:r>
        <w:r w:rsidR="00655DAE" w:rsidDel="00BC067E">
          <w:rPr>
            <w:rStyle w:val="ad"/>
          </w:rPr>
          <w:fldChar w:fldCharType="end"/>
        </w:r>
        <w:r w:rsidDel="00BC067E">
          <w:delText xml:space="preserve"> </w:delText>
        </w:r>
      </w:del>
      <w:del w:id="542" w:author="ma" w:date="2018-09-28T10:48:00Z">
        <w:r w:rsidDel="00BC067E">
          <w:rPr>
            <w:b/>
          </w:rPr>
          <w:delText>Jupyter Notebook</w:delText>
        </w:r>
        <w:r w:rsidDel="00BC067E">
          <w:rPr>
            <w:b/>
          </w:rPr>
          <w:delText>介绍、安装及使用教程</w:delText>
        </w:r>
      </w:del>
      <w:del w:id="543" w:author="ma" w:date="2018-09-28T10:47:00Z">
        <w:r w:rsidDel="00BC067E">
          <w:delText xml:space="preserve"> </w:delText>
        </w:r>
        <w:r w:rsidR="00655DAE" w:rsidDel="00BC067E">
          <w:fldChar w:fldCharType="begin"/>
        </w:r>
        <w:r w:rsidR="00655DAE" w:rsidDel="00BC067E">
          <w:delInstrText xml:space="preserve"> HYPERLINK "https://www.jianshu.com/p/91365f343585" \h </w:delInstrText>
        </w:r>
        <w:r w:rsidR="00655DAE" w:rsidDel="00BC067E">
          <w:fldChar w:fldCharType="separate"/>
        </w:r>
        <w:r w:rsidDel="00BC067E">
          <w:rPr>
            <w:rStyle w:val="ad"/>
          </w:rPr>
          <w:delText>https://www.jianshu.com/p/91365f343585</w:delText>
        </w:r>
        <w:r w:rsidR="00655DAE" w:rsidDel="00BC067E">
          <w:rPr>
            <w:rStyle w:val="ad"/>
          </w:rPr>
          <w:fldChar w:fldCharType="end"/>
        </w:r>
        <w:commentRangeEnd w:id="539"/>
        <w:r w:rsidR="00BC067E" w:rsidDel="00BC067E">
          <w:rPr>
            <w:rStyle w:val="af1"/>
            <w:rFonts w:asciiTheme="minorHAnsi" w:eastAsiaTheme="minorEastAsia" w:hAnsiTheme="minorHAnsi" w:cstheme="minorBidi"/>
            <w:bCs w:val="0"/>
          </w:rPr>
          <w:commentReference w:id="539"/>
        </w:r>
      </w:del>
    </w:p>
    <w:p w14:paraId="445A6834" w14:textId="77777777" w:rsidR="007C501D" w:rsidRDefault="00E40AAA">
      <w:pPr>
        <w:pStyle w:val="4"/>
      </w:pPr>
      <w:bookmarkStart w:id="544" w:name="header-n110"/>
      <w:ins w:id="545" w:author="ma" w:date="2018-09-27T09:39:00Z">
        <w:r>
          <w:rPr>
            <w:rFonts w:hint="eastAsia"/>
            <w:lang w:eastAsia="zh-CN"/>
          </w:rPr>
          <w:t>2.</w:t>
        </w:r>
      </w:ins>
      <w:r w:rsidR="00467D46">
        <w:t>nteract</w:t>
      </w:r>
      <w:ins w:id="546" w:author="ma" w:date="2018-09-28T10:50:00Z">
        <w:r w:rsidR="00606D07">
          <w:rPr>
            <w:rFonts w:hint="eastAsia"/>
            <w:lang w:eastAsia="zh-CN"/>
          </w:rPr>
          <w:t>的</w:t>
        </w:r>
      </w:ins>
      <w:proofErr w:type="spellStart"/>
      <w:r w:rsidR="00467D46">
        <w:t>下载与安装</w:t>
      </w:r>
      <w:bookmarkEnd w:id="544"/>
      <w:proofErr w:type="spellEnd"/>
    </w:p>
    <w:p w14:paraId="5B5C6ADB" w14:textId="77777777" w:rsidR="007C501D" w:rsidRDefault="00467D46">
      <w:pPr>
        <w:pStyle w:val="FirstParagraph"/>
        <w:ind w:firstLineChars="200" w:firstLine="480"/>
        <w:pPrChange w:id="547" w:author="ma" w:date="2018-09-28T10:50:00Z">
          <w:pPr>
            <w:pStyle w:val="FirstParagraph"/>
          </w:pPr>
        </w:pPrChange>
      </w:pPr>
      <w:del w:id="548" w:author="ma" w:date="2018-09-28T10:51:00Z">
        <w:r w:rsidDel="00655DAE">
          <w:rPr>
            <w:lang w:eastAsia="zh-CN"/>
          </w:rPr>
          <w:delText>同样地，在</w:delText>
        </w:r>
      </w:del>
      <w:ins w:id="549" w:author="ma" w:date="2018-09-28T10:51:00Z">
        <w:r w:rsidR="00655DAE">
          <w:rPr>
            <w:rFonts w:hint="eastAsia"/>
            <w:lang w:eastAsia="zh-CN"/>
          </w:rPr>
          <w:t>用户可以到</w:t>
        </w:r>
      </w:ins>
      <w:proofErr w:type="spellStart"/>
      <w:r>
        <w:rPr>
          <w:lang w:eastAsia="zh-CN"/>
        </w:rPr>
        <w:t>nteract</w:t>
      </w:r>
      <w:proofErr w:type="spellEnd"/>
      <w:r>
        <w:rPr>
          <w:lang w:eastAsia="zh-CN"/>
        </w:rPr>
        <w:t>官网</w:t>
      </w:r>
      <w:del w:id="550" w:author="ma" w:date="2018-09-28T10:51:00Z">
        <w:r w:rsidR="00655DAE" w:rsidDel="00655DAE">
          <w:fldChar w:fldCharType="begin"/>
        </w:r>
        <w:r w:rsidR="00655DAE" w:rsidDel="00655DAE">
          <w:rPr>
            <w:lang w:eastAsia="zh-CN"/>
          </w:rPr>
          <w:delInstrText xml:space="preserve"> HYPERLINK "https://nteract.io/" \h </w:delInstrText>
        </w:r>
        <w:r w:rsidR="00655DAE" w:rsidDel="00655DAE">
          <w:fldChar w:fldCharType="separate"/>
        </w:r>
        <w:r w:rsidDel="00655DAE">
          <w:rPr>
            <w:rStyle w:val="ad"/>
            <w:lang w:eastAsia="zh-CN"/>
          </w:rPr>
          <w:delText>https://nteract.io/</w:delText>
        </w:r>
        <w:r w:rsidR="00655DAE" w:rsidDel="00655DAE">
          <w:rPr>
            <w:rStyle w:val="ad"/>
          </w:rPr>
          <w:fldChar w:fldCharType="end"/>
        </w:r>
      </w:del>
      <w:r>
        <w:rPr>
          <w:lang w:eastAsia="zh-CN"/>
        </w:rPr>
        <w:t>下载</w:t>
      </w:r>
      <w:ins w:id="551" w:author="ma" w:date="2018-09-28T10:52:00Z">
        <w:r w:rsidR="00655DAE">
          <w:rPr>
            <w:rFonts w:hint="eastAsia"/>
            <w:lang w:eastAsia="zh-CN"/>
          </w:rPr>
          <w:t>不同操作</w:t>
        </w:r>
      </w:ins>
      <w:r>
        <w:rPr>
          <w:lang w:eastAsia="zh-CN"/>
        </w:rPr>
        <w:t>系统对应</w:t>
      </w:r>
      <w:ins w:id="552" w:author="ma" w:date="2018-09-28T10:52:00Z">
        <w:r w:rsidR="00655DAE">
          <w:rPr>
            <w:rFonts w:hint="eastAsia"/>
            <w:lang w:eastAsia="zh-CN"/>
          </w:rPr>
          <w:t>的</w:t>
        </w:r>
      </w:ins>
      <w:del w:id="553" w:author="ma" w:date="2018-09-28T10:52:00Z">
        <w:r w:rsidDel="00655DAE">
          <w:rPr>
            <w:lang w:eastAsia="zh-CN"/>
          </w:rPr>
          <w:delText>软件</w:delText>
        </w:r>
      </w:del>
      <w:r>
        <w:rPr>
          <w:lang w:eastAsia="zh-CN"/>
        </w:rPr>
        <w:t>版本</w:t>
      </w:r>
      <w:commentRangeStart w:id="554"/>
      <w:r>
        <w:rPr>
          <w:lang w:eastAsia="zh-CN"/>
        </w:rPr>
        <w:t>，</w:t>
      </w:r>
      <w:r>
        <w:rPr>
          <w:lang w:eastAsia="zh-CN"/>
        </w:rPr>
        <w:t>Windows</w:t>
      </w:r>
      <w:r>
        <w:rPr>
          <w:lang w:eastAsia="zh-CN"/>
        </w:rPr>
        <w:t>、</w:t>
      </w:r>
      <w:r>
        <w:rPr>
          <w:lang w:eastAsia="zh-CN"/>
        </w:rPr>
        <w:t>Mac</w:t>
      </w:r>
      <w:r>
        <w:rPr>
          <w:lang w:eastAsia="zh-CN"/>
        </w:rPr>
        <w:t>与</w:t>
      </w:r>
      <w:r>
        <w:rPr>
          <w:lang w:eastAsia="zh-CN"/>
        </w:rPr>
        <w:t>Linux</w:t>
      </w:r>
      <w:r>
        <w:rPr>
          <w:lang w:eastAsia="zh-CN"/>
        </w:rPr>
        <w:t>上都可以直接点击安装</w:t>
      </w:r>
      <w:commentRangeEnd w:id="554"/>
      <w:r w:rsidR="00655DAE">
        <w:rPr>
          <w:rStyle w:val="af1"/>
        </w:rPr>
        <w:commentReference w:id="554"/>
      </w:r>
      <w:r>
        <w:rPr>
          <w:lang w:eastAsia="zh-CN"/>
        </w:rPr>
        <w:t>。</w:t>
      </w:r>
      <w:commentRangeStart w:id="555"/>
      <w:proofErr w:type="spellStart"/>
      <w:r>
        <w:t>安装后直接点击软件图标打开</w:t>
      </w:r>
      <w:proofErr w:type="spellEnd"/>
      <w:r>
        <w:t>：</w:t>
      </w:r>
      <w:commentRangeEnd w:id="555"/>
      <w:r w:rsidR="00655DAE">
        <w:rPr>
          <w:rStyle w:val="af1"/>
        </w:rPr>
        <w:commentReference w:id="555"/>
      </w:r>
    </w:p>
    <w:p w14:paraId="037C36D8" w14:textId="77777777" w:rsidR="007C501D" w:rsidRDefault="00467D46">
      <w:pPr>
        <w:pStyle w:val="CaptionedFigure"/>
      </w:pPr>
      <w:commentRangeStart w:id="556"/>
      <w:r>
        <w:rPr>
          <w:noProof/>
          <w:lang w:eastAsia="zh-CN"/>
        </w:rPr>
        <w:lastRenderedPageBreak/>
        <w:drawing>
          <wp:inline distT="0" distB="0" distL="0" distR="0" wp14:anchorId="319F5424" wp14:editId="486BB967">
            <wp:extent cx="5334000" cy="54940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nteract_1.png"/>
                    <pic:cNvPicPr>
                      <a:picLocks noChangeAspect="1" noChangeArrowheads="1"/>
                    </pic:cNvPicPr>
                  </pic:nvPicPr>
                  <pic:blipFill>
                    <a:blip r:embed="rId15"/>
                    <a:stretch>
                      <a:fillRect/>
                    </a:stretch>
                  </pic:blipFill>
                  <pic:spPr bwMode="auto">
                    <a:xfrm>
                      <a:off x="0" y="0"/>
                      <a:ext cx="5334000" cy="5494020"/>
                    </a:xfrm>
                    <a:prstGeom prst="rect">
                      <a:avLst/>
                    </a:prstGeom>
                    <a:noFill/>
                    <a:ln w="9525">
                      <a:noFill/>
                      <a:headEnd/>
                      <a:tailEnd/>
                    </a:ln>
                  </pic:spPr>
                </pic:pic>
              </a:graphicData>
            </a:graphic>
          </wp:inline>
        </w:drawing>
      </w:r>
      <w:commentRangeEnd w:id="556"/>
      <w:r w:rsidR="00B45741">
        <w:rPr>
          <w:rStyle w:val="af1"/>
        </w:rPr>
        <w:commentReference w:id="556"/>
      </w:r>
    </w:p>
    <w:p w14:paraId="4F50A36E" w14:textId="77777777" w:rsidR="007C501D" w:rsidRDefault="0002030E">
      <w:pPr>
        <w:pStyle w:val="ImageCaption"/>
        <w:rPr>
          <w:lang w:eastAsia="zh-CN"/>
        </w:rPr>
      </w:pPr>
      <w:ins w:id="557" w:author="ma" w:date="2018-09-28T10:12:00Z">
        <w:r>
          <w:rPr>
            <w:rFonts w:hint="eastAsia"/>
            <w:lang w:eastAsia="zh-CN"/>
          </w:rPr>
          <w:t>图</w:t>
        </w:r>
        <w:r>
          <w:rPr>
            <w:rFonts w:hint="eastAsia"/>
            <w:lang w:eastAsia="zh-CN"/>
          </w:rPr>
          <w:t>1-</w:t>
        </w:r>
      </w:ins>
      <w:ins w:id="558" w:author="ma" w:date="2018-09-28T11:03:00Z">
        <w:r w:rsidR="00A004A5">
          <w:rPr>
            <w:rFonts w:hint="eastAsia"/>
            <w:lang w:eastAsia="zh-CN"/>
          </w:rPr>
          <w:t>x</w:t>
        </w:r>
      </w:ins>
    </w:p>
    <w:p w14:paraId="639A9E2E" w14:textId="77777777" w:rsidR="007C501D" w:rsidRDefault="00B45741">
      <w:pPr>
        <w:pStyle w:val="a0"/>
        <w:ind w:firstLineChars="200" w:firstLine="480"/>
        <w:rPr>
          <w:lang w:eastAsia="zh-CN"/>
        </w:rPr>
        <w:pPrChange w:id="559" w:author="ma" w:date="2018-09-28T11:01:00Z">
          <w:pPr>
            <w:pStyle w:val="a0"/>
          </w:pPr>
        </w:pPrChange>
      </w:pPr>
      <w:ins w:id="560" w:author="ma" w:date="2018-09-28T11:01:00Z">
        <w:r>
          <w:rPr>
            <w:rFonts w:hint="eastAsia"/>
            <w:lang w:eastAsia="zh-CN"/>
          </w:rPr>
          <w:t>单</w:t>
        </w:r>
      </w:ins>
      <w:del w:id="561" w:author="ma" w:date="2018-09-28T11:01:00Z">
        <w:r w:rsidR="00467D46" w:rsidDel="00B45741">
          <w:rPr>
            <w:lang w:eastAsia="zh-CN"/>
          </w:rPr>
          <w:delText>点</w:delText>
        </w:r>
      </w:del>
      <w:r w:rsidR="00467D46">
        <w:rPr>
          <w:lang w:eastAsia="zh-CN"/>
        </w:rPr>
        <w:t>击</w:t>
      </w:r>
      <w:ins w:id="562" w:author="ma" w:date="2018-09-28T11:01:00Z">
        <w:r>
          <w:rPr>
            <w:rFonts w:hint="eastAsia"/>
            <w:lang w:eastAsia="zh-CN"/>
          </w:rPr>
          <w:t>图</w:t>
        </w:r>
        <w:r>
          <w:rPr>
            <w:rFonts w:hint="eastAsia"/>
            <w:lang w:eastAsia="zh-CN"/>
          </w:rPr>
          <w:t>1-</w:t>
        </w:r>
        <w:commentRangeStart w:id="563"/>
        <w:r>
          <w:rPr>
            <w:rFonts w:hint="eastAsia"/>
            <w:lang w:eastAsia="zh-CN"/>
          </w:rPr>
          <w:t>X</w:t>
        </w:r>
        <w:commentRangeEnd w:id="563"/>
        <w:r>
          <w:rPr>
            <w:rStyle w:val="af1"/>
          </w:rPr>
          <w:commentReference w:id="563"/>
        </w:r>
      </w:ins>
      <w:commentRangeStart w:id="564"/>
      <w:del w:id="565" w:author="ma" w:date="2018-09-28T11:01:00Z">
        <w:r w:rsidR="00467D46" w:rsidDel="00B45741">
          <w:rPr>
            <w:lang w:eastAsia="zh-CN"/>
          </w:rPr>
          <w:delText>上方</w:delText>
        </w:r>
      </w:del>
      <w:commentRangeEnd w:id="564"/>
      <w:r w:rsidR="00A004A5">
        <w:rPr>
          <w:rStyle w:val="af1"/>
        </w:rPr>
        <w:commentReference w:id="564"/>
      </w:r>
      <w:r w:rsidR="00467D46">
        <w:rPr>
          <w:lang w:eastAsia="zh-CN"/>
        </w:rPr>
        <w:t>菜单栏</w:t>
      </w:r>
      <w:ins w:id="566" w:author="ma" w:date="2018-09-28T11:04:00Z">
        <w:r w:rsidR="00984E24">
          <w:rPr>
            <w:rFonts w:hint="eastAsia"/>
            <w:lang w:eastAsia="zh-CN"/>
          </w:rPr>
          <w:t>中</w:t>
        </w:r>
      </w:ins>
      <w:r w:rsidR="00467D46">
        <w:rPr>
          <w:lang w:eastAsia="zh-CN"/>
        </w:rPr>
        <w:t>的</w:t>
      </w:r>
      <w:del w:id="567" w:author="ma" w:date="2018-09-28T11:01:00Z">
        <w:r w:rsidR="00467D46" w:rsidDel="00B45741">
          <w:rPr>
            <w:lang w:eastAsia="zh-CN"/>
          </w:rPr>
          <w:delText>“</w:delText>
        </w:r>
      </w:del>
      <w:ins w:id="568" w:author="ma" w:date="2018-09-28T11:01:00Z">
        <w:r>
          <w:rPr>
            <w:rFonts w:hint="eastAsia"/>
            <w:lang w:eastAsia="zh-CN"/>
          </w:rPr>
          <w:t>“</w:t>
        </w:r>
      </w:ins>
      <w:r w:rsidR="00467D46">
        <w:rPr>
          <w:lang w:eastAsia="zh-CN"/>
        </w:rPr>
        <w:t>Runtime</w:t>
      </w:r>
      <w:ins w:id="569" w:author="ma" w:date="2018-09-28T11:01:00Z">
        <w:r>
          <w:rPr>
            <w:rFonts w:hint="eastAsia"/>
            <w:lang w:eastAsia="zh-CN"/>
          </w:rPr>
          <w:t>”</w:t>
        </w:r>
      </w:ins>
      <w:del w:id="570" w:author="ma" w:date="2018-09-28T11:01:00Z">
        <w:r w:rsidR="00467D46" w:rsidDel="00B45741">
          <w:rPr>
            <w:lang w:eastAsia="zh-CN"/>
          </w:rPr>
          <w:delText>”</w:delText>
        </w:r>
      </w:del>
      <w:r w:rsidR="00467D46">
        <w:rPr>
          <w:lang w:eastAsia="zh-CN"/>
        </w:rPr>
        <w:t>，如果出现</w:t>
      </w:r>
      <w:commentRangeStart w:id="571"/>
      <w:r w:rsidR="00467D46" w:rsidRPr="00A004A5">
        <w:rPr>
          <w:lang w:eastAsia="zh-CN"/>
          <w:rPrChange w:id="572" w:author="ma" w:date="2018-09-28T11:02:00Z">
            <w:rPr>
              <w:b/>
              <w:lang w:eastAsia="zh-CN"/>
            </w:rPr>
          </w:rPrChange>
        </w:rPr>
        <w:t>Python</w:t>
      </w:r>
      <w:commentRangeEnd w:id="571"/>
      <w:r w:rsidR="00984E24">
        <w:rPr>
          <w:rStyle w:val="af1"/>
        </w:rPr>
        <w:commentReference w:id="571"/>
      </w:r>
      <w:ins w:id="573" w:author="ma" w:date="2018-09-28T11:05:00Z">
        <w:r w:rsidR="00984E24">
          <w:rPr>
            <w:rFonts w:hint="eastAsia"/>
            <w:lang w:eastAsia="zh-CN"/>
          </w:rPr>
          <w:t>，</w:t>
        </w:r>
      </w:ins>
      <w:r w:rsidR="00467D46">
        <w:rPr>
          <w:lang w:eastAsia="zh-CN"/>
        </w:rPr>
        <w:t>则说明可以使用了，</w:t>
      </w:r>
      <w:ins w:id="574" w:author="ma" w:date="2018-09-28T11:06:00Z">
        <w:r w:rsidR="00984E24">
          <w:rPr>
            <w:rFonts w:hint="eastAsia"/>
            <w:lang w:eastAsia="zh-CN"/>
          </w:rPr>
          <w:t>同时</w:t>
        </w:r>
      </w:ins>
      <w:r w:rsidR="00467D46">
        <w:rPr>
          <w:lang w:eastAsia="zh-CN"/>
        </w:rPr>
        <w:t>左下方也会出现</w:t>
      </w:r>
      <w:del w:id="575" w:author="ma" w:date="2018-09-28T11:06:00Z">
        <w:r w:rsidR="00467D46" w:rsidDel="00984E24">
          <w:rPr>
            <w:lang w:eastAsia="zh-CN"/>
          </w:rPr>
          <w:delText>“</w:delText>
        </w:r>
      </w:del>
      <w:ins w:id="576" w:author="ma" w:date="2018-09-28T11:06:00Z">
        <w:r w:rsidR="00984E24">
          <w:rPr>
            <w:rFonts w:hint="eastAsia"/>
            <w:lang w:eastAsia="zh-CN"/>
          </w:rPr>
          <w:t>“</w:t>
        </w:r>
      </w:ins>
      <w:r w:rsidR="00467D46">
        <w:rPr>
          <w:lang w:eastAsia="zh-CN"/>
        </w:rPr>
        <w:t>Python 3</w:t>
      </w:r>
      <w:ins w:id="577" w:author="ma" w:date="2018-09-28T11:06:00Z">
        <w:r w:rsidR="00984E24">
          <w:rPr>
            <w:rFonts w:hint="eastAsia"/>
            <w:lang w:eastAsia="zh-CN"/>
          </w:rPr>
          <w:t>”</w:t>
        </w:r>
      </w:ins>
      <w:del w:id="578" w:author="ma" w:date="2018-09-28T11:06:00Z">
        <w:r w:rsidR="00467D46" w:rsidDel="00984E24">
          <w:rPr>
            <w:lang w:eastAsia="zh-CN"/>
          </w:rPr>
          <w:delText>”</w:delText>
        </w:r>
      </w:del>
      <w:r w:rsidR="00467D46">
        <w:rPr>
          <w:lang w:eastAsia="zh-CN"/>
        </w:rPr>
        <w:t>标记。如果没有</w:t>
      </w:r>
      <w:ins w:id="579" w:author="ma" w:date="2018-09-28T11:06:00Z">
        <w:r w:rsidR="005B246C">
          <w:rPr>
            <w:rFonts w:hint="eastAsia"/>
            <w:lang w:eastAsia="zh-CN"/>
          </w:rPr>
          <w:t>出现上述内容</w:t>
        </w:r>
      </w:ins>
      <w:r w:rsidR="00467D46">
        <w:rPr>
          <w:lang w:eastAsia="zh-CN"/>
        </w:rPr>
        <w:t>，</w:t>
      </w:r>
      <w:ins w:id="580" w:author="ma" w:date="2018-09-28T11:06:00Z">
        <w:r w:rsidR="005B246C">
          <w:rPr>
            <w:rFonts w:hint="eastAsia"/>
            <w:lang w:eastAsia="zh-CN"/>
          </w:rPr>
          <w:t>那么</w:t>
        </w:r>
      </w:ins>
      <w:del w:id="581" w:author="ma" w:date="2018-09-28T11:06:00Z">
        <w:r w:rsidR="00467D46" w:rsidDel="005B246C">
          <w:rPr>
            <w:lang w:eastAsia="zh-CN"/>
          </w:rPr>
          <w:delText>请</w:delText>
        </w:r>
      </w:del>
      <w:ins w:id="582" w:author="ma" w:date="2018-09-28T11:07:00Z">
        <w:r w:rsidR="005B246C">
          <w:rPr>
            <w:rFonts w:hint="eastAsia"/>
            <w:lang w:eastAsia="zh-CN"/>
          </w:rPr>
          <w:t>需要</w:t>
        </w:r>
      </w:ins>
      <w:r w:rsidR="00467D46">
        <w:rPr>
          <w:lang w:eastAsia="zh-CN"/>
        </w:rPr>
        <w:t>检查</w:t>
      </w:r>
      <w:del w:id="583" w:author="ma" w:date="2018-09-28T11:07:00Z">
        <w:r w:rsidR="00467D46" w:rsidDel="005B246C">
          <w:rPr>
            <w:lang w:eastAsia="zh-CN"/>
          </w:rPr>
          <w:delText>你</w:delText>
        </w:r>
      </w:del>
      <w:r w:rsidR="00467D46">
        <w:rPr>
          <w:lang w:eastAsia="zh-CN"/>
        </w:rPr>
        <w:t>是否已经成功安装</w:t>
      </w:r>
      <w:ins w:id="584" w:author="ma" w:date="2018-09-28T11:07:00Z">
        <w:r w:rsidR="005B246C">
          <w:rPr>
            <w:rFonts w:hint="eastAsia"/>
            <w:lang w:eastAsia="zh-CN"/>
          </w:rPr>
          <w:t>了</w:t>
        </w:r>
      </w:ins>
      <w:r w:rsidR="00467D46">
        <w:rPr>
          <w:lang w:eastAsia="zh-CN"/>
        </w:rPr>
        <w:t>Anaconda</w:t>
      </w:r>
      <w:del w:id="585" w:author="ma" w:date="2018-09-28T11:07:00Z">
        <w:r w:rsidR="00467D46" w:rsidDel="005B246C">
          <w:rPr>
            <w:lang w:eastAsia="zh-CN"/>
          </w:rPr>
          <w:delText>，其他问题请在网上检索，或者留言、邮件咨询我</w:delText>
        </w:r>
      </w:del>
      <w:r w:rsidR="00467D46">
        <w:rPr>
          <w:lang w:eastAsia="zh-CN"/>
        </w:rPr>
        <w:t>。</w:t>
      </w:r>
    </w:p>
    <w:p w14:paraId="3DB34824" w14:textId="77777777" w:rsidR="007C501D" w:rsidDel="005B246C" w:rsidRDefault="00467D46">
      <w:pPr>
        <w:pStyle w:val="a8"/>
        <w:rPr>
          <w:del w:id="586" w:author="ma" w:date="2018-09-28T11:07:00Z"/>
          <w:lang w:eastAsia="zh-CN"/>
        </w:rPr>
      </w:pPr>
      <w:del w:id="587" w:author="ma" w:date="2018-09-28T11:07:00Z">
        <w:r w:rsidDel="005B246C">
          <w:rPr>
            <w:lang w:eastAsia="zh-CN"/>
          </w:rPr>
          <w:delText>提示：</w:delText>
        </w:r>
        <w:r w:rsidDel="005B246C">
          <w:rPr>
            <w:lang w:eastAsia="zh-CN"/>
          </w:rPr>
          <w:delText xml:space="preserve"> </w:delText>
        </w:r>
        <w:r w:rsidDel="005B246C">
          <w:rPr>
            <w:lang w:eastAsia="zh-CN"/>
          </w:rPr>
          <w:delText>如果觉得官网下载过慢，可以使用百度云。链接：</w:delText>
        </w:r>
        <w:r w:rsidDel="005B246C">
          <w:rPr>
            <w:lang w:eastAsia="zh-CN"/>
          </w:rPr>
          <w:delText xml:space="preserve">https://pan.baidu.com/s/1ykgw1ukd2IwQ4vELo5JDcw </w:delText>
        </w:r>
        <w:r w:rsidDel="005B246C">
          <w:rPr>
            <w:lang w:eastAsia="zh-CN"/>
          </w:rPr>
          <w:delText>密码：</w:delText>
        </w:r>
        <w:r w:rsidDel="005B246C">
          <w:rPr>
            <w:lang w:eastAsia="zh-CN"/>
          </w:rPr>
          <w:delText xml:space="preserve">kgka </w:delText>
        </w:r>
        <w:r w:rsidDel="005B246C">
          <w:rPr>
            <w:lang w:eastAsia="zh-CN"/>
          </w:rPr>
          <w:delText>如果百度云存储的版本过久，请提醒我进行更新</w:delText>
        </w:r>
      </w:del>
    </w:p>
    <w:p w14:paraId="21E36978" w14:textId="77777777" w:rsidR="007C501D" w:rsidRDefault="00467D46">
      <w:pPr>
        <w:pStyle w:val="FirstParagraph"/>
        <w:ind w:firstLineChars="200" w:firstLine="480"/>
        <w:rPr>
          <w:lang w:eastAsia="zh-CN"/>
        </w:rPr>
        <w:pPrChange w:id="588" w:author="ma" w:date="2018-09-28T11:07:00Z">
          <w:pPr>
            <w:pStyle w:val="FirstParagraph"/>
          </w:pPr>
        </w:pPrChange>
      </w:pPr>
      <w:r>
        <w:rPr>
          <w:lang w:eastAsia="zh-CN"/>
        </w:rPr>
        <w:t>如果</w:t>
      </w:r>
      <w:ins w:id="589" w:author="ma" w:date="2018-09-28T11:07:00Z">
        <w:r w:rsidR="00354ACB">
          <w:rPr>
            <w:rFonts w:hint="eastAsia"/>
            <w:lang w:eastAsia="zh-CN"/>
          </w:rPr>
          <w:t>用户</w:t>
        </w:r>
      </w:ins>
      <w:del w:id="590" w:author="ma" w:date="2018-09-28T11:07:00Z">
        <w:r w:rsidDel="00354ACB">
          <w:rPr>
            <w:lang w:eastAsia="zh-CN"/>
          </w:rPr>
          <w:delText>你</w:delText>
        </w:r>
      </w:del>
      <w:r>
        <w:rPr>
          <w:lang w:eastAsia="zh-CN"/>
        </w:rPr>
        <w:t>已经成功</w:t>
      </w:r>
      <w:ins w:id="591" w:author="ma" w:date="2018-09-28T11:08:00Z">
        <w:r w:rsidR="00354ACB">
          <w:rPr>
            <w:rFonts w:hint="eastAsia"/>
            <w:lang w:eastAsia="zh-CN"/>
          </w:rPr>
          <w:t>搭建</w:t>
        </w:r>
      </w:ins>
      <w:del w:id="592" w:author="ma" w:date="2018-09-28T11:08:00Z">
        <w:r w:rsidDel="00354ACB">
          <w:rPr>
            <w:lang w:eastAsia="zh-CN"/>
          </w:rPr>
          <w:delText>配置好</w:delText>
        </w:r>
      </w:del>
      <w:r>
        <w:rPr>
          <w:lang w:eastAsia="zh-CN"/>
        </w:rPr>
        <w:t>了</w:t>
      </w:r>
      <w:ins w:id="593" w:author="ma" w:date="2018-09-28T11:09:00Z">
        <w:r w:rsidR="00354ACB">
          <w:rPr>
            <w:rFonts w:hint="eastAsia"/>
            <w:lang w:eastAsia="zh-CN"/>
          </w:rPr>
          <w:t>Python</w:t>
        </w:r>
        <w:r w:rsidR="00354ACB">
          <w:rPr>
            <w:rFonts w:hint="eastAsia"/>
            <w:lang w:eastAsia="zh-CN"/>
          </w:rPr>
          <w:t>的使用</w:t>
        </w:r>
      </w:ins>
      <w:ins w:id="594" w:author="ma" w:date="2018-09-28T11:08:00Z">
        <w:r w:rsidR="00354ACB">
          <w:rPr>
            <w:rFonts w:hint="eastAsia"/>
            <w:lang w:eastAsia="zh-CN"/>
          </w:rPr>
          <w:t>环境</w:t>
        </w:r>
      </w:ins>
      <w:del w:id="595" w:author="ma" w:date="2018-09-28T11:07:00Z">
        <w:r w:rsidDel="00354ACB">
          <w:rPr>
            <w:lang w:eastAsia="zh-CN"/>
          </w:rPr>
          <w:delText>软件</w:delText>
        </w:r>
      </w:del>
      <w:r>
        <w:rPr>
          <w:lang w:eastAsia="zh-CN"/>
        </w:rPr>
        <w:t>，那么</w:t>
      </w:r>
      <w:ins w:id="596" w:author="ma" w:date="2018-09-28T11:08:00Z">
        <w:r w:rsidR="00354ACB">
          <w:rPr>
            <w:rFonts w:hint="eastAsia"/>
            <w:lang w:eastAsia="zh-CN"/>
          </w:rPr>
          <w:t>下面就</w:t>
        </w:r>
      </w:ins>
      <w:del w:id="597" w:author="ma" w:date="2018-09-28T11:08:00Z">
        <w:r w:rsidDel="00354ACB">
          <w:rPr>
            <w:lang w:eastAsia="zh-CN"/>
          </w:rPr>
          <w:delText>让我们正式</w:delText>
        </w:r>
      </w:del>
      <w:r>
        <w:rPr>
          <w:lang w:eastAsia="zh-CN"/>
        </w:rPr>
        <w:t>迈出</w:t>
      </w:r>
      <w:r>
        <w:rPr>
          <w:lang w:eastAsia="zh-CN"/>
        </w:rPr>
        <w:t>Python</w:t>
      </w:r>
      <w:r>
        <w:rPr>
          <w:lang w:eastAsia="zh-CN"/>
        </w:rPr>
        <w:t>数据分析的第一步吧！</w:t>
      </w:r>
    </w:p>
    <w:p w14:paraId="2C51D2A6" w14:textId="77777777" w:rsidR="007C501D" w:rsidRDefault="007C501D">
      <w:pPr>
        <w:pStyle w:val="a0"/>
        <w:rPr>
          <w:lang w:eastAsia="zh-CN"/>
        </w:rPr>
      </w:pPr>
    </w:p>
    <w:p w14:paraId="5A0AEAAB" w14:textId="77777777" w:rsidR="007C501D" w:rsidRDefault="00AB0D96">
      <w:pPr>
        <w:pStyle w:val="1"/>
        <w:jc w:val="center"/>
        <w:rPr>
          <w:lang w:eastAsia="zh-CN"/>
        </w:rPr>
        <w:pPrChange w:id="598" w:author="ma" w:date="2018-09-28T11:32:00Z">
          <w:pPr>
            <w:pStyle w:val="1"/>
          </w:pPr>
        </w:pPrChange>
      </w:pPr>
      <w:bookmarkStart w:id="599" w:name="header-n127"/>
      <w:commentRangeStart w:id="600"/>
      <w:ins w:id="601" w:author="ma" w:date="2018-09-28T11:31:00Z">
        <w:r>
          <w:rPr>
            <w:rFonts w:hint="eastAsia"/>
            <w:lang w:eastAsia="zh-CN"/>
          </w:rPr>
          <w:lastRenderedPageBreak/>
          <w:t>第</w:t>
        </w:r>
        <w:r>
          <w:rPr>
            <w:rFonts w:hint="eastAsia"/>
            <w:lang w:eastAsia="zh-CN"/>
          </w:rPr>
          <w:t>2</w:t>
        </w:r>
        <w:r>
          <w:rPr>
            <w:rFonts w:hint="eastAsia"/>
            <w:lang w:eastAsia="zh-CN"/>
          </w:rPr>
          <w:t>章</w:t>
        </w:r>
        <w:r>
          <w:rPr>
            <w:rFonts w:hint="eastAsia"/>
            <w:lang w:eastAsia="zh-CN"/>
          </w:rPr>
          <w:t xml:space="preserve"> </w:t>
        </w:r>
      </w:ins>
      <w:r w:rsidR="00467D46">
        <w:rPr>
          <w:lang w:eastAsia="zh-CN"/>
        </w:rPr>
        <w:t>Python</w:t>
      </w:r>
      <w:ins w:id="602" w:author="ma" w:date="2018-09-28T15:17:00Z">
        <w:r w:rsidR="00367868">
          <w:rPr>
            <w:rFonts w:hint="eastAsia"/>
            <w:lang w:eastAsia="zh-CN"/>
          </w:rPr>
          <w:t>入门示例及</w:t>
        </w:r>
      </w:ins>
      <w:r w:rsidR="00467D46">
        <w:rPr>
          <w:lang w:eastAsia="zh-CN"/>
        </w:rPr>
        <w:t>基础</w:t>
      </w:r>
      <w:bookmarkEnd w:id="599"/>
      <w:ins w:id="603" w:author="ma" w:date="2018-09-28T11:09:00Z">
        <w:r w:rsidR="004C4939">
          <w:rPr>
            <w:rFonts w:hint="eastAsia"/>
            <w:lang w:eastAsia="zh-CN"/>
          </w:rPr>
          <w:t>知识</w:t>
        </w:r>
      </w:ins>
      <w:commentRangeEnd w:id="600"/>
      <w:ins w:id="604" w:author="ma" w:date="2018-09-28T11:32:00Z">
        <w:r>
          <w:rPr>
            <w:rStyle w:val="af1"/>
            <w:rFonts w:asciiTheme="minorHAnsi" w:eastAsiaTheme="minorEastAsia" w:hAnsiTheme="minorHAnsi" w:cstheme="minorBidi"/>
            <w:b w:val="0"/>
            <w:bCs w:val="0"/>
            <w:color w:val="auto"/>
          </w:rPr>
          <w:commentReference w:id="600"/>
        </w:r>
      </w:ins>
    </w:p>
    <w:p w14:paraId="6FD97D15" w14:textId="77777777" w:rsidR="007C501D" w:rsidRDefault="00467D46">
      <w:pPr>
        <w:pStyle w:val="FirstParagraph"/>
        <w:ind w:firstLineChars="200" w:firstLine="480"/>
        <w:rPr>
          <w:lang w:eastAsia="zh-CN"/>
        </w:rPr>
        <w:pPrChange w:id="605" w:author="ma" w:date="2018-09-28T11:09:00Z">
          <w:pPr>
            <w:pStyle w:val="FirstParagraph"/>
          </w:pPr>
        </w:pPrChange>
      </w:pPr>
      <w:r>
        <w:rPr>
          <w:lang w:eastAsia="zh-CN"/>
        </w:rPr>
        <w:t>本章</w:t>
      </w:r>
      <w:ins w:id="606" w:author="ma" w:date="2018-09-28T11:19:00Z">
        <w:r w:rsidR="00C0423C">
          <w:rPr>
            <w:rFonts w:hint="eastAsia"/>
            <w:lang w:eastAsia="zh-CN"/>
          </w:rPr>
          <w:t>首先</w:t>
        </w:r>
      </w:ins>
      <w:ins w:id="607" w:author="ma" w:date="2018-09-28T11:20:00Z">
        <w:r w:rsidR="00C0423C">
          <w:rPr>
            <w:rFonts w:hint="eastAsia"/>
            <w:lang w:eastAsia="zh-CN"/>
          </w:rPr>
          <w:t>展示</w:t>
        </w:r>
        <w:r w:rsidR="00C0423C">
          <w:rPr>
            <w:rFonts w:hint="eastAsia"/>
            <w:lang w:eastAsia="zh-CN"/>
          </w:rPr>
          <w:t>Python</w:t>
        </w:r>
        <w:r w:rsidR="00C0423C">
          <w:rPr>
            <w:rFonts w:hint="eastAsia"/>
            <w:lang w:eastAsia="zh-CN"/>
          </w:rPr>
          <w:t>的一个入门示例，</w:t>
        </w:r>
      </w:ins>
      <w:ins w:id="608" w:author="ma" w:date="2018-09-28T14:23:00Z">
        <w:r w:rsidR="00DB3F19">
          <w:rPr>
            <w:rFonts w:hint="eastAsia"/>
            <w:lang w:eastAsia="zh-CN"/>
          </w:rPr>
          <w:t>并简单介绍了</w:t>
        </w:r>
        <w:proofErr w:type="spellStart"/>
        <w:r w:rsidR="00DB3F19">
          <w:rPr>
            <w:lang w:eastAsia="zh-CN"/>
          </w:rPr>
          <w:t>nteract</w:t>
        </w:r>
        <w:proofErr w:type="spellEnd"/>
        <w:r w:rsidR="00DB3F19">
          <w:rPr>
            <w:lang w:eastAsia="zh-CN"/>
          </w:rPr>
          <w:t>软件</w:t>
        </w:r>
        <w:r w:rsidR="00DB3F19">
          <w:rPr>
            <w:rFonts w:hint="eastAsia"/>
            <w:lang w:eastAsia="zh-CN"/>
          </w:rPr>
          <w:t>的使用，</w:t>
        </w:r>
      </w:ins>
      <w:del w:id="609" w:author="ma" w:date="2018-09-28T11:19:00Z">
        <w:r w:rsidDel="00C0423C">
          <w:rPr>
            <w:lang w:eastAsia="zh-CN"/>
          </w:rPr>
          <w:delText>我们将实际学习</w:delText>
        </w:r>
      </w:del>
      <w:ins w:id="610" w:author="ma" w:date="2018-09-28T11:20:00Z">
        <w:r w:rsidR="00C0423C">
          <w:rPr>
            <w:rFonts w:hint="eastAsia"/>
            <w:lang w:eastAsia="zh-CN"/>
          </w:rPr>
          <w:t>然后</w:t>
        </w:r>
      </w:ins>
      <w:ins w:id="611" w:author="ma" w:date="2018-09-28T11:19:00Z">
        <w:r w:rsidR="00C0423C">
          <w:rPr>
            <w:rFonts w:hint="eastAsia"/>
            <w:lang w:eastAsia="zh-CN"/>
          </w:rPr>
          <w:t>介绍</w:t>
        </w:r>
      </w:ins>
      <w:r>
        <w:rPr>
          <w:lang w:eastAsia="zh-CN"/>
        </w:rPr>
        <w:t>Python</w:t>
      </w:r>
      <w:r>
        <w:rPr>
          <w:lang w:eastAsia="zh-CN"/>
        </w:rPr>
        <w:t>的基础知识，</w:t>
      </w:r>
      <w:ins w:id="612" w:author="ma" w:date="2018-09-28T11:20:00Z">
        <w:r w:rsidR="00C0423C">
          <w:rPr>
            <w:rFonts w:hint="eastAsia"/>
            <w:lang w:eastAsia="zh-CN"/>
          </w:rPr>
          <w:t>包括</w:t>
        </w:r>
      </w:ins>
      <w:del w:id="613" w:author="ma" w:date="2018-09-28T11:20:00Z">
        <w:r w:rsidDel="00C0423C">
          <w:rPr>
            <w:lang w:eastAsia="zh-CN"/>
          </w:rPr>
          <w:delText>介绍</w:delText>
        </w:r>
      </w:del>
      <w:r>
        <w:rPr>
          <w:lang w:eastAsia="zh-CN"/>
        </w:rPr>
        <w:t>Python</w:t>
      </w:r>
      <w:r>
        <w:rPr>
          <w:lang w:eastAsia="zh-CN"/>
        </w:rPr>
        <w:t>的基本操作符、变量的命名与使用、</w:t>
      </w:r>
      <w:r>
        <w:rPr>
          <w:lang w:eastAsia="zh-CN"/>
        </w:rPr>
        <w:t>Python</w:t>
      </w:r>
      <w:r>
        <w:rPr>
          <w:lang w:eastAsia="zh-CN"/>
        </w:rPr>
        <w:t>的基本数据类型</w:t>
      </w:r>
      <w:ins w:id="614" w:author="ma" w:date="2018-09-28T11:20:00Z">
        <w:r w:rsidR="00C0423C">
          <w:rPr>
            <w:rFonts w:hint="eastAsia"/>
            <w:lang w:eastAsia="zh-CN"/>
          </w:rPr>
          <w:t>等</w:t>
        </w:r>
      </w:ins>
      <w:r>
        <w:rPr>
          <w:lang w:eastAsia="zh-CN"/>
        </w:rPr>
        <w:t>。对于</w:t>
      </w:r>
      <w:del w:id="615" w:author="ma" w:date="2018-09-28T11:22:00Z">
        <w:r w:rsidDel="00F32BE0">
          <w:rPr>
            <w:lang w:eastAsia="zh-CN"/>
          </w:rPr>
          <w:delText>每一个内容</w:delText>
        </w:r>
      </w:del>
      <w:ins w:id="616" w:author="ma" w:date="2018-09-28T11:22:00Z">
        <w:r w:rsidR="00F32BE0">
          <w:rPr>
            <w:rFonts w:hint="eastAsia"/>
            <w:lang w:eastAsia="zh-CN"/>
          </w:rPr>
          <w:t>基础知识的介绍</w:t>
        </w:r>
      </w:ins>
      <w:r>
        <w:rPr>
          <w:lang w:eastAsia="zh-CN"/>
        </w:rPr>
        <w:t>，</w:t>
      </w:r>
      <w:ins w:id="617" w:author="ma" w:date="2018-09-28T11:22:00Z">
        <w:r w:rsidR="00F32BE0">
          <w:rPr>
            <w:rFonts w:hint="eastAsia"/>
            <w:lang w:eastAsia="zh-CN"/>
          </w:rPr>
          <w:t>本书</w:t>
        </w:r>
      </w:ins>
      <w:del w:id="618" w:author="ma" w:date="2018-09-28T11:22:00Z">
        <w:r w:rsidDel="00F32BE0">
          <w:rPr>
            <w:lang w:eastAsia="zh-CN"/>
          </w:rPr>
          <w:delText>我们</w:delText>
        </w:r>
      </w:del>
      <w:r>
        <w:rPr>
          <w:lang w:eastAsia="zh-CN"/>
        </w:rPr>
        <w:t>将通过实例展示、解析其含义并进行延伸。复杂的代码总是可以拆解为</w:t>
      </w:r>
      <w:del w:id="619" w:author="ma" w:date="2018-09-28T11:23:00Z">
        <w:r w:rsidDel="00F32BE0">
          <w:rPr>
            <w:lang w:eastAsia="zh-CN"/>
          </w:rPr>
          <w:delText>小块</w:delText>
        </w:r>
      </w:del>
      <w:r>
        <w:rPr>
          <w:lang w:eastAsia="zh-CN"/>
        </w:rPr>
        <w:t>基本操作的集合，</w:t>
      </w:r>
      <w:r>
        <w:rPr>
          <w:lang w:eastAsia="zh-CN"/>
        </w:rPr>
        <w:t>Python</w:t>
      </w:r>
      <w:r>
        <w:rPr>
          <w:lang w:eastAsia="zh-CN"/>
        </w:rPr>
        <w:t>易读易懂的语言特性让这一概念更为形象</w:t>
      </w:r>
      <w:ins w:id="620" w:author="ma" w:date="2018-09-28T11:22:00Z">
        <w:r w:rsidR="00F32BE0">
          <w:rPr>
            <w:rFonts w:hint="eastAsia"/>
            <w:lang w:eastAsia="zh-CN"/>
          </w:rPr>
          <w:t>。</w:t>
        </w:r>
      </w:ins>
      <w:del w:id="621" w:author="ma" w:date="2018-09-28T11:22:00Z">
        <w:r w:rsidDel="00F32BE0">
          <w:rPr>
            <w:lang w:eastAsia="zh-CN"/>
          </w:rPr>
          <w:delText>，</w:delText>
        </w:r>
      </w:del>
      <w:del w:id="622" w:author="ma" w:date="2018-09-28T11:23:00Z">
        <w:r w:rsidDel="00F32BE0">
          <w:rPr>
            <w:lang w:eastAsia="zh-CN"/>
          </w:rPr>
          <w:delText>希望读者在学习的初始就养成写良好的代码的习惯，我会贯穿整本书帮助大家</w:delText>
        </w:r>
      </w:del>
      <w:ins w:id="623" w:author="ma" w:date="2018-09-28T11:23:00Z">
        <w:r w:rsidR="00F32BE0">
          <w:rPr>
            <w:rFonts w:hint="eastAsia"/>
            <w:lang w:eastAsia="zh-CN"/>
          </w:rPr>
          <w:t>本书作者</w:t>
        </w:r>
      </w:ins>
      <w:r>
        <w:rPr>
          <w:lang w:eastAsia="zh-CN"/>
        </w:rPr>
        <w:t>不仅</w:t>
      </w:r>
      <w:ins w:id="624" w:author="ma" w:date="2018-09-28T11:24:00Z">
        <w:r w:rsidR="00F32BE0">
          <w:rPr>
            <w:rFonts w:hint="eastAsia"/>
            <w:lang w:eastAsia="zh-CN"/>
          </w:rPr>
          <w:t>希望读者</w:t>
        </w:r>
      </w:ins>
      <w:r>
        <w:rPr>
          <w:lang w:eastAsia="zh-CN"/>
        </w:rPr>
        <w:t>学会</w:t>
      </w:r>
      <w:ins w:id="625" w:author="ma" w:date="2018-09-28T11:24:00Z">
        <w:r w:rsidR="00F32BE0">
          <w:rPr>
            <w:rFonts w:hint="eastAsia"/>
            <w:lang w:eastAsia="zh-CN"/>
          </w:rPr>
          <w:t>如何编</w:t>
        </w:r>
      </w:ins>
      <w:r>
        <w:rPr>
          <w:lang w:eastAsia="zh-CN"/>
        </w:rPr>
        <w:t>写</w:t>
      </w:r>
      <w:r>
        <w:rPr>
          <w:lang w:eastAsia="zh-CN"/>
        </w:rPr>
        <w:t>Python</w:t>
      </w:r>
      <w:r>
        <w:rPr>
          <w:lang w:eastAsia="zh-CN"/>
        </w:rPr>
        <w:t>代码、分析数据，而且</w:t>
      </w:r>
      <w:ins w:id="626" w:author="ma" w:date="2018-09-28T11:24:00Z">
        <w:r w:rsidR="00F32BE0">
          <w:rPr>
            <w:rFonts w:hint="eastAsia"/>
            <w:lang w:eastAsia="zh-CN"/>
          </w:rPr>
          <w:t>希望读者编</w:t>
        </w:r>
      </w:ins>
      <w:r>
        <w:rPr>
          <w:lang w:eastAsia="zh-CN"/>
        </w:rPr>
        <w:t>写</w:t>
      </w:r>
      <w:del w:id="627" w:author="ma" w:date="2018-09-28T11:24:00Z">
        <w:r w:rsidDel="00F32BE0">
          <w:rPr>
            <w:lang w:eastAsia="zh-CN"/>
          </w:rPr>
          <w:delText>出</w:delText>
        </w:r>
      </w:del>
      <w:r>
        <w:rPr>
          <w:lang w:eastAsia="zh-CN"/>
        </w:rPr>
        <w:t>的代码</w:t>
      </w:r>
      <w:del w:id="628" w:author="ma" w:date="2018-09-28T11:24:00Z">
        <w:r w:rsidDel="00F32BE0">
          <w:rPr>
            <w:lang w:eastAsia="zh-CN"/>
          </w:rPr>
          <w:delText>优良</w:delText>
        </w:r>
      </w:del>
      <w:r>
        <w:rPr>
          <w:lang w:eastAsia="zh-CN"/>
        </w:rPr>
        <w:t>易懂</w:t>
      </w:r>
      <w:ins w:id="629" w:author="ma" w:date="2018-09-28T11:25:00Z">
        <w:r w:rsidR="00F32BE0">
          <w:rPr>
            <w:rFonts w:hint="eastAsia"/>
            <w:lang w:eastAsia="zh-CN"/>
          </w:rPr>
          <w:t>易维护</w:t>
        </w:r>
      </w:ins>
      <w:r>
        <w:rPr>
          <w:lang w:eastAsia="zh-CN"/>
        </w:rPr>
        <w:t>。</w:t>
      </w:r>
    </w:p>
    <w:p w14:paraId="05A07C1A" w14:textId="77777777" w:rsidR="007C501D" w:rsidDel="00E155E9" w:rsidRDefault="00467D46" w:rsidP="00AB0D96">
      <w:pPr>
        <w:pStyle w:val="2"/>
        <w:rPr>
          <w:del w:id="630" w:author="ma" w:date="2018-09-28T11:12:00Z"/>
          <w:lang w:eastAsia="zh-CN"/>
        </w:rPr>
      </w:pPr>
      <w:bookmarkStart w:id="631" w:name="header-n130"/>
      <w:del w:id="632" w:author="ma" w:date="2018-09-28T11:18:00Z">
        <w:r w:rsidDel="00C0423C">
          <w:rPr>
            <w:lang w:eastAsia="zh-CN"/>
          </w:rPr>
          <w:delText>你好啊，世界！</w:delText>
        </w:r>
      </w:del>
      <w:bookmarkEnd w:id="631"/>
      <w:ins w:id="633" w:author="ma" w:date="2018-09-28T11:31:00Z">
        <w:r w:rsidR="00AB0D96">
          <w:rPr>
            <w:rFonts w:hint="eastAsia"/>
            <w:lang w:eastAsia="zh-CN"/>
          </w:rPr>
          <w:t>2.1</w:t>
        </w:r>
      </w:ins>
      <w:ins w:id="634" w:author="ma" w:date="2018-09-28T11:16:00Z">
        <w:r w:rsidR="00466F09">
          <w:rPr>
            <w:rFonts w:hint="eastAsia"/>
            <w:lang w:eastAsia="zh-CN"/>
          </w:rPr>
          <w:t xml:space="preserve"> </w:t>
        </w:r>
      </w:ins>
      <w:ins w:id="635" w:author="ma" w:date="2018-09-28T11:15:00Z">
        <w:r w:rsidR="00466F09" w:rsidRPr="002D0FF4">
          <w:rPr>
            <w:rFonts w:hint="eastAsia"/>
            <w:lang w:eastAsia="zh-CN"/>
          </w:rPr>
          <w:t>Python</w:t>
        </w:r>
        <w:r w:rsidR="00466F09" w:rsidRPr="002D0FF4">
          <w:rPr>
            <w:rFonts w:hint="eastAsia"/>
            <w:lang w:eastAsia="zh-CN"/>
          </w:rPr>
          <w:t>入门示例</w:t>
        </w:r>
      </w:ins>
    </w:p>
    <w:p w14:paraId="78C5B374" w14:textId="77777777" w:rsidR="007C501D" w:rsidRDefault="00467D46">
      <w:pPr>
        <w:pStyle w:val="FirstParagraph"/>
        <w:ind w:firstLineChars="200" w:firstLine="480"/>
        <w:rPr>
          <w:lang w:eastAsia="zh-CN"/>
        </w:rPr>
        <w:pPrChange w:id="636" w:author="ma" w:date="2018-09-28T11:14:00Z">
          <w:pPr>
            <w:pStyle w:val="FirstParagraph"/>
          </w:pPr>
        </w:pPrChange>
      </w:pPr>
      <w:r>
        <w:rPr>
          <w:lang w:eastAsia="zh-CN"/>
        </w:rPr>
        <w:t>在</w:t>
      </w:r>
      <w:del w:id="637" w:author="ma" w:date="2018-09-28T11:25:00Z">
        <w:r w:rsidDel="002D0FF4">
          <w:rPr>
            <w:lang w:eastAsia="zh-CN"/>
          </w:rPr>
          <w:delText>极大多数的</w:delText>
        </w:r>
      </w:del>
      <w:ins w:id="638" w:author="ma" w:date="2018-09-28T11:25:00Z">
        <w:r w:rsidR="002D0FF4">
          <w:rPr>
            <w:rFonts w:hint="eastAsia"/>
            <w:lang w:eastAsia="zh-CN"/>
          </w:rPr>
          <w:t>很多</w:t>
        </w:r>
      </w:ins>
      <w:r>
        <w:rPr>
          <w:lang w:eastAsia="zh-CN"/>
        </w:rPr>
        <w:t>编程学习书籍或者教学中，第一个代码实现是向屏幕输出</w:t>
      </w:r>
      <w:commentRangeStart w:id="639"/>
      <w:ins w:id="640" w:author="ma" w:date="2018-09-28T11:26:00Z">
        <w:r w:rsidR="002D0FF4">
          <w:rPr>
            <w:rFonts w:hint="eastAsia"/>
            <w:lang w:eastAsia="zh-CN"/>
          </w:rPr>
          <w:t>“</w:t>
        </w:r>
      </w:ins>
      <w:commentRangeEnd w:id="639"/>
      <w:ins w:id="641" w:author="ma" w:date="2018-09-28T11:27:00Z">
        <w:r w:rsidR="004B030C">
          <w:rPr>
            <w:rStyle w:val="af1"/>
          </w:rPr>
          <w:commentReference w:id="639"/>
        </w:r>
      </w:ins>
      <w:del w:id="642" w:author="ma" w:date="2018-09-28T11:26:00Z">
        <w:r w:rsidDel="002D0FF4">
          <w:rPr>
            <w:lang w:eastAsia="zh-CN"/>
          </w:rPr>
          <w:delText>“</w:delText>
        </w:r>
      </w:del>
      <w:r>
        <w:rPr>
          <w:lang w:eastAsia="zh-CN"/>
        </w:rPr>
        <w:t>Hello World!</w:t>
      </w:r>
      <w:ins w:id="643" w:author="ma" w:date="2018-09-28T11:26:00Z">
        <w:r w:rsidR="002D0FF4">
          <w:rPr>
            <w:rFonts w:hint="eastAsia"/>
            <w:lang w:eastAsia="zh-CN"/>
          </w:rPr>
          <w:t>”</w:t>
        </w:r>
      </w:ins>
      <w:del w:id="644" w:author="ma" w:date="2018-09-28T11:26:00Z">
        <w:r w:rsidDel="002D0FF4">
          <w:rPr>
            <w:lang w:eastAsia="zh-CN"/>
          </w:rPr>
          <w:delText>”</w:delText>
        </w:r>
      </w:del>
      <w:r>
        <w:rPr>
          <w:lang w:eastAsia="zh-CN"/>
        </w:rPr>
        <w:t>，</w:t>
      </w:r>
      <w:ins w:id="645" w:author="ma" w:date="2018-09-28T11:26:00Z">
        <w:r w:rsidR="002D0FF4">
          <w:rPr>
            <w:rFonts w:hint="eastAsia"/>
            <w:lang w:eastAsia="zh-CN"/>
          </w:rPr>
          <w:t>而本书</w:t>
        </w:r>
      </w:ins>
      <w:r>
        <w:rPr>
          <w:lang w:eastAsia="zh-CN"/>
        </w:rPr>
        <w:t>作为一本中文书籍，</w:t>
      </w:r>
      <w:del w:id="646" w:author="ma" w:date="2018-09-28T11:26:00Z">
        <w:r w:rsidDel="002D0FF4">
          <w:rPr>
            <w:lang w:eastAsia="zh-CN"/>
          </w:rPr>
          <w:delText>我们先一起来</w:delText>
        </w:r>
      </w:del>
      <w:ins w:id="647" w:author="ma" w:date="2018-09-28T11:26:00Z">
        <w:r w:rsidR="002D0FF4">
          <w:rPr>
            <w:rFonts w:hint="eastAsia"/>
            <w:lang w:eastAsia="zh-CN"/>
          </w:rPr>
          <w:t>下面就</w:t>
        </w:r>
      </w:ins>
      <w:r>
        <w:rPr>
          <w:lang w:eastAsia="zh-CN"/>
        </w:rPr>
        <w:t>实现输出</w:t>
      </w:r>
      <w:del w:id="648" w:author="ma" w:date="2018-09-28T11:27:00Z">
        <w:r w:rsidDel="002D0FF4">
          <w:rPr>
            <w:lang w:eastAsia="zh-CN"/>
          </w:rPr>
          <w:delText>它的中译版本</w:delText>
        </w:r>
        <w:r w:rsidDel="002D0FF4">
          <w:rPr>
            <w:lang w:eastAsia="zh-CN"/>
          </w:rPr>
          <w:delText>“</w:delText>
        </w:r>
      </w:del>
      <w:ins w:id="649" w:author="ma" w:date="2018-09-28T11:27:00Z">
        <w:r w:rsidR="002D0FF4">
          <w:rPr>
            <w:rFonts w:hint="eastAsia"/>
            <w:lang w:eastAsia="zh-CN"/>
          </w:rPr>
          <w:t>“</w:t>
        </w:r>
      </w:ins>
      <w:r>
        <w:rPr>
          <w:lang w:eastAsia="zh-CN"/>
        </w:rPr>
        <w:t>你好啊，世界！</w:t>
      </w:r>
      <w:ins w:id="650" w:author="ma" w:date="2018-09-28T11:27:00Z">
        <w:r w:rsidR="00E35680">
          <w:rPr>
            <w:rFonts w:hint="eastAsia"/>
            <w:lang w:eastAsia="zh-CN"/>
          </w:rPr>
          <w:t>”</w:t>
        </w:r>
      </w:ins>
      <w:del w:id="651" w:author="ma" w:date="2018-09-28T11:27:00Z">
        <w:r w:rsidDel="00E35680">
          <w:rPr>
            <w:lang w:eastAsia="zh-CN"/>
          </w:rPr>
          <w:delText>”</w:delText>
        </w:r>
      </w:del>
      <w:r>
        <w:rPr>
          <w:lang w:eastAsia="zh-CN"/>
        </w:rPr>
        <w:t>。</w:t>
      </w:r>
    </w:p>
    <w:p w14:paraId="53826A51" w14:textId="77777777" w:rsidR="007C501D" w:rsidRDefault="00467D46">
      <w:pPr>
        <w:pStyle w:val="a0"/>
        <w:ind w:firstLineChars="200" w:firstLine="480"/>
        <w:rPr>
          <w:lang w:eastAsia="zh-CN"/>
        </w:rPr>
        <w:pPrChange w:id="652" w:author="ma" w:date="2018-09-28T11:14:00Z">
          <w:pPr>
            <w:pStyle w:val="a0"/>
          </w:pPr>
        </w:pPrChange>
      </w:pPr>
      <w:r>
        <w:rPr>
          <w:lang w:eastAsia="zh-CN"/>
        </w:rPr>
        <w:t>首先，</w:t>
      </w:r>
      <w:del w:id="653" w:author="ma" w:date="2018-09-28T11:29:00Z">
        <w:r w:rsidDel="0063262A">
          <w:rPr>
            <w:lang w:eastAsia="zh-CN"/>
          </w:rPr>
          <w:delText>我们</w:delText>
        </w:r>
      </w:del>
      <w:r>
        <w:rPr>
          <w:lang w:eastAsia="zh-CN"/>
        </w:rPr>
        <w:t>打开</w:t>
      </w:r>
      <w:del w:id="654" w:author="ma" w:date="2018-09-28T11:29:00Z">
        <w:r w:rsidDel="0063262A">
          <w:rPr>
            <w:lang w:eastAsia="zh-CN"/>
          </w:rPr>
          <w:delText>软件</w:delText>
        </w:r>
      </w:del>
      <w:proofErr w:type="spellStart"/>
      <w:r>
        <w:rPr>
          <w:rStyle w:val="VerbatimChar"/>
          <w:lang w:eastAsia="zh-CN"/>
        </w:rPr>
        <w:t>nteract</w:t>
      </w:r>
      <w:proofErr w:type="spellEnd"/>
      <w:r>
        <w:rPr>
          <w:lang w:eastAsia="zh-CN"/>
        </w:rPr>
        <w:t>，或者使用</w:t>
      </w:r>
      <w:del w:id="655" w:author="ma" w:date="2018-09-28T11:29:00Z">
        <w:r w:rsidDel="0063262A">
          <w:rPr>
            <w:rStyle w:val="VerbatimChar"/>
            <w:lang w:eastAsia="zh-CN"/>
          </w:rPr>
          <w:delText>j</w:delText>
        </w:r>
      </w:del>
      <w:proofErr w:type="spellStart"/>
      <w:ins w:id="656" w:author="ma" w:date="2018-09-28T11:29:00Z">
        <w:r w:rsidR="0063262A">
          <w:rPr>
            <w:rStyle w:val="VerbatimChar"/>
            <w:rFonts w:hint="eastAsia"/>
            <w:lang w:eastAsia="zh-CN"/>
          </w:rPr>
          <w:t>J</w:t>
        </w:r>
      </w:ins>
      <w:r>
        <w:rPr>
          <w:rStyle w:val="VerbatimChar"/>
          <w:lang w:eastAsia="zh-CN"/>
        </w:rPr>
        <w:t>upyter</w:t>
      </w:r>
      <w:proofErr w:type="spellEnd"/>
      <w:r>
        <w:rPr>
          <w:rStyle w:val="VerbatimChar"/>
          <w:lang w:eastAsia="zh-CN"/>
        </w:rPr>
        <w:t xml:space="preserve"> </w:t>
      </w:r>
      <w:del w:id="657" w:author="ma" w:date="2018-09-28T11:29:00Z">
        <w:r w:rsidDel="0063262A">
          <w:rPr>
            <w:rStyle w:val="VerbatimChar"/>
            <w:lang w:eastAsia="zh-CN"/>
          </w:rPr>
          <w:delText>n</w:delText>
        </w:r>
      </w:del>
      <w:ins w:id="658" w:author="ma" w:date="2018-09-28T11:29:00Z">
        <w:r w:rsidR="0063262A">
          <w:rPr>
            <w:rStyle w:val="VerbatimChar"/>
            <w:rFonts w:hint="eastAsia"/>
            <w:lang w:eastAsia="zh-CN"/>
          </w:rPr>
          <w:t>N</w:t>
        </w:r>
      </w:ins>
      <w:r>
        <w:rPr>
          <w:rStyle w:val="VerbatimChar"/>
          <w:lang w:eastAsia="zh-CN"/>
        </w:rPr>
        <w:t>otebook</w:t>
      </w:r>
      <w:r>
        <w:rPr>
          <w:lang w:eastAsia="zh-CN"/>
        </w:rPr>
        <w:t>创建一个笔记本。</w:t>
      </w:r>
      <w:commentRangeStart w:id="659"/>
      <w:del w:id="660" w:author="ma" w:date="2018-09-28T11:37:00Z">
        <w:r w:rsidDel="00F02EC8">
          <w:rPr>
            <w:lang w:eastAsia="zh-CN"/>
          </w:rPr>
          <w:delText>没有进行软件安装和配置的读者请阅读第一章</w:delText>
        </w:r>
        <w:r w:rsidR="00655DAE" w:rsidDel="00F02EC8">
          <w:fldChar w:fldCharType="begin"/>
        </w:r>
        <w:r w:rsidR="00655DAE" w:rsidDel="00F02EC8">
          <w:rPr>
            <w:lang w:eastAsia="zh-CN"/>
          </w:rPr>
          <w:delInstrText xml:space="preserve"> HYPERLINK "https://www.jianshu.com/p/c2877d47c0d3" \h </w:delInstrText>
        </w:r>
        <w:r w:rsidR="00655DAE" w:rsidDel="00F02EC8">
          <w:fldChar w:fldCharType="separate"/>
        </w:r>
        <w:r w:rsidDel="00F02EC8">
          <w:rPr>
            <w:rStyle w:val="ad"/>
            <w:b/>
            <w:lang w:eastAsia="zh-CN"/>
          </w:rPr>
          <w:delText>介绍与学习准备</w:delText>
        </w:r>
        <w:r w:rsidR="00655DAE" w:rsidDel="00F02EC8">
          <w:rPr>
            <w:rStyle w:val="ad"/>
            <w:b/>
            <w:lang w:eastAsia="zh-CN"/>
          </w:rPr>
          <w:fldChar w:fldCharType="end"/>
        </w:r>
        <w:r w:rsidDel="00F02EC8">
          <w:rPr>
            <w:lang w:eastAsia="zh-CN"/>
          </w:rPr>
          <w:delText>。</w:delText>
        </w:r>
      </w:del>
      <w:commentRangeEnd w:id="659"/>
      <w:r w:rsidR="00960CB7">
        <w:rPr>
          <w:rStyle w:val="af1"/>
        </w:rPr>
        <w:commentReference w:id="659"/>
      </w:r>
    </w:p>
    <w:p w14:paraId="4D3584F5" w14:textId="77777777" w:rsidR="007C501D" w:rsidRDefault="00467D46">
      <w:pPr>
        <w:pStyle w:val="a0"/>
        <w:ind w:firstLineChars="200" w:firstLine="480"/>
        <w:rPr>
          <w:lang w:eastAsia="zh-CN"/>
        </w:rPr>
        <w:pPrChange w:id="661" w:author="ma" w:date="2018-09-28T11:38:00Z">
          <w:pPr>
            <w:pStyle w:val="a0"/>
          </w:pPr>
        </w:pPrChange>
      </w:pPr>
      <w:proofErr w:type="spellStart"/>
      <w:r>
        <w:t>在</w:t>
      </w:r>
      <w:ins w:id="662" w:author="ma" w:date="2018-09-28T11:38:00Z">
        <w:r w:rsidR="00C70A2D">
          <w:rPr>
            <w:rStyle w:val="VerbatimChar"/>
            <w:lang w:eastAsia="zh-CN"/>
          </w:rPr>
          <w:t>nteract</w:t>
        </w:r>
      </w:ins>
      <w:del w:id="663" w:author="ma" w:date="2018-09-28T11:38:00Z">
        <w:r w:rsidDel="00C70A2D">
          <w:delText>软件</w:delText>
        </w:r>
      </w:del>
      <w:r>
        <w:t>输入框中</w:t>
      </w:r>
      <w:proofErr w:type="spellEnd"/>
      <w:ins w:id="664" w:author="ma" w:date="2018-09-28T14:02:00Z">
        <w:r w:rsidR="004242E7">
          <w:rPr>
            <w:rFonts w:hint="eastAsia"/>
            <w:lang w:eastAsia="zh-CN"/>
          </w:rPr>
          <w:t>输</w:t>
        </w:r>
      </w:ins>
      <w:del w:id="665" w:author="ma" w:date="2018-09-28T14:02:00Z">
        <w:r w:rsidDel="004242E7">
          <w:delText>键</w:delText>
        </w:r>
      </w:del>
      <w:r>
        <w:t>入</w:t>
      </w:r>
      <w:commentRangeStart w:id="666"/>
      <w:ins w:id="667" w:author="ma" w:date="2018-09-28T14:02:00Z">
        <w:r w:rsidR="004242E7">
          <w:rPr>
            <w:rFonts w:hint="eastAsia"/>
            <w:lang w:eastAsia="zh-CN"/>
          </w:rPr>
          <w:t>“</w:t>
        </w:r>
      </w:ins>
      <w:commentRangeEnd w:id="666"/>
      <w:ins w:id="668" w:author="ma" w:date="2018-09-28T14:04:00Z">
        <w:r w:rsidR="00D031CD">
          <w:rPr>
            <w:rStyle w:val="af1"/>
          </w:rPr>
          <w:commentReference w:id="666"/>
        </w:r>
      </w:ins>
      <w:r>
        <w:rPr>
          <w:rStyle w:val="VerbatimChar"/>
        </w:rPr>
        <w:t>print('</w:t>
      </w:r>
      <w:proofErr w:type="spellStart"/>
      <w:r>
        <w:rPr>
          <w:rStyle w:val="VerbatimChar"/>
        </w:rPr>
        <w:t>你好啊，世界</w:t>
      </w:r>
      <w:commentRangeStart w:id="669"/>
      <w:proofErr w:type="spellEnd"/>
      <w:ins w:id="670" w:author="ma" w:date="2018-09-28T14:03:00Z">
        <w:r w:rsidR="00D031CD">
          <w:rPr>
            <w:rStyle w:val="VerbatimChar"/>
            <w:rFonts w:hint="eastAsia"/>
            <w:lang w:eastAsia="zh-CN"/>
          </w:rPr>
          <w:t>!</w:t>
        </w:r>
        <w:commentRangeEnd w:id="669"/>
        <w:r w:rsidR="00D031CD">
          <w:rPr>
            <w:rStyle w:val="af1"/>
          </w:rPr>
          <w:commentReference w:id="669"/>
        </w:r>
      </w:ins>
      <w:r>
        <w:rPr>
          <w:rStyle w:val="VerbatimChar"/>
          <w:lang w:eastAsia="zh-CN"/>
        </w:rPr>
        <w:t>')</w:t>
      </w:r>
      <w:ins w:id="671" w:author="ma" w:date="2018-09-28T14:02:00Z">
        <w:r w:rsidR="004242E7">
          <w:rPr>
            <w:rStyle w:val="VerbatimChar"/>
            <w:rFonts w:hint="eastAsia"/>
            <w:lang w:eastAsia="zh-CN"/>
          </w:rPr>
          <w:t>”</w:t>
        </w:r>
      </w:ins>
      <w:r>
        <w:rPr>
          <w:lang w:eastAsia="zh-CN"/>
        </w:rPr>
        <w:t>，然后</w:t>
      </w:r>
      <w:ins w:id="672" w:author="ma" w:date="2018-09-28T14:02:00Z">
        <w:r w:rsidR="004242E7">
          <w:rPr>
            <w:rFonts w:hint="eastAsia"/>
            <w:lang w:eastAsia="zh-CN"/>
          </w:rPr>
          <w:t>按</w:t>
        </w:r>
      </w:ins>
      <w:del w:id="673" w:author="ma" w:date="2018-09-28T14:02:00Z">
        <w:r w:rsidDel="004242E7">
          <w:rPr>
            <w:lang w:eastAsia="zh-CN"/>
          </w:rPr>
          <w:delText>摁</w:delText>
        </w:r>
      </w:del>
      <w:r>
        <w:rPr>
          <w:lang w:eastAsia="zh-CN"/>
        </w:rPr>
        <w:t>下快捷键</w:t>
      </w:r>
      <w:ins w:id="674" w:author="ma" w:date="2018-09-28T14:03:00Z">
        <w:r w:rsidR="004242E7">
          <w:rPr>
            <w:rFonts w:hint="eastAsia"/>
            <w:lang w:eastAsia="zh-CN"/>
          </w:rPr>
          <w:t>&lt;</w:t>
        </w:r>
      </w:ins>
      <w:proofErr w:type="spellStart"/>
      <w:r>
        <w:rPr>
          <w:rStyle w:val="VerbatimChar"/>
          <w:lang w:eastAsia="zh-CN"/>
        </w:rPr>
        <w:t>Ctrl</w:t>
      </w:r>
      <w:r>
        <w:rPr>
          <w:lang w:eastAsia="zh-CN"/>
        </w:rPr>
        <w:t>+</w:t>
      </w:r>
      <w:r>
        <w:rPr>
          <w:rStyle w:val="VerbatimChar"/>
          <w:lang w:eastAsia="zh-CN"/>
        </w:rPr>
        <w:t>Enter</w:t>
      </w:r>
      <w:proofErr w:type="spellEnd"/>
      <w:ins w:id="675" w:author="ma" w:date="2018-09-28T14:03:00Z">
        <w:r w:rsidR="004242E7">
          <w:rPr>
            <w:rStyle w:val="VerbatimChar"/>
            <w:rFonts w:hint="eastAsia"/>
            <w:lang w:eastAsia="zh-CN"/>
          </w:rPr>
          <w:t>&gt;</w:t>
        </w:r>
      </w:ins>
      <w:r>
        <w:rPr>
          <w:lang w:eastAsia="zh-CN"/>
        </w:rPr>
        <w:t>（</w:t>
      </w:r>
      <w:del w:id="676" w:author="ma" w:date="2018-09-28T14:05:00Z">
        <w:r w:rsidDel="00D031CD">
          <w:rPr>
            <w:lang w:eastAsia="zh-CN"/>
          </w:rPr>
          <w:delText>Windows</w:delText>
        </w:r>
        <w:r w:rsidDel="00D031CD">
          <w:rPr>
            <w:lang w:eastAsia="zh-CN"/>
          </w:rPr>
          <w:delText>，苹果</w:delText>
        </w:r>
      </w:del>
      <w:ins w:id="677" w:author="ma" w:date="2018-09-28T14:05:00Z">
        <w:r w:rsidR="00D031CD">
          <w:rPr>
            <w:rFonts w:hint="eastAsia"/>
            <w:lang w:eastAsia="zh-CN"/>
          </w:rPr>
          <w:t>在</w:t>
        </w:r>
        <w:proofErr w:type="spellStart"/>
        <w:r w:rsidR="00D031CD">
          <w:rPr>
            <w:rFonts w:hint="eastAsia"/>
            <w:lang w:eastAsia="zh-CN"/>
          </w:rPr>
          <w:t>macOS</w:t>
        </w:r>
        <w:proofErr w:type="spellEnd"/>
        <w:r w:rsidR="00D031CD">
          <w:rPr>
            <w:rFonts w:hint="eastAsia"/>
            <w:lang w:eastAsia="zh-CN"/>
          </w:rPr>
          <w:t>系统中，</w:t>
        </w:r>
      </w:ins>
      <w:r>
        <w:rPr>
          <w:lang w:eastAsia="zh-CN"/>
        </w:rPr>
        <w:t>将</w:t>
      </w:r>
      <w:r>
        <w:rPr>
          <w:rStyle w:val="VerbatimChar"/>
          <w:lang w:eastAsia="zh-CN"/>
        </w:rPr>
        <w:t>Ctrl</w:t>
      </w:r>
      <w:ins w:id="678" w:author="ma" w:date="2018-09-28T14:05:00Z">
        <w:r w:rsidR="00D031CD">
          <w:rPr>
            <w:rStyle w:val="VerbatimChar"/>
            <w:rFonts w:hint="eastAsia"/>
            <w:lang w:eastAsia="zh-CN"/>
          </w:rPr>
          <w:t>键</w:t>
        </w:r>
      </w:ins>
      <w:r>
        <w:rPr>
          <w:lang w:eastAsia="zh-CN"/>
        </w:rPr>
        <w:t>换为</w:t>
      </w:r>
      <w:ins w:id="679" w:author="ma" w:date="2018-09-28T14:06:00Z">
        <w:r w:rsidR="00D031CD">
          <w:rPr>
            <w:rStyle w:val="VerbatimChar"/>
            <w:rFonts w:hint="eastAsia"/>
            <w:lang w:eastAsia="zh-CN"/>
          </w:rPr>
          <w:t>command</w:t>
        </w:r>
      </w:ins>
      <w:del w:id="680" w:author="ma" w:date="2018-09-28T14:06:00Z">
        <w:r w:rsidDel="00D031CD">
          <w:rPr>
            <w:rStyle w:val="VerbatimChar"/>
            <w:lang w:eastAsia="zh-CN"/>
          </w:rPr>
          <w:delText>Cmd</w:delText>
        </w:r>
      </w:del>
      <w:r>
        <w:rPr>
          <w:lang w:eastAsia="zh-CN"/>
        </w:rPr>
        <w:t>键即可），输出</w:t>
      </w:r>
      <w:ins w:id="681" w:author="ma" w:date="2018-09-28T14:03:00Z">
        <w:r w:rsidR="004242E7">
          <w:rPr>
            <w:rFonts w:hint="eastAsia"/>
            <w:lang w:eastAsia="zh-CN"/>
          </w:rPr>
          <w:t>结</w:t>
        </w:r>
      </w:ins>
      <w:del w:id="682" w:author="ma" w:date="2018-09-28T14:03:00Z">
        <w:r w:rsidDel="004242E7">
          <w:rPr>
            <w:lang w:eastAsia="zh-CN"/>
          </w:rPr>
          <w:delText>效</w:delText>
        </w:r>
      </w:del>
      <w:r>
        <w:rPr>
          <w:lang w:eastAsia="zh-CN"/>
        </w:rPr>
        <w:t>果如</w:t>
      </w:r>
      <w:ins w:id="683" w:author="ma" w:date="2018-09-28T14:03:00Z">
        <w:r w:rsidR="004242E7">
          <w:rPr>
            <w:rFonts w:hint="eastAsia"/>
            <w:lang w:eastAsia="zh-CN"/>
          </w:rPr>
          <w:t>图</w:t>
        </w:r>
        <w:r w:rsidR="004242E7">
          <w:rPr>
            <w:rFonts w:hint="eastAsia"/>
            <w:lang w:eastAsia="zh-CN"/>
          </w:rPr>
          <w:t>2-1</w:t>
        </w:r>
        <w:r w:rsidR="004242E7">
          <w:rPr>
            <w:rFonts w:hint="eastAsia"/>
            <w:lang w:eastAsia="zh-CN"/>
          </w:rPr>
          <w:t>所示。</w:t>
        </w:r>
      </w:ins>
      <w:del w:id="684" w:author="ma" w:date="2018-09-28T14:03:00Z">
        <w:r w:rsidDel="004242E7">
          <w:rPr>
            <w:lang w:eastAsia="zh-CN"/>
          </w:rPr>
          <w:delText>下：</w:delText>
        </w:r>
      </w:del>
    </w:p>
    <w:p w14:paraId="193A9B8D" w14:textId="77777777" w:rsidR="007C501D" w:rsidRDefault="00467D46">
      <w:pPr>
        <w:pStyle w:val="CaptionedFigure"/>
        <w:jc w:val="center"/>
        <w:pPrChange w:id="685" w:author="ma" w:date="2018-09-28T11:39:00Z">
          <w:pPr>
            <w:pStyle w:val="CaptionedFigure"/>
          </w:pPr>
        </w:pPrChange>
      </w:pPr>
      <w:r>
        <w:rPr>
          <w:noProof/>
          <w:lang w:eastAsia="zh-CN"/>
        </w:rPr>
        <w:drawing>
          <wp:inline distT="0" distB="0" distL="0" distR="0" wp14:anchorId="67B47377" wp14:editId="10BE8E46">
            <wp:extent cx="5334000" cy="245893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chapter2\nteract_hello_world.png"/>
                    <pic:cNvPicPr>
                      <a:picLocks noChangeAspect="1" noChangeArrowheads="1"/>
                    </pic:cNvPicPr>
                  </pic:nvPicPr>
                  <pic:blipFill>
                    <a:blip r:embed="rId16"/>
                    <a:stretch>
                      <a:fillRect/>
                    </a:stretch>
                  </pic:blipFill>
                  <pic:spPr bwMode="auto">
                    <a:xfrm>
                      <a:off x="0" y="0"/>
                      <a:ext cx="5334000" cy="2458936"/>
                    </a:xfrm>
                    <a:prstGeom prst="rect">
                      <a:avLst/>
                    </a:prstGeom>
                    <a:noFill/>
                    <a:ln w="9525">
                      <a:noFill/>
                      <a:headEnd/>
                      <a:tailEnd/>
                    </a:ln>
                  </pic:spPr>
                </pic:pic>
              </a:graphicData>
            </a:graphic>
          </wp:inline>
        </w:drawing>
      </w:r>
    </w:p>
    <w:p w14:paraId="786E1CF4" w14:textId="77777777" w:rsidR="007C501D" w:rsidRPr="00C239D1" w:rsidRDefault="0002030E">
      <w:pPr>
        <w:pStyle w:val="ImageCaption"/>
        <w:jc w:val="center"/>
        <w:rPr>
          <w:i w:val="0"/>
          <w:lang w:eastAsia="zh-CN"/>
          <w:rPrChange w:id="686" w:author="ma" w:date="2018-09-28T11:38:00Z">
            <w:rPr>
              <w:lang w:eastAsia="zh-CN"/>
            </w:rPr>
          </w:rPrChange>
        </w:rPr>
        <w:pPrChange w:id="687" w:author="ma" w:date="2018-09-28T11:38:00Z">
          <w:pPr>
            <w:pStyle w:val="ImageCaption"/>
          </w:pPr>
        </w:pPrChange>
      </w:pPr>
      <w:ins w:id="688" w:author="ma" w:date="2018-09-28T10:12:00Z">
        <w:r w:rsidRPr="00C239D1">
          <w:rPr>
            <w:rFonts w:hint="eastAsia"/>
            <w:i w:val="0"/>
            <w:lang w:eastAsia="zh-CN"/>
            <w:rPrChange w:id="689" w:author="ma" w:date="2018-09-28T11:38:00Z">
              <w:rPr>
                <w:rFonts w:hint="eastAsia"/>
                <w:lang w:eastAsia="zh-CN"/>
              </w:rPr>
            </w:rPrChange>
          </w:rPr>
          <w:t>图</w:t>
        </w:r>
      </w:ins>
      <w:ins w:id="690" w:author="ma" w:date="2018-09-28T11:31:00Z">
        <w:r w:rsidR="00AB0D96" w:rsidRPr="00C239D1">
          <w:rPr>
            <w:i w:val="0"/>
            <w:lang w:eastAsia="zh-CN"/>
            <w:rPrChange w:id="691" w:author="ma" w:date="2018-09-28T11:38:00Z">
              <w:rPr>
                <w:lang w:eastAsia="zh-CN"/>
              </w:rPr>
            </w:rPrChange>
          </w:rPr>
          <w:t>2</w:t>
        </w:r>
      </w:ins>
      <w:ins w:id="692" w:author="ma" w:date="2018-09-28T10:12:00Z">
        <w:r w:rsidR="00123703" w:rsidRPr="00C239D1">
          <w:rPr>
            <w:i w:val="0"/>
            <w:lang w:eastAsia="zh-CN"/>
            <w:rPrChange w:id="693" w:author="ma" w:date="2018-09-28T11:38:00Z">
              <w:rPr>
                <w:lang w:eastAsia="zh-CN"/>
              </w:rPr>
            </w:rPrChange>
          </w:rPr>
          <w:t>-</w:t>
        </w:r>
      </w:ins>
      <w:ins w:id="694" w:author="ma" w:date="2018-09-28T11:38:00Z">
        <w:r w:rsidR="00C239D1" w:rsidRPr="00C239D1">
          <w:rPr>
            <w:i w:val="0"/>
            <w:lang w:eastAsia="zh-CN"/>
            <w:rPrChange w:id="695" w:author="ma" w:date="2018-09-28T11:38:00Z">
              <w:rPr>
                <w:lang w:eastAsia="zh-CN"/>
              </w:rPr>
            </w:rPrChange>
          </w:rPr>
          <w:t>1</w:t>
        </w:r>
      </w:ins>
      <w:ins w:id="696" w:author="ma" w:date="2018-09-28T14:06:00Z">
        <w:r w:rsidR="00D031CD">
          <w:rPr>
            <w:rFonts w:hint="eastAsia"/>
            <w:i w:val="0"/>
            <w:lang w:eastAsia="zh-CN"/>
          </w:rPr>
          <w:t xml:space="preserve"> </w:t>
        </w:r>
        <w:r w:rsidR="00D031CD">
          <w:rPr>
            <w:rFonts w:hint="eastAsia"/>
            <w:i w:val="0"/>
            <w:lang w:eastAsia="zh-CN"/>
          </w:rPr>
          <w:t>示例及输出</w:t>
        </w:r>
      </w:ins>
    </w:p>
    <w:p w14:paraId="3359A757" w14:textId="77777777" w:rsidR="007C501D" w:rsidRDefault="00467D46">
      <w:pPr>
        <w:pStyle w:val="a0"/>
        <w:ind w:firstLineChars="200" w:firstLine="480"/>
        <w:rPr>
          <w:lang w:eastAsia="zh-CN"/>
        </w:rPr>
        <w:pPrChange w:id="697" w:author="ma" w:date="2018-09-28T14:06:00Z">
          <w:pPr>
            <w:pStyle w:val="a0"/>
          </w:pPr>
        </w:pPrChange>
      </w:pPr>
      <w:del w:id="698" w:author="ma" w:date="2018-09-28T14:07:00Z">
        <w:r w:rsidDel="00E32322">
          <w:rPr>
            <w:lang w:eastAsia="zh-CN"/>
          </w:rPr>
          <w:delText>你</w:delText>
        </w:r>
      </w:del>
      <w:ins w:id="699" w:author="ma" w:date="2018-09-28T14:07:00Z">
        <w:r w:rsidR="00E32322">
          <w:rPr>
            <w:rFonts w:hint="eastAsia"/>
            <w:lang w:eastAsia="zh-CN"/>
          </w:rPr>
          <w:t>在运行程序时，用户</w:t>
        </w:r>
      </w:ins>
      <w:del w:id="700" w:author="ma" w:date="2018-09-28T14:07:00Z">
        <w:r w:rsidDel="00E32322">
          <w:rPr>
            <w:lang w:eastAsia="zh-CN"/>
          </w:rPr>
          <w:delText>也</w:delText>
        </w:r>
      </w:del>
      <w:ins w:id="701" w:author="ma" w:date="2018-09-28T14:07:00Z">
        <w:r w:rsidR="00E32322">
          <w:rPr>
            <w:rFonts w:hint="eastAsia"/>
            <w:lang w:eastAsia="zh-CN"/>
          </w:rPr>
          <w:t>还</w:t>
        </w:r>
      </w:ins>
      <w:r>
        <w:rPr>
          <w:lang w:eastAsia="zh-CN"/>
        </w:rPr>
        <w:t>可以</w:t>
      </w:r>
      <w:ins w:id="702" w:author="ma" w:date="2018-09-28T14:07:00Z">
        <w:r w:rsidR="00E32322">
          <w:rPr>
            <w:rFonts w:hint="eastAsia"/>
            <w:lang w:eastAsia="zh-CN"/>
          </w:rPr>
          <w:t>单</w:t>
        </w:r>
      </w:ins>
      <w:del w:id="703" w:author="ma" w:date="2018-09-28T14:07:00Z">
        <w:r w:rsidDel="00E32322">
          <w:rPr>
            <w:lang w:eastAsia="zh-CN"/>
          </w:rPr>
          <w:delText>点</w:delText>
        </w:r>
      </w:del>
      <w:r>
        <w:rPr>
          <w:lang w:eastAsia="zh-CN"/>
        </w:rPr>
        <w:t>击输入框右上角的</w:t>
      </w:r>
      <w:r w:rsidRPr="00E32322">
        <w:rPr>
          <w:rFonts w:hint="eastAsia"/>
          <w:lang w:eastAsia="zh-CN"/>
          <w:rPrChange w:id="704" w:author="ma" w:date="2018-09-28T14:08:00Z">
            <w:rPr>
              <w:rFonts w:hint="eastAsia"/>
              <w:b/>
              <w:lang w:eastAsia="zh-CN"/>
            </w:rPr>
          </w:rPrChange>
        </w:rPr>
        <w:t>三角</w:t>
      </w:r>
      <w:ins w:id="705" w:author="ma" w:date="2018-09-28T14:07:00Z">
        <w:r w:rsidR="00E32322" w:rsidRPr="00E32322">
          <w:rPr>
            <w:rFonts w:hint="eastAsia"/>
            <w:lang w:eastAsia="zh-CN"/>
            <w:rPrChange w:id="706" w:author="ma" w:date="2018-09-28T14:08:00Z">
              <w:rPr>
                <w:rFonts w:hint="eastAsia"/>
                <w:b/>
                <w:lang w:eastAsia="zh-CN"/>
              </w:rPr>
            </w:rPrChange>
          </w:rPr>
          <w:t>形</w:t>
        </w:r>
      </w:ins>
      <w:ins w:id="707" w:author="ma" w:date="2018-09-28T14:08:00Z">
        <w:r w:rsidR="00E32322" w:rsidRPr="00E32322">
          <w:rPr>
            <w:rFonts w:hint="eastAsia"/>
            <w:lang w:eastAsia="zh-CN"/>
            <w:rPrChange w:id="708" w:author="ma" w:date="2018-09-28T14:08:00Z">
              <w:rPr>
                <w:rFonts w:hint="eastAsia"/>
                <w:b/>
                <w:lang w:eastAsia="zh-CN"/>
              </w:rPr>
            </w:rPrChange>
          </w:rPr>
          <w:t>图标按钮</w:t>
        </w:r>
      </w:ins>
      <w:del w:id="709" w:author="ma" w:date="2018-09-28T14:08:00Z">
        <w:r w:rsidDel="00E32322">
          <w:rPr>
            <w:b/>
            <w:lang w:eastAsia="zh-CN"/>
          </w:rPr>
          <w:delText>运</w:delText>
        </w:r>
      </w:del>
      <w:del w:id="710" w:author="ma" w:date="2018-09-28T14:07:00Z">
        <w:r w:rsidDel="00E32322">
          <w:rPr>
            <w:b/>
            <w:lang w:eastAsia="zh-CN"/>
          </w:rPr>
          <w:delText>行标记</w:delText>
        </w:r>
      </w:del>
      <w:r>
        <w:rPr>
          <w:lang w:eastAsia="zh-CN"/>
        </w:rPr>
        <w:t>。</w:t>
      </w:r>
    </w:p>
    <w:p w14:paraId="11758143" w14:textId="77777777" w:rsidR="007C501D" w:rsidDel="00E32322" w:rsidRDefault="00467D46">
      <w:pPr>
        <w:pStyle w:val="a0"/>
        <w:rPr>
          <w:del w:id="711" w:author="ma" w:date="2018-09-28T14:08:00Z"/>
          <w:lang w:eastAsia="zh-CN"/>
        </w:rPr>
      </w:pPr>
      <w:del w:id="712" w:author="ma" w:date="2018-09-28T14:08:00Z">
        <w:r w:rsidDel="00E32322">
          <w:rPr>
            <w:b/>
            <w:lang w:eastAsia="zh-CN"/>
          </w:rPr>
          <w:delText>我们的第一个程序完成了</w:delText>
        </w:r>
        <w:r w:rsidDel="00E32322">
          <w:rPr>
            <w:lang w:eastAsia="zh-CN"/>
          </w:rPr>
          <w:delText>。是不是很简单？</w:delText>
        </w:r>
      </w:del>
    </w:p>
    <w:p w14:paraId="63EC93D8" w14:textId="77777777" w:rsidR="007C501D" w:rsidDel="00E32322" w:rsidRDefault="00467D46">
      <w:pPr>
        <w:pStyle w:val="a0"/>
        <w:rPr>
          <w:del w:id="713" w:author="ma" w:date="2018-09-28T14:08:00Z"/>
          <w:lang w:eastAsia="zh-CN"/>
        </w:rPr>
      </w:pPr>
      <w:del w:id="714" w:author="ma" w:date="2018-09-28T14:08:00Z">
        <w:r w:rsidDel="00E32322">
          <w:rPr>
            <w:lang w:eastAsia="zh-CN"/>
          </w:rPr>
          <w:delText>等等，我还没有解释这句代码是什么意思。</w:delText>
        </w:r>
      </w:del>
    </w:p>
    <w:p w14:paraId="05F0C1A1" w14:textId="77777777" w:rsidR="007C501D" w:rsidRDefault="00467D46">
      <w:pPr>
        <w:pStyle w:val="a0"/>
        <w:ind w:firstLineChars="200" w:firstLine="480"/>
        <w:rPr>
          <w:lang w:eastAsia="zh-CN"/>
        </w:rPr>
        <w:pPrChange w:id="715" w:author="ma" w:date="2018-09-28T14:08:00Z">
          <w:pPr>
            <w:pStyle w:val="a0"/>
          </w:pPr>
        </w:pPrChange>
      </w:pPr>
      <w:r>
        <w:rPr>
          <w:lang w:eastAsia="zh-CN"/>
        </w:rPr>
        <w:t>这</w:t>
      </w:r>
      <w:ins w:id="716" w:author="ma" w:date="2018-09-28T14:08:00Z">
        <w:r w:rsidR="00E32322">
          <w:rPr>
            <w:rFonts w:hint="eastAsia"/>
            <w:lang w:eastAsia="zh-CN"/>
          </w:rPr>
          <w:t>行</w:t>
        </w:r>
      </w:ins>
      <w:del w:id="717" w:author="ma" w:date="2018-09-28T14:08:00Z">
        <w:r w:rsidDel="00E32322">
          <w:rPr>
            <w:lang w:eastAsia="zh-CN"/>
          </w:rPr>
          <w:delText>句</w:delText>
        </w:r>
      </w:del>
      <w:r>
        <w:rPr>
          <w:lang w:eastAsia="zh-CN"/>
        </w:rPr>
        <w:t>代码</w:t>
      </w:r>
      <w:ins w:id="718" w:author="ma" w:date="2018-09-28T14:08:00Z">
        <w:r w:rsidR="00E32322">
          <w:rPr>
            <w:rFonts w:hint="eastAsia"/>
            <w:lang w:eastAsia="zh-CN"/>
          </w:rPr>
          <w:t>语句</w:t>
        </w:r>
      </w:ins>
      <w:r>
        <w:rPr>
          <w:lang w:eastAsia="zh-CN"/>
        </w:rPr>
        <w:t>总共</w:t>
      </w:r>
      <w:ins w:id="719" w:author="ma" w:date="2018-09-28T14:08:00Z">
        <w:r w:rsidR="00E32322">
          <w:rPr>
            <w:rFonts w:hint="eastAsia"/>
            <w:lang w:eastAsia="zh-CN"/>
          </w:rPr>
          <w:t>包含</w:t>
        </w:r>
      </w:ins>
      <w:r>
        <w:rPr>
          <w:lang w:eastAsia="zh-CN"/>
        </w:rPr>
        <w:t>16</w:t>
      </w:r>
      <w:r>
        <w:rPr>
          <w:lang w:eastAsia="zh-CN"/>
        </w:rPr>
        <w:t>个字符，其中</w:t>
      </w:r>
      <w:r>
        <w:rPr>
          <w:lang w:eastAsia="zh-CN"/>
        </w:rPr>
        <w:t>7</w:t>
      </w:r>
      <w:r>
        <w:rPr>
          <w:lang w:eastAsia="zh-CN"/>
        </w:rPr>
        <w:t>个字符是</w:t>
      </w:r>
      <w:del w:id="720" w:author="ma" w:date="2018-09-28T14:10:00Z">
        <w:r w:rsidDel="004259AB">
          <w:rPr>
            <w:lang w:eastAsia="zh-CN"/>
          </w:rPr>
          <w:delText>我们</w:delText>
        </w:r>
      </w:del>
      <w:ins w:id="721" w:author="ma" w:date="2018-09-28T14:10:00Z">
        <w:r w:rsidR="004259AB">
          <w:rPr>
            <w:rFonts w:hint="eastAsia"/>
            <w:lang w:eastAsia="zh-CN"/>
          </w:rPr>
          <w:t>读者都</w:t>
        </w:r>
      </w:ins>
      <w:r>
        <w:rPr>
          <w:lang w:eastAsia="zh-CN"/>
        </w:rPr>
        <w:t>认识的</w:t>
      </w:r>
      <w:ins w:id="722" w:author="ma" w:date="2018-09-28T14:09:00Z">
        <w:r w:rsidR="004259AB">
          <w:rPr>
            <w:rFonts w:hint="eastAsia"/>
            <w:lang w:eastAsia="zh-CN"/>
          </w:rPr>
          <w:t>“</w:t>
        </w:r>
      </w:ins>
      <w:del w:id="723" w:author="ma" w:date="2018-09-28T14:09:00Z">
        <w:r w:rsidDel="004259AB">
          <w:rPr>
            <w:lang w:eastAsia="zh-CN"/>
          </w:rPr>
          <w:delText>“</w:delText>
        </w:r>
      </w:del>
      <w:r>
        <w:rPr>
          <w:lang w:eastAsia="zh-CN"/>
        </w:rPr>
        <w:t>你好啊，世界！</w:t>
      </w:r>
      <w:ins w:id="724" w:author="ma" w:date="2018-09-28T14:09:00Z">
        <w:r w:rsidR="004259AB">
          <w:rPr>
            <w:rFonts w:hint="eastAsia"/>
            <w:lang w:eastAsia="zh-CN"/>
          </w:rPr>
          <w:t>”</w:t>
        </w:r>
      </w:ins>
      <w:del w:id="725" w:author="ma" w:date="2018-09-28T14:09:00Z">
        <w:r w:rsidDel="004259AB">
          <w:rPr>
            <w:lang w:eastAsia="zh-CN"/>
          </w:rPr>
          <w:delText>”</w:delText>
        </w:r>
      </w:del>
      <w:r>
        <w:rPr>
          <w:lang w:eastAsia="zh-CN"/>
        </w:rPr>
        <w:t>，其他</w:t>
      </w:r>
      <w:r>
        <w:rPr>
          <w:lang w:eastAsia="zh-CN"/>
        </w:rPr>
        <w:t>9</w:t>
      </w:r>
      <w:r>
        <w:rPr>
          <w:lang w:eastAsia="zh-CN"/>
        </w:rPr>
        <w:t>个字符是</w:t>
      </w:r>
      <w:ins w:id="726" w:author="ma" w:date="2018-09-28T14:09:00Z">
        <w:r w:rsidR="004259AB">
          <w:rPr>
            <w:rFonts w:hint="eastAsia"/>
            <w:lang w:eastAsia="zh-CN"/>
          </w:rPr>
          <w:t>有些读者</w:t>
        </w:r>
      </w:ins>
      <w:del w:id="727" w:author="ma" w:date="2018-09-28T14:09:00Z">
        <w:r w:rsidDel="004259AB">
          <w:rPr>
            <w:lang w:eastAsia="zh-CN"/>
          </w:rPr>
          <w:delText>我们</w:delText>
        </w:r>
      </w:del>
      <w:r>
        <w:rPr>
          <w:lang w:eastAsia="zh-CN"/>
        </w:rPr>
        <w:t>暂时还不理解的</w:t>
      </w:r>
      <w:r>
        <w:rPr>
          <w:rStyle w:val="VerbatimChar"/>
          <w:lang w:eastAsia="zh-CN"/>
        </w:rPr>
        <w:t>print</w:t>
      </w:r>
      <w:del w:id="728" w:author="ma" w:date="2018-09-28T14:10:00Z">
        <w:r w:rsidDel="004259AB">
          <w:rPr>
            <w:lang w:eastAsia="zh-CN"/>
          </w:rPr>
          <w:delText>+</w:delText>
        </w:r>
      </w:del>
      <w:ins w:id="729" w:author="ma" w:date="2018-09-28T14:11:00Z">
        <w:r w:rsidR="004259AB">
          <w:rPr>
            <w:rFonts w:hint="eastAsia"/>
            <w:lang w:eastAsia="zh-CN"/>
          </w:rPr>
          <w:t>、</w:t>
        </w:r>
      </w:ins>
      <w:r>
        <w:rPr>
          <w:rStyle w:val="VerbatimChar"/>
          <w:lang w:eastAsia="zh-CN"/>
        </w:rPr>
        <w:t>()</w:t>
      </w:r>
      <w:ins w:id="730" w:author="ma" w:date="2018-09-28T14:11:00Z">
        <w:r w:rsidR="004259AB">
          <w:rPr>
            <w:rFonts w:hint="eastAsia"/>
            <w:lang w:eastAsia="zh-CN"/>
          </w:rPr>
          <w:t>和</w:t>
        </w:r>
      </w:ins>
      <w:del w:id="731" w:author="ma" w:date="2018-09-28T14:11:00Z">
        <w:r w:rsidDel="004259AB">
          <w:rPr>
            <w:lang w:eastAsia="zh-CN"/>
          </w:rPr>
          <w:delText>+</w:delText>
        </w:r>
      </w:del>
      <w:r>
        <w:rPr>
          <w:rStyle w:val="VerbatimChar"/>
          <w:lang w:eastAsia="zh-CN"/>
        </w:rPr>
        <w:t>''</w:t>
      </w:r>
      <w:ins w:id="732" w:author="ma" w:date="2018-09-28T14:10:00Z">
        <w:r w:rsidR="004259AB">
          <w:rPr>
            <w:rFonts w:hint="eastAsia"/>
            <w:lang w:eastAsia="zh-CN"/>
          </w:rPr>
          <w:t>，</w:t>
        </w:r>
      </w:ins>
      <w:del w:id="733" w:author="ma" w:date="2018-09-28T14:10:00Z">
        <w:r w:rsidDel="004259AB">
          <w:rPr>
            <w:lang w:eastAsia="zh-CN"/>
          </w:rPr>
          <w:delText>。</w:delText>
        </w:r>
      </w:del>
      <w:r>
        <w:rPr>
          <w:lang w:eastAsia="zh-CN"/>
        </w:rPr>
        <w:t>它们</w:t>
      </w:r>
      <w:ins w:id="734" w:author="ma" w:date="2018-09-28T14:11:00Z">
        <w:r w:rsidR="004259AB">
          <w:rPr>
            <w:rFonts w:hint="eastAsia"/>
            <w:lang w:eastAsia="zh-CN"/>
          </w:rPr>
          <w:t>分别表示</w:t>
        </w:r>
      </w:ins>
      <w:del w:id="735" w:author="ma" w:date="2018-09-28T14:11:00Z">
        <w:r w:rsidDel="004259AB">
          <w:rPr>
            <w:lang w:eastAsia="zh-CN"/>
          </w:rPr>
          <w:delText>是</w:delText>
        </w:r>
      </w:del>
      <w:r>
        <w:rPr>
          <w:lang w:eastAsia="zh-CN"/>
        </w:rPr>
        <w:t>什么</w:t>
      </w:r>
      <w:ins w:id="736" w:author="ma" w:date="2018-09-28T14:11:00Z">
        <w:r w:rsidR="004259AB">
          <w:rPr>
            <w:rFonts w:hint="eastAsia"/>
            <w:lang w:eastAsia="zh-CN"/>
          </w:rPr>
          <w:t>含义</w:t>
        </w:r>
      </w:ins>
      <w:del w:id="737" w:author="ma" w:date="2018-09-28T14:11:00Z">
        <w:r w:rsidDel="004259AB">
          <w:rPr>
            <w:lang w:eastAsia="zh-CN"/>
          </w:rPr>
          <w:delText>意思</w:delText>
        </w:r>
      </w:del>
      <w:r>
        <w:rPr>
          <w:lang w:eastAsia="zh-CN"/>
        </w:rPr>
        <w:t>呢？</w:t>
      </w:r>
    </w:p>
    <w:p w14:paraId="0040F025" w14:textId="77777777" w:rsidR="007C501D" w:rsidRDefault="00467D46">
      <w:pPr>
        <w:pStyle w:val="a0"/>
        <w:ind w:firstLineChars="200" w:firstLine="440"/>
        <w:rPr>
          <w:lang w:eastAsia="zh-CN"/>
        </w:rPr>
        <w:pPrChange w:id="738" w:author="ma" w:date="2018-09-28T14:10:00Z">
          <w:pPr>
            <w:pStyle w:val="a0"/>
          </w:pPr>
        </w:pPrChange>
      </w:pPr>
      <w:r>
        <w:rPr>
          <w:rStyle w:val="VerbatimChar"/>
          <w:lang w:eastAsia="zh-CN"/>
        </w:rPr>
        <w:t>print</w:t>
      </w:r>
      <w:r>
        <w:rPr>
          <w:lang w:eastAsia="zh-CN"/>
        </w:rPr>
        <w:t>是</w:t>
      </w:r>
      <w:r>
        <w:rPr>
          <w:lang w:eastAsia="zh-CN"/>
        </w:rPr>
        <w:t>Python</w:t>
      </w:r>
      <w:r>
        <w:rPr>
          <w:lang w:eastAsia="zh-CN"/>
        </w:rPr>
        <w:t>提供的一个命令，它默认可以向屏幕输出用户</w:t>
      </w:r>
      <w:del w:id="739" w:author="ma" w:date="2018-09-28T14:11:00Z">
        <w:r w:rsidDel="004259AB">
          <w:rPr>
            <w:lang w:eastAsia="zh-CN"/>
          </w:rPr>
          <w:delText>（我们）</w:delText>
        </w:r>
      </w:del>
      <w:r>
        <w:rPr>
          <w:lang w:eastAsia="zh-CN"/>
        </w:rPr>
        <w:t>定义的字符（串），依赖</w:t>
      </w:r>
      <w:commentRangeStart w:id="740"/>
      <w:ins w:id="741" w:author="ma" w:date="2018-09-28T14:11:00Z">
        <w:r w:rsidR="004259AB">
          <w:rPr>
            <w:rFonts w:hint="eastAsia"/>
            <w:lang w:eastAsia="zh-CN"/>
          </w:rPr>
          <w:t>“</w:t>
        </w:r>
      </w:ins>
      <w:commentRangeEnd w:id="740"/>
      <w:ins w:id="742" w:author="ma" w:date="2018-09-28T14:12:00Z">
        <w:r w:rsidR="003D2A14">
          <w:rPr>
            <w:rStyle w:val="af1"/>
          </w:rPr>
          <w:commentReference w:id="740"/>
        </w:r>
      </w:ins>
      <w:r>
        <w:rPr>
          <w:rStyle w:val="VerbatimChar"/>
          <w:lang w:eastAsia="zh-CN"/>
        </w:rPr>
        <w:t>()</w:t>
      </w:r>
      <w:ins w:id="743" w:author="ma" w:date="2018-09-28T14:11:00Z">
        <w:r w:rsidR="004259AB">
          <w:rPr>
            <w:rStyle w:val="VerbatimChar"/>
            <w:rFonts w:hint="eastAsia"/>
            <w:lang w:eastAsia="zh-CN"/>
          </w:rPr>
          <w:t>”</w:t>
        </w:r>
      </w:ins>
      <w:r>
        <w:rPr>
          <w:lang w:eastAsia="zh-CN"/>
        </w:rPr>
        <w:t>来区分</w:t>
      </w:r>
      <w:del w:id="744" w:author="ma" w:date="2018-09-28T14:13:00Z">
        <w:r w:rsidDel="003D2A14">
          <w:rPr>
            <w:lang w:eastAsia="zh-CN"/>
          </w:rPr>
          <w:delText>我们</w:delText>
        </w:r>
      </w:del>
      <w:ins w:id="745" w:author="ma" w:date="2018-09-28T14:13:00Z">
        <w:r w:rsidR="003D2A14">
          <w:rPr>
            <w:rFonts w:hint="eastAsia"/>
            <w:lang w:eastAsia="zh-CN"/>
          </w:rPr>
          <w:t>用户</w:t>
        </w:r>
      </w:ins>
      <w:r>
        <w:rPr>
          <w:lang w:eastAsia="zh-CN"/>
        </w:rPr>
        <w:t>输入的内容</w:t>
      </w:r>
      <w:ins w:id="746" w:author="ma" w:date="2018-09-28T14:13:00Z">
        <w:r w:rsidR="003D2A14">
          <w:rPr>
            <w:rFonts w:hint="eastAsia"/>
            <w:lang w:eastAsia="zh-CN"/>
          </w:rPr>
          <w:t>中</w:t>
        </w:r>
      </w:ins>
      <w:r>
        <w:rPr>
          <w:lang w:eastAsia="zh-CN"/>
        </w:rPr>
        <w:t>什么是它要处理的对象，而这个对象就是由单引号</w:t>
      </w:r>
      <w:ins w:id="747" w:author="ma" w:date="2018-09-28T14:12:00Z">
        <w:r w:rsidR="004259AB">
          <w:rPr>
            <w:rFonts w:hint="eastAsia"/>
            <w:lang w:eastAsia="zh-CN"/>
          </w:rPr>
          <w:t>“</w:t>
        </w:r>
      </w:ins>
      <w:r>
        <w:rPr>
          <w:rStyle w:val="VerbatimChar"/>
          <w:lang w:eastAsia="zh-CN"/>
        </w:rPr>
        <w:t>''</w:t>
      </w:r>
      <w:ins w:id="748" w:author="ma" w:date="2018-09-28T14:12:00Z">
        <w:r w:rsidR="004259AB">
          <w:rPr>
            <w:rStyle w:val="VerbatimChar"/>
            <w:rFonts w:hint="eastAsia"/>
            <w:lang w:eastAsia="zh-CN"/>
          </w:rPr>
          <w:t>”</w:t>
        </w:r>
      </w:ins>
      <w:r>
        <w:rPr>
          <w:lang w:eastAsia="zh-CN"/>
        </w:rPr>
        <w:t>括起来的文字。</w:t>
      </w:r>
    </w:p>
    <w:p w14:paraId="564966D3" w14:textId="77777777" w:rsidR="007C501D" w:rsidRDefault="00467D46">
      <w:pPr>
        <w:pStyle w:val="a0"/>
        <w:ind w:firstLineChars="200" w:firstLine="480"/>
        <w:rPr>
          <w:lang w:eastAsia="zh-CN"/>
        </w:rPr>
        <w:pPrChange w:id="749" w:author="ma" w:date="2018-09-28T14:14:00Z">
          <w:pPr>
            <w:pStyle w:val="a0"/>
          </w:pPr>
        </w:pPrChange>
      </w:pPr>
      <w:r>
        <w:rPr>
          <w:lang w:eastAsia="zh-CN"/>
        </w:rPr>
        <w:t>为了</w:t>
      </w:r>
      <w:del w:id="750" w:author="ma" w:date="2018-09-28T14:14:00Z">
        <w:r w:rsidDel="00BB43EF">
          <w:rPr>
            <w:lang w:eastAsia="zh-CN"/>
          </w:rPr>
          <w:delText>查看我的</w:delText>
        </w:r>
      </w:del>
      <w:ins w:id="751" w:author="ma" w:date="2018-09-28T14:14:00Z">
        <w:r w:rsidR="00BB43EF">
          <w:rPr>
            <w:rFonts w:hint="eastAsia"/>
            <w:lang w:eastAsia="zh-CN"/>
          </w:rPr>
          <w:t>证明上述说明的</w:t>
        </w:r>
      </w:ins>
      <w:del w:id="752" w:author="ma" w:date="2018-09-28T14:14:00Z">
        <w:r w:rsidDel="00BB43EF">
          <w:rPr>
            <w:lang w:eastAsia="zh-CN"/>
          </w:rPr>
          <w:delText>解释是否</w:delText>
        </w:r>
      </w:del>
      <w:r>
        <w:rPr>
          <w:lang w:eastAsia="zh-CN"/>
        </w:rPr>
        <w:t>正确</w:t>
      </w:r>
      <w:ins w:id="753" w:author="ma" w:date="2018-09-28T14:14:00Z">
        <w:r w:rsidR="00BB43EF">
          <w:rPr>
            <w:rFonts w:hint="eastAsia"/>
            <w:lang w:eastAsia="zh-CN"/>
          </w:rPr>
          <w:t>性</w:t>
        </w:r>
      </w:ins>
      <w:r>
        <w:rPr>
          <w:lang w:eastAsia="zh-CN"/>
        </w:rPr>
        <w:t>，</w:t>
      </w:r>
      <w:ins w:id="754" w:author="ma" w:date="2018-09-28T14:14:00Z">
        <w:r w:rsidR="00BB43EF">
          <w:rPr>
            <w:rFonts w:hint="eastAsia"/>
            <w:lang w:eastAsia="zh-CN"/>
          </w:rPr>
          <w:t>下面</w:t>
        </w:r>
      </w:ins>
      <w:del w:id="755" w:author="ma" w:date="2018-09-28T14:14:00Z">
        <w:r w:rsidDel="00BB43EF">
          <w:rPr>
            <w:lang w:eastAsia="zh-CN"/>
          </w:rPr>
          <w:delText>我们</w:delText>
        </w:r>
      </w:del>
      <w:r>
        <w:rPr>
          <w:lang w:eastAsia="zh-CN"/>
        </w:rPr>
        <w:t>向输入框</w:t>
      </w:r>
      <w:ins w:id="756" w:author="ma" w:date="2018-09-28T14:14:00Z">
        <w:r w:rsidR="00BB43EF">
          <w:rPr>
            <w:rFonts w:hint="eastAsia"/>
            <w:lang w:eastAsia="zh-CN"/>
          </w:rPr>
          <w:t>中输</w:t>
        </w:r>
      </w:ins>
      <w:del w:id="757" w:author="ma" w:date="2018-09-28T14:14:00Z">
        <w:r w:rsidDel="00BB43EF">
          <w:rPr>
            <w:lang w:eastAsia="zh-CN"/>
          </w:rPr>
          <w:delText>键</w:delText>
        </w:r>
      </w:del>
      <w:r>
        <w:rPr>
          <w:lang w:eastAsia="zh-CN"/>
        </w:rPr>
        <w:t>入以下内容进行测试：</w:t>
      </w:r>
    </w:p>
    <w:p w14:paraId="58FA8D03" w14:textId="77777777" w:rsidR="007C501D" w:rsidRDefault="00467D46">
      <w:pPr>
        <w:pStyle w:val="SourceCode"/>
      </w:pPr>
      <w:commentRangeStart w:id="758"/>
      <w:r>
        <w:rPr>
          <w:rStyle w:val="VerbatimChar"/>
        </w:rPr>
        <w:lastRenderedPageBreak/>
        <w:t>print('</w:t>
      </w:r>
      <w:proofErr w:type="spellStart"/>
      <w:r>
        <w:rPr>
          <w:rStyle w:val="VerbatimChar"/>
        </w:rPr>
        <w:t>你好啊，世界</w:t>
      </w:r>
      <w:proofErr w:type="spellEnd"/>
      <w:r>
        <w:rPr>
          <w:rStyle w:val="VerbatimChar"/>
        </w:rPr>
        <w:t>！</w:t>
      </w:r>
      <w:r>
        <w:rPr>
          <w:rStyle w:val="VerbatimChar"/>
        </w:rPr>
        <w:t>)</w:t>
      </w:r>
      <w:r>
        <w:br/>
      </w:r>
      <w:r>
        <w:br/>
      </w:r>
      <w:r>
        <w:rPr>
          <w:rStyle w:val="VerbatimChar"/>
        </w:rPr>
        <w:t>print('</w:t>
      </w:r>
      <w:proofErr w:type="spellStart"/>
      <w:r>
        <w:rPr>
          <w:rStyle w:val="VerbatimChar"/>
        </w:rPr>
        <w:t>你好啊，世界</w:t>
      </w:r>
      <w:proofErr w:type="spellEnd"/>
      <w:r>
        <w:rPr>
          <w:rStyle w:val="VerbatimChar"/>
        </w:rPr>
        <w:t>')!</w:t>
      </w:r>
      <w:commentRangeEnd w:id="758"/>
      <w:r w:rsidR="00046851">
        <w:rPr>
          <w:rStyle w:val="af1"/>
        </w:rPr>
        <w:commentReference w:id="758"/>
      </w:r>
    </w:p>
    <w:p w14:paraId="1F008495" w14:textId="77777777" w:rsidR="007C501D" w:rsidRDefault="00467D46">
      <w:pPr>
        <w:pStyle w:val="FirstParagraph"/>
        <w:ind w:firstLineChars="200" w:firstLine="480"/>
        <w:rPr>
          <w:lang w:eastAsia="zh-CN"/>
        </w:rPr>
        <w:pPrChange w:id="759" w:author="ma" w:date="2018-09-28T14:15:00Z">
          <w:pPr>
            <w:pStyle w:val="FirstParagraph"/>
          </w:pPr>
        </w:pPrChange>
      </w:pPr>
      <w:del w:id="760" w:author="ma" w:date="2018-09-28T14:15:00Z">
        <w:r w:rsidDel="00BB43EF">
          <w:delText>它们的</w:delText>
        </w:r>
      </w:del>
      <w:r>
        <w:t>结果如</w:t>
      </w:r>
      <w:del w:id="761" w:author="ma" w:date="2018-09-28T14:15:00Z">
        <w:r w:rsidDel="00BB43EF">
          <w:delText>下</w:delText>
        </w:r>
      </w:del>
      <w:r>
        <w:t>图</w:t>
      </w:r>
      <w:ins w:id="762" w:author="ma" w:date="2018-09-28T14:15:00Z">
        <w:r w:rsidR="00BB43EF">
          <w:rPr>
            <w:rFonts w:hint="eastAsia"/>
            <w:lang w:eastAsia="zh-CN"/>
          </w:rPr>
          <w:t>2-2</w:t>
        </w:r>
        <w:r w:rsidR="00BB43EF">
          <w:rPr>
            <w:rFonts w:hint="eastAsia"/>
            <w:lang w:eastAsia="zh-CN"/>
          </w:rPr>
          <w:t>所示。</w:t>
        </w:r>
      </w:ins>
      <w:del w:id="763" w:author="ma" w:date="2018-09-28T14:15:00Z">
        <w:r w:rsidDel="00BB43EF">
          <w:delText>：</w:delText>
        </w:r>
      </w:del>
    </w:p>
    <w:p w14:paraId="71EB0F75" w14:textId="77777777" w:rsidR="007C501D" w:rsidRDefault="00467D46">
      <w:pPr>
        <w:pStyle w:val="CaptionedFigure"/>
        <w:jc w:val="center"/>
        <w:pPrChange w:id="764" w:author="ma" w:date="2018-09-28T14:16:00Z">
          <w:pPr>
            <w:pStyle w:val="CaptionedFigure"/>
          </w:pPr>
        </w:pPrChange>
      </w:pPr>
      <w:r>
        <w:rPr>
          <w:noProof/>
          <w:lang w:eastAsia="zh-CN"/>
        </w:rPr>
        <w:drawing>
          <wp:inline distT="0" distB="0" distL="0" distR="0" wp14:anchorId="7964D86F" wp14:editId="2CD025B1">
            <wp:extent cx="5334000" cy="398834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chapter2\nteract_hello_world_wrong.png"/>
                    <pic:cNvPicPr>
                      <a:picLocks noChangeAspect="1" noChangeArrowheads="1"/>
                    </pic:cNvPicPr>
                  </pic:nvPicPr>
                  <pic:blipFill>
                    <a:blip r:embed="rId17"/>
                    <a:stretch>
                      <a:fillRect/>
                    </a:stretch>
                  </pic:blipFill>
                  <pic:spPr bwMode="auto">
                    <a:xfrm>
                      <a:off x="0" y="0"/>
                      <a:ext cx="5334000" cy="3988340"/>
                    </a:xfrm>
                    <a:prstGeom prst="rect">
                      <a:avLst/>
                    </a:prstGeom>
                    <a:noFill/>
                    <a:ln w="9525">
                      <a:noFill/>
                      <a:headEnd/>
                      <a:tailEnd/>
                    </a:ln>
                  </pic:spPr>
                </pic:pic>
              </a:graphicData>
            </a:graphic>
          </wp:inline>
        </w:drawing>
      </w:r>
    </w:p>
    <w:p w14:paraId="61BCF8B5" w14:textId="77777777" w:rsidR="007C501D" w:rsidRPr="00046851" w:rsidRDefault="0002030E">
      <w:pPr>
        <w:pStyle w:val="ImageCaption"/>
        <w:jc w:val="center"/>
        <w:rPr>
          <w:i w:val="0"/>
          <w:lang w:eastAsia="zh-CN"/>
          <w:rPrChange w:id="765" w:author="ma" w:date="2018-09-28T14:16:00Z">
            <w:rPr>
              <w:lang w:eastAsia="zh-CN"/>
            </w:rPr>
          </w:rPrChange>
        </w:rPr>
        <w:pPrChange w:id="766" w:author="ma" w:date="2018-09-28T14:16:00Z">
          <w:pPr>
            <w:pStyle w:val="ImageCaption"/>
          </w:pPr>
        </w:pPrChange>
      </w:pPr>
      <w:ins w:id="767" w:author="ma" w:date="2018-09-28T10:12:00Z">
        <w:r w:rsidRPr="00046851">
          <w:rPr>
            <w:rFonts w:hint="eastAsia"/>
            <w:i w:val="0"/>
            <w:lang w:eastAsia="zh-CN"/>
            <w:rPrChange w:id="768" w:author="ma" w:date="2018-09-28T14:16:00Z">
              <w:rPr>
                <w:rFonts w:hint="eastAsia"/>
                <w:lang w:eastAsia="zh-CN"/>
              </w:rPr>
            </w:rPrChange>
          </w:rPr>
          <w:t>图</w:t>
        </w:r>
      </w:ins>
      <w:ins w:id="769" w:author="ma" w:date="2018-09-28T11:31:00Z">
        <w:r w:rsidR="00AB0D96" w:rsidRPr="00046851">
          <w:rPr>
            <w:i w:val="0"/>
            <w:lang w:eastAsia="zh-CN"/>
            <w:rPrChange w:id="770" w:author="ma" w:date="2018-09-28T14:16:00Z">
              <w:rPr>
                <w:lang w:eastAsia="zh-CN"/>
              </w:rPr>
            </w:rPrChange>
          </w:rPr>
          <w:t>2</w:t>
        </w:r>
      </w:ins>
      <w:ins w:id="771" w:author="ma" w:date="2018-09-28T10:12:00Z">
        <w:r w:rsidR="00123703" w:rsidRPr="00046851">
          <w:rPr>
            <w:i w:val="0"/>
            <w:lang w:eastAsia="zh-CN"/>
            <w:rPrChange w:id="772" w:author="ma" w:date="2018-09-28T14:16:00Z">
              <w:rPr>
                <w:lang w:eastAsia="zh-CN"/>
              </w:rPr>
            </w:rPrChange>
          </w:rPr>
          <w:t>-</w:t>
        </w:r>
      </w:ins>
      <w:ins w:id="773" w:author="ma" w:date="2018-09-28T14:24:00Z">
        <w:r w:rsidR="00A72711">
          <w:rPr>
            <w:rFonts w:hint="eastAsia"/>
            <w:i w:val="0"/>
            <w:lang w:eastAsia="zh-CN"/>
          </w:rPr>
          <w:t>2</w:t>
        </w:r>
      </w:ins>
      <w:ins w:id="774" w:author="ma" w:date="2018-09-28T14:16:00Z">
        <w:r w:rsidR="00046851">
          <w:rPr>
            <w:rFonts w:hint="eastAsia"/>
            <w:i w:val="0"/>
            <w:lang w:eastAsia="zh-CN"/>
          </w:rPr>
          <w:t xml:space="preserve"> </w:t>
        </w:r>
        <w:r w:rsidR="00046851">
          <w:rPr>
            <w:rFonts w:hint="eastAsia"/>
            <w:i w:val="0"/>
            <w:lang w:eastAsia="zh-CN"/>
          </w:rPr>
          <w:t>错误的示例</w:t>
        </w:r>
      </w:ins>
    </w:p>
    <w:p w14:paraId="299E25AD" w14:textId="77777777" w:rsidR="007C501D" w:rsidRDefault="00467D46">
      <w:pPr>
        <w:pStyle w:val="a0"/>
        <w:ind w:firstLineChars="200" w:firstLine="480"/>
        <w:rPr>
          <w:lang w:eastAsia="zh-CN"/>
        </w:rPr>
        <w:pPrChange w:id="775" w:author="ma" w:date="2018-09-28T14:16:00Z">
          <w:pPr>
            <w:pStyle w:val="a0"/>
          </w:pPr>
        </w:pPrChange>
      </w:pPr>
      <w:del w:id="776" w:author="ma" w:date="2018-09-28T14:16:00Z">
        <w:r w:rsidDel="00046851">
          <w:rPr>
            <w:lang w:eastAsia="zh-CN"/>
          </w:rPr>
          <w:delText>很</w:delText>
        </w:r>
      </w:del>
      <w:r>
        <w:rPr>
          <w:lang w:eastAsia="zh-CN"/>
        </w:rPr>
        <w:t>显然，</w:t>
      </w:r>
      <w:del w:id="777" w:author="ma" w:date="2018-09-28T14:17:00Z">
        <w:r w:rsidDel="00046851">
          <w:rPr>
            <w:lang w:eastAsia="zh-CN"/>
          </w:rPr>
          <w:delText>我们的</w:delText>
        </w:r>
      </w:del>
      <w:ins w:id="778" w:author="ma" w:date="2018-09-28T14:17:00Z">
        <w:r w:rsidR="00046851">
          <w:rPr>
            <w:rFonts w:hint="eastAsia"/>
            <w:lang w:eastAsia="zh-CN"/>
          </w:rPr>
          <w:t>上述输入的</w:t>
        </w:r>
      </w:ins>
      <w:r>
        <w:rPr>
          <w:lang w:eastAsia="zh-CN"/>
        </w:rPr>
        <w:t>这两</w:t>
      </w:r>
      <w:ins w:id="779" w:author="ma" w:date="2018-09-28T14:17:00Z">
        <w:r w:rsidR="00046851">
          <w:rPr>
            <w:rFonts w:hint="eastAsia"/>
            <w:lang w:eastAsia="zh-CN"/>
          </w:rPr>
          <w:t>行</w:t>
        </w:r>
      </w:ins>
      <w:del w:id="780" w:author="ma" w:date="2018-09-28T14:17:00Z">
        <w:r w:rsidDel="00046851">
          <w:rPr>
            <w:lang w:eastAsia="zh-CN"/>
          </w:rPr>
          <w:delText>句</w:delText>
        </w:r>
      </w:del>
      <w:r>
        <w:rPr>
          <w:lang w:eastAsia="zh-CN"/>
        </w:rPr>
        <w:t>代码</w:t>
      </w:r>
      <w:ins w:id="781" w:author="ma" w:date="2018-09-28T14:17:00Z">
        <w:r w:rsidR="00046851">
          <w:rPr>
            <w:rFonts w:hint="eastAsia"/>
            <w:lang w:eastAsia="zh-CN"/>
          </w:rPr>
          <w:t>语句</w:t>
        </w:r>
      </w:ins>
      <w:r>
        <w:rPr>
          <w:lang w:eastAsia="zh-CN"/>
        </w:rPr>
        <w:t>存在问题，</w:t>
      </w:r>
      <w:ins w:id="782" w:author="ma" w:date="2018-09-28T14:17:00Z">
        <w:r w:rsidR="00046851">
          <w:rPr>
            <w:rFonts w:hint="eastAsia"/>
            <w:lang w:eastAsia="zh-CN"/>
          </w:rPr>
          <w:t>因为</w:t>
        </w:r>
      </w:ins>
      <w:del w:id="783" w:author="ma" w:date="2018-09-28T14:17:00Z">
        <w:r w:rsidDel="00046851">
          <w:rPr>
            <w:lang w:eastAsia="zh-CN"/>
          </w:rPr>
          <w:delText>所以</w:delText>
        </w:r>
      </w:del>
      <w:r>
        <w:rPr>
          <w:lang w:eastAsia="zh-CN"/>
        </w:rPr>
        <w:t>都出现了</w:t>
      </w:r>
      <w:del w:id="784" w:author="ma" w:date="2018-09-28T14:17:00Z">
        <w:r w:rsidDel="00046851">
          <w:rPr>
            <w:lang w:eastAsia="zh-CN"/>
          </w:rPr>
          <w:delText>“</w:delText>
        </w:r>
      </w:del>
      <w:ins w:id="785" w:author="ma" w:date="2018-09-28T14:17:00Z">
        <w:r w:rsidR="00046851">
          <w:rPr>
            <w:rFonts w:hint="eastAsia"/>
            <w:lang w:eastAsia="zh-CN"/>
          </w:rPr>
          <w:t>“</w:t>
        </w:r>
      </w:ins>
      <w:proofErr w:type="spellStart"/>
      <w:r>
        <w:rPr>
          <w:lang w:eastAsia="zh-CN"/>
        </w:rPr>
        <w:t>SyntaxError</w:t>
      </w:r>
      <w:proofErr w:type="spellEnd"/>
      <w:ins w:id="786" w:author="ma" w:date="2018-09-28T14:17:00Z">
        <w:r w:rsidR="00046851">
          <w:rPr>
            <w:rFonts w:hint="eastAsia"/>
            <w:lang w:eastAsia="zh-CN"/>
          </w:rPr>
          <w:t>”</w:t>
        </w:r>
      </w:ins>
      <w:del w:id="787" w:author="ma" w:date="2018-09-28T14:17:00Z">
        <w:r w:rsidDel="00046851">
          <w:rPr>
            <w:lang w:eastAsia="zh-CN"/>
          </w:rPr>
          <w:delText>”</w:delText>
        </w:r>
      </w:del>
      <w:r>
        <w:rPr>
          <w:lang w:eastAsia="zh-CN"/>
        </w:rPr>
        <w:t>语法错误。</w:t>
      </w:r>
    </w:p>
    <w:p w14:paraId="3318233B" w14:textId="77777777" w:rsidR="007C501D" w:rsidRDefault="00467D46">
      <w:pPr>
        <w:pStyle w:val="a0"/>
        <w:ind w:firstLineChars="200" w:firstLine="480"/>
        <w:rPr>
          <w:lang w:eastAsia="zh-CN"/>
        </w:rPr>
        <w:pPrChange w:id="788" w:author="ma" w:date="2018-09-28T14:18:00Z">
          <w:pPr>
            <w:pStyle w:val="a0"/>
          </w:pPr>
        </w:pPrChange>
      </w:pPr>
      <w:r>
        <w:rPr>
          <w:lang w:eastAsia="zh-CN"/>
        </w:rPr>
        <w:t>可见，遵守</w:t>
      </w:r>
      <w:r>
        <w:rPr>
          <w:lang w:eastAsia="zh-CN"/>
        </w:rPr>
        <w:t>Python</w:t>
      </w:r>
      <w:r>
        <w:rPr>
          <w:lang w:eastAsia="zh-CN"/>
        </w:rPr>
        <w:t>的</w:t>
      </w:r>
      <w:del w:id="789" w:author="ma" w:date="2018-09-28T14:18:00Z">
        <w:r w:rsidDel="00BB6E91">
          <w:rPr>
            <w:lang w:eastAsia="zh-CN"/>
          </w:rPr>
          <w:delText>规则</w:delText>
        </w:r>
        <w:r w:rsidDel="00BB6E91">
          <w:rPr>
            <w:lang w:eastAsia="zh-CN"/>
          </w:rPr>
          <w:delText>——</w:delText>
        </w:r>
      </w:del>
      <w:r>
        <w:rPr>
          <w:lang w:eastAsia="zh-CN"/>
        </w:rPr>
        <w:t>语法</w:t>
      </w:r>
      <w:ins w:id="790" w:author="ma" w:date="2018-09-28T14:18:00Z">
        <w:r w:rsidR="00BB6E91">
          <w:rPr>
            <w:rFonts w:hint="eastAsia"/>
            <w:lang w:eastAsia="zh-CN"/>
          </w:rPr>
          <w:t>规则</w:t>
        </w:r>
      </w:ins>
      <w:del w:id="791" w:author="ma" w:date="2018-09-28T14:19:00Z">
        <w:r w:rsidDel="00BB6E91">
          <w:rPr>
            <w:lang w:eastAsia="zh-CN"/>
          </w:rPr>
          <w:delText>很</w:delText>
        </w:r>
      </w:del>
      <w:ins w:id="792" w:author="ma" w:date="2018-09-28T14:19:00Z">
        <w:r w:rsidR="00BB6E91">
          <w:rPr>
            <w:rFonts w:hint="eastAsia"/>
            <w:lang w:eastAsia="zh-CN"/>
          </w:rPr>
          <w:t>非常</w:t>
        </w:r>
      </w:ins>
      <w:r>
        <w:rPr>
          <w:lang w:eastAsia="zh-CN"/>
        </w:rPr>
        <w:t>重要</w:t>
      </w:r>
      <w:ins w:id="793" w:author="ma" w:date="2018-09-28T14:19:00Z">
        <w:r w:rsidR="00BB6E91">
          <w:rPr>
            <w:rFonts w:hint="eastAsia"/>
            <w:lang w:eastAsia="zh-CN"/>
          </w:rPr>
          <w:t>。</w:t>
        </w:r>
      </w:ins>
      <w:del w:id="794" w:author="ma" w:date="2018-09-28T14:19:00Z">
        <w:r w:rsidDel="00BB6E91">
          <w:rPr>
            <w:lang w:eastAsia="zh-CN"/>
          </w:rPr>
          <w:delText>，</w:delText>
        </w:r>
      </w:del>
      <w:del w:id="795" w:author="ma" w:date="2018-09-28T14:18:00Z">
        <w:r w:rsidDel="00BB6E91">
          <w:rPr>
            <w:lang w:eastAsia="zh-CN"/>
          </w:rPr>
          <w:delText>我们</w:delText>
        </w:r>
      </w:del>
      <w:ins w:id="796" w:author="ma" w:date="2018-09-28T14:19:00Z">
        <w:r w:rsidR="00BB6E91">
          <w:rPr>
            <w:rFonts w:hint="eastAsia"/>
            <w:lang w:eastAsia="zh-CN"/>
          </w:rPr>
          <w:t>本书</w:t>
        </w:r>
      </w:ins>
      <w:r>
        <w:rPr>
          <w:lang w:eastAsia="zh-CN"/>
        </w:rPr>
        <w:t>后续</w:t>
      </w:r>
      <w:ins w:id="797" w:author="ma" w:date="2018-09-28T14:19:00Z">
        <w:r w:rsidR="00BB6E91">
          <w:rPr>
            <w:rFonts w:hint="eastAsia"/>
            <w:lang w:eastAsia="zh-CN"/>
          </w:rPr>
          <w:t>内容也</w:t>
        </w:r>
      </w:ins>
      <w:r>
        <w:rPr>
          <w:lang w:eastAsia="zh-CN"/>
        </w:rPr>
        <w:t>会</w:t>
      </w:r>
      <w:ins w:id="798" w:author="ma" w:date="2018-09-28T14:20:00Z">
        <w:r w:rsidR="00BB6E91">
          <w:rPr>
            <w:rFonts w:hint="eastAsia"/>
            <w:lang w:eastAsia="zh-CN"/>
          </w:rPr>
          <w:t>时常提及</w:t>
        </w:r>
        <w:r w:rsidR="00BB6E91">
          <w:rPr>
            <w:rFonts w:hint="eastAsia"/>
            <w:lang w:eastAsia="zh-CN"/>
          </w:rPr>
          <w:t>Python</w:t>
        </w:r>
        <w:r w:rsidR="00BB6E91">
          <w:rPr>
            <w:rFonts w:hint="eastAsia"/>
            <w:lang w:eastAsia="zh-CN"/>
          </w:rPr>
          <w:t>的语法规则。</w:t>
        </w:r>
      </w:ins>
      <w:del w:id="799" w:author="ma" w:date="2018-09-28T14:19:00Z">
        <w:r w:rsidDel="00BB6E91">
          <w:rPr>
            <w:lang w:eastAsia="zh-CN"/>
          </w:rPr>
          <w:delText>逐步对它进行学习</w:delText>
        </w:r>
      </w:del>
      <w:r>
        <w:rPr>
          <w:lang w:eastAsia="zh-CN"/>
        </w:rPr>
        <w:t>。</w:t>
      </w:r>
      <w:commentRangeStart w:id="800"/>
      <w:del w:id="801" w:author="ma" w:date="2018-09-28T14:18:00Z">
        <w:r w:rsidDel="00BB6E91">
          <w:rPr>
            <w:lang w:eastAsia="zh-CN"/>
          </w:rPr>
          <w:delText>除此之外，</w:delText>
        </w:r>
        <w:r w:rsidDel="00BB6E91">
          <w:rPr>
            <w:b/>
            <w:lang w:eastAsia="zh-CN"/>
          </w:rPr>
          <w:delText>我也希望读者能养成探索的习惯，在学习本书乃或是其他书籍时理解内容的最好方式是动手实践并进行思考，并将思考又进行实践</w:delText>
        </w:r>
        <w:r w:rsidDel="00BB6E91">
          <w:rPr>
            <w:lang w:eastAsia="zh-CN"/>
          </w:rPr>
          <w:delText>。没有哪一本书籍不存在过时或者错误，编程也从来不是一门</w:delText>
        </w:r>
        <w:r w:rsidDel="00BB6E91">
          <w:rPr>
            <w:b/>
            <w:lang w:eastAsia="zh-CN"/>
          </w:rPr>
          <w:delText>能靠死记硬背</w:delText>
        </w:r>
        <w:r w:rsidDel="00BB6E91">
          <w:rPr>
            <w:lang w:eastAsia="zh-CN"/>
          </w:rPr>
          <w:delText>学会的技术，动手给书籍</w:delText>
        </w:r>
        <w:r w:rsidDel="00BB6E91">
          <w:rPr>
            <w:lang w:eastAsia="zh-CN"/>
          </w:rPr>
          <w:delText>“</w:delText>
        </w:r>
        <w:r w:rsidDel="00BB6E91">
          <w:rPr>
            <w:lang w:eastAsia="zh-CN"/>
          </w:rPr>
          <w:delText>找碴</w:delText>
        </w:r>
        <w:r w:rsidDel="00BB6E91">
          <w:rPr>
            <w:lang w:eastAsia="zh-CN"/>
          </w:rPr>
          <w:delText>”</w:delText>
        </w:r>
        <w:r w:rsidDel="00BB6E91">
          <w:rPr>
            <w:lang w:eastAsia="zh-CN"/>
          </w:rPr>
          <w:delText>的同时收获对知识的掌握和理解，何乐而不为呢？</w:delText>
        </w:r>
      </w:del>
      <w:commentRangeEnd w:id="800"/>
      <w:r w:rsidR="00E20943">
        <w:rPr>
          <w:rStyle w:val="af1"/>
        </w:rPr>
        <w:commentReference w:id="800"/>
      </w:r>
    </w:p>
    <w:p w14:paraId="400C6FEA" w14:textId="77777777" w:rsidR="007C501D" w:rsidDel="00E155E9" w:rsidRDefault="00467D46">
      <w:pPr>
        <w:pStyle w:val="2"/>
        <w:rPr>
          <w:del w:id="802" w:author="ma" w:date="2018-09-28T11:12:00Z"/>
          <w:lang w:eastAsia="zh-CN"/>
        </w:rPr>
        <w:pPrChange w:id="803" w:author="ma" w:date="2018-09-28T14:23:00Z">
          <w:pPr>
            <w:pStyle w:val="3"/>
          </w:pPr>
        </w:pPrChange>
      </w:pPr>
      <w:bookmarkStart w:id="804" w:name="header-n160"/>
      <w:del w:id="805" w:author="ma" w:date="2018-09-28T11:12:00Z">
        <w:r w:rsidDel="00E155E9">
          <w:rPr>
            <w:lang w:eastAsia="zh-CN"/>
          </w:rPr>
          <w:delText>notebook</w:delText>
        </w:r>
        <w:r w:rsidDel="00E155E9">
          <w:rPr>
            <w:lang w:eastAsia="zh-CN"/>
          </w:rPr>
          <w:delText>初使用</w:delText>
        </w:r>
      </w:del>
      <w:bookmarkEnd w:id="804"/>
      <w:ins w:id="806" w:author="ma" w:date="2018-09-28T14:22:00Z">
        <w:r w:rsidR="00DB3F19">
          <w:rPr>
            <w:rFonts w:hint="eastAsia"/>
            <w:lang w:eastAsia="zh-CN"/>
          </w:rPr>
          <w:t xml:space="preserve">2.2 </w:t>
        </w:r>
        <w:proofErr w:type="spellStart"/>
        <w:r w:rsidR="00DB3F19">
          <w:rPr>
            <w:lang w:eastAsia="zh-CN"/>
          </w:rPr>
          <w:t>nteract</w:t>
        </w:r>
        <w:proofErr w:type="spellEnd"/>
        <w:r w:rsidR="00DB3F19">
          <w:rPr>
            <w:lang w:eastAsia="zh-CN"/>
          </w:rPr>
          <w:t>软件</w:t>
        </w:r>
        <w:r w:rsidR="00DB3F19">
          <w:rPr>
            <w:rFonts w:hint="eastAsia"/>
            <w:lang w:eastAsia="zh-CN"/>
          </w:rPr>
          <w:t>使用简介</w:t>
        </w:r>
      </w:ins>
    </w:p>
    <w:p w14:paraId="382E49E9" w14:textId="77777777" w:rsidR="007C501D" w:rsidRDefault="00467D46">
      <w:pPr>
        <w:pStyle w:val="FirstParagraph"/>
        <w:ind w:firstLineChars="200" w:firstLine="480"/>
        <w:rPr>
          <w:lang w:eastAsia="zh-CN"/>
        </w:rPr>
        <w:pPrChange w:id="807" w:author="ma" w:date="2018-09-28T14:23:00Z">
          <w:pPr>
            <w:pStyle w:val="FirstParagraph"/>
          </w:pPr>
        </w:pPrChange>
      </w:pPr>
      <w:del w:id="808" w:author="ma" w:date="2018-09-28T14:24:00Z">
        <w:r w:rsidDel="00A72711">
          <w:rPr>
            <w:lang w:eastAsia="zh-CN"/>
          </w:rPr>
          <w:delText>在上一个</w:delText>
        </w:r>
      </w:del>
      <w:ins w:id="809" w:author="ma" w:date="2018-09-28T14:24:00Z">
        <w:r w:rsidR="00A72711">
          <w:rPr>
            <w:rFonts w:hint="eastAsia"/>
            <w:lang w:eastAsia="zh-CN"/>
          </w:rPr>
          <w:t>通过</w:t>
        </w:r>
      </w:ins>
      <w:r>
        <w:rPr>
          <w:lang w:eastAsia="zh-CN"/>
        </w:rPr>
        <w:t>图</w:t>
      </w:r>
      <w:ins w:id="810" w:author="ma" w:date="2018-09-28T14:24:00Z">
        <w:r w:rsidR="00A72711">
          <w:rPr>
            <w:rFonts w:hint="eastAsia"/>
            <w:lang w:eastAsia="zh-CN"/>
          </w:rPr>
          <w:t>2-1</w:t>
        </w:r>
        <w:r w:rsidR="00A72711">
          <w:rPr>
            <w:rFonts w:hint="eastAsia"/>
            <w:lang w:eastAsia="zh-CN"/>
          </w:rPr>
          <w:t>和图</w:t>
        </w:r>
        <w:r w:rsidR="00A72711">
          <w:rPr>
            <w:rFonts w:hint="eastAsia"/>
            <w:lang w:eastAsia="zh-CN"/>
          </w:rPr>
          <w:t>2-2</w:t>
        </w:r>
        <w:r w:rsidR="00A72711">
          <w:rPr>
            <w:rFonts w:hint="eastAsia"/>
            <w:lang w:eastAsia="zh-CN"/>
          </w:rPr>
          <w:t>，</w:t>
        </w:r>
      </w:ins>
      <w:del w:id="811" w:author="ma" w:date="2018-09-28T14:24:00Z">
        <w:r w:rsidDel="00A72711">
          <w:rPr>
            <w:lang w:eastAsia="zh-CN"/>
          </w:rPr>
          <w:delText>中我们看到</w:delText>
        </w:r>
      </w:del>
      <w:ins w:id="812" w:author="ma" w:date="2018-09-28T14:24:00Z">
        <w:r w:rsidR="00A72711">
          <w:rPr>
            <w:rFonts w:hint="eastAsia"/>
            <w:lang w:eastAsia="zh-CN"/>
          </w:rPr>
          <w:t>读者可以发现，</w:t>
        </w:r>
      </w:ins>
      <w:ins w:id="813" w:author="ma" w:date="2018-09-28T14:25:00Z">
        <w:r w:rsidR="00A72711">
          <w:rPr>
            <w:rFonts w:hint="eastAsia"/>
            <w:lang w:eastAsia="zh-CN"/>
          </w:rPr>
          <w:t>每一个</w:t>
        </w:r>
      </w:ins>
      <w:r>
        <w:rPr>
          <w:lang w:eastAsia="zh-CN"/>
        </w:rPr>
        <w:t>代码和对应的输出结果</w:t>
      </w:r>
      <w:del w:id="814" w:author="ma" w:date="2018-09-28T14:26:00Z">
        <w:r w:rsidDel="00A72711">
          <w:rPr>
            <w:lang w:eastAsia="zh-CN"/>
          </w:rPr>
          <w:delText>分成了</w:delText>
        </w:r>
      </w:del>
      <w:r>
        <w:rPr>
          <w:lang w:eastAsia="zh-CN"/>
        </w:rPr>
        <w:t>在</w:t>
      </w:r>
      <w:proofErr w:type="spellStart"/>
      <w:r>
        <w:rPr>
          <w:lang w:eastAsia="zh-CN"/>
        </w:rPr>
        <w:t>nteract</w:t>
      </w:r>
      <w:proofErr w:type="spellEnd"/>
      <w:r>
        <w:rPr>
          <w:lang w:eastAsia="zh-CN"/>
        </w:rPr>
        <w:t>软件界面中</w:t>
      </w:r>
      <w:ins w:id="815" w:author="ma" w:date="2018-09-28T14:26:00Z">
        <w:r w:rsidR="00A72711">
          <w:rPr>
            <w:rFonts w:hint="eastAsia"/>
            <w:lang w:eastAsia="zh-CN"/>
          </w:rPr>
          <w:t>都</w:t>
        </w:r>
      </w:ins>
      <w:ins w:id="816" w:author="ma" w:date="2018-09-28T14:28:00Z">
        <w:r w:rsidR="00AD1AEB">
          <w:rPr>
            <w:rFonts w:hint="eastAsia"/>
            <w:lang w:eastAsia="zh-CN"/>
          </w:rPr>
          <w:t>单独存在于</w:t>
        </w:r>
      </w:ins>
      <w:del w:id="817" w:author="ma" w:date="2018-09-28T14:28:00Z">
        <w:r w:rsidDel="00AD1AEB">
          <w:rPr>
            <w:lang w:eastAsia="zh-CN"/>
          </w:rPr>
          <w:delText>分成了</w:delText>
        </w:r>
      </w:del>
      <w:r>
        <w:rPr>
          <w:lang w:eastAsia="zh-CN"/>
        </w:rPr>
        <w:t>一</w:t>
      </w:r>
      <w:ins w:id="818" w:author="ma" w:date="2018-09-28T14:28:00Z">
        <w:r w:rsidR="00AD1AEB">
          <w:rPr>
            <w:rFonts w:hint="eastAsia"/>
            <w:lang w:eastAsia="zh-CN"/>
          </w:rPr>
          <w:t>个</w:t>
        </w:r>
      </w:ins>
      <w:r>
        <w:rPr>
          <w:lang w:eastAsia="zh-CN"/>
        </w:rPr>
        <w:t>块</w:t>
      </w:r>
      <w:ins w:id="819" w:author="ma" w:date="2018-09-28T14:28:00Z">
        <w:r w:rsidR="00AD1AEB">
          <w:rPr>
            <w:rFonts w:hint="eastAsia"/>
            <w:lang w:eastAsia="zh-CN"/>
          </w:rPr>
          <w:t>中</w:t>
        </w:r>
      </w:ins>
      <w:del w:id="820" w:author="ma" w:date="2018-09-28T14:26:00Z">
        <w:r w:rsidDel="00A72711">
          <w:rPr>
            <w:lang w:eastAsia="zh-CN"/>
          </w:rPr>
          <w:delText>一块</w:delText>
        </w:r>
      </w:del>
      <w:r>
        <w:rPr>
          <w:lang w:eastAsia="zh-CN"/>
        </w:rPr>
        <w:t>，每一块都是一个相对独立的代码单元，</w:t>
      </w:r>
      <w:del w:id="821" w:author="ma" w:date="2018-09-28T14:27:00Z">
        <w:r w:rsidDel="00965C0D">
          <w:rPr>
            <w:lang w:eastAsia="zh-CN"/>
          </w:rPr>
          <w:delText>包含我们键入的指令（代码）和相应的输出</w:delText>
        </w:r>
      </w:del>
      <w:del w:id="822" w:author="ma" w:date="2018-09-28T14:28:00Z">
        <w:r w:rsidDel="00AD1AEB">
          <w:rPr>
            <w:lang w:eastAsia="zh-CN"/>
          </w:rPr>
          <w:delText>，</w:delText>
        </w:r>
      </w:del>
      <w:ins w:id="823" w:author="ma" w:date="2018-09-28T14:27:00Z">
        <w:r w:rsidR="00965C0D">
          <w:rPr>
            <w:rFonts w:hint="eastAsia"/>
            <w:lang w:eastAsia="zh-CN"/>
          </w:rPr>
          <w:t>这个代码单元</w:t>
        </w:r>
      </w:ins>
      <w:del w:id="824" w:author="ma" w:date="2018-09-28T14:27:00Z">
        <w:r w:rsidDel="00965C0D">
          <w:rPr>
            <w:lang w:eastAsia="zh-CN"/>
          </w:rPr>
          <w:delText>我们</w:delText>
        </w:r>
      </w:del>
      <w:ins w:id="825" w:author="ma" w:date="2018-09-28T14:27:00Z">
        <w:r w:rsidR="00965C0D">
          <w:rPr>
            <w:rFonts w:hint="eastAsia"/>
            <w:lang w:eastAsia="zh-CN"/>
          </w:rPr>
          <w:t>可以</w:t>
        </w:r>
      </w:ins>
      <w:r>
        <w:rPr>
          <w:lang w:eastAsia="zh-CN"/>
        </w:rPr>
        <w:t>称</w:t>
      </w:r>
      <w:del w:id="826" w:author="ma" w:date="2018-09-28T14:27:00Z">
        <w:r w:rsidDel="00965C0D">
          <w:rPr>
            <w:lang w:eastAsia="zh-CN"/>
          </w:rPr>
          <w:delText>之</w:delText>
        </w:r>
      </w:del>
      <w:r>
        <w:rPr>
          <w:lang w:eastAsia="zh-CN"/>
        </w:rPr>
        <w:t>为单元格（</w:t>
      </w:r>
      <w:r>
        <w:rPr>
          <w:lang w:eastAsia="zh-CN"/>
        </w:rPr>
        <w:t>Cell</w:t>
      </w:r>
      <w:r>
        <w:rPr>
          <w:lang w:eastAsia="zh-CN"/>
        </w:rPr>
        <w:t>）</w:t>
      </w:r>
      <w:ins w:id="827" w:author="ma" w:date="2018-09-28T14:28:00Z">
        <w:r w:rsidR="00AD1AEB">
          <w:rPr>
            <w:rFonts w:hint="eastAsia"/>
            <w:lang w:eastAsia="zh-CN"/>
          </w:rPr>
          <w:t>，如图</w:t>
        </w:r>
        <w:r w:rsidR="00AD1AEB">
          <w:rPr>
            <w:rFonts w:hint="eastAsia"/>
            <w:lang w:eastAsia="zh-CN"/>
          </w:rPr>
          <w:t>2-3</w:t>
        </w:r>
        <w:r w:rsidR="00AD1AEB">
          <w:rPr>
            <w:rFonts w:hint="eastAsia"/>
            <w:lang w:eastAsia="zh-CN"/>
          </w:rPr>
          <w:t>所示</w:t>
        </w:r>
      </w:ins>
      <w:r>
        <w:rPr>
          <w:lang w:eastAsia="zh-CN"/>
        </w:rPr>
        <w:t>。</w:t>
      </w:r>
    </w:p>
    <w:p w14:paraId="62D64AAE" w14:textId="77777777" w:rsidR="007C501D" w:rsidRPr="00AD1AEB" w:rsidRDefault="00467D46">
      <w:pPr>
        <w:pStyle w:val="CaptionedFigure"/>
        <w:jc w:val="center"/>
        <w:pPrChange w:id="828" w:author="ma" w:date="2018-09-28T14:29:00Z">
          <w:pPr>
            <w:pStyle w:val="CaptionedFigure"/>
          </w:pPr>
        </w:pPrChange>
      </w:pPr>
      <w:r w:rsidRPr="00AD1AEB">
        <w:rPr>
          <w:noProof/>
          <w:lang w:eastAsia="zh-CN"/>
        </w:rPr>
        <w:drawing>
          <wp:inline distT="0" distB="0" distL="0" distR="0" wp14:anchorId="4842CB72" wp14:editId="4583AD94">
            <wp:extent cx="5334000" cy="444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chapter2\nteract_cell.png"/>
                    <pic:cNvPicPr>
                      <a:picLocks noChangeAspect="1" noChangeArrowheads="1"/>
                    </pic:cNvPicPr>
                  </pic:nvPicPr>
                  <pic:blipFill>
                    <a:blip r:embed="rId18"/>
                    <a:stretch>
                      <a:fillRect/>
                    </a:stretch>
                  </pic:blipFill>
                  <pic:spPr bwMode="auto">
                    <a:xfrm>
                      <a:off x="0" y="0"/>
                      <a:ext cx="5334000" cy="444500"/>
                    </a:xfrm>
                    <a:prstGeom prst="rect">
                      <a:avLst/>
                    </a:prstGeom>
                    <a:noFill/>
                    <a:ln w="9525">
                      <a:noFill/>
                      <a:headEnd/>
                      <a:tailEnd/>
                    </a:ln>
                  </pic:spPr>
                </pic:pic>
              </a:graphicData>
            </a:graphic>
          </wp:inline>
        </w:drawing>
      </w:r>
    </w:p>
    <w:p w14:paraId="51FBE9A6" w14:textId="77777777" w:rsidR="007C501D" w:rsidRPr="00AD1AEB" w:rsidRDefault="00AD1AEB">
      <w:pPr>
        <w:pStyle w:val="ImageCaption"/>
        <w:jc w:val="center"/>
        <w:rPr>
          <w:i w:val="0"/>
          <w:lang w:eastAsia="zh-CN"/>
          <w:rPrChange w:id="829" w:author="ma" w:date="2018-09-28T14:29:00Z">
            <w:rPr>
              <w:lang w:eastAsia="zh-CN"/>
            </w:rPr>
          </w:rPrChange>
        </w:rPr>
        <w:pPrChange w:id="830" w:author="ma" w:date="2018-09-28T14:29:00Z">
          <w:pPr>
            <w:pStyle w:val="ImageCaption"/>
          </w:pPr>
        </w:pPrChange>
      </w:pPr>
      <w:ins w:id="831" w:author="ma" w:date="2018-09-28T14:28:00Z">
        <w:r w:rsidRPr="00AD1AEB">
          <w:rPr>
            <w:rFonts w:hint="eastAsia"/>
            <w:i w:val="0"/>
            <w:lang w:eastAsia="zh-CN"/>
            <w:rPrChange w:id="832" w:author="ma" w:date="2018-09-28T14:29:00Z">
              <w:rPr>
                <w:rFonts w:hint="eastAsia"/>
                <w:lang w:eastAsia="zh-CN"/>
              </w:rPr>
            </w:rPrChange>
          </w:rPr>
          <w:t>图</w:t>
        </w:r>
        <w:r w:rsidRPr="00AD1AEB">
          <w:rPr>
            <w:i w:val="0"/>
            <w:lang w:eastAsia="zh-CN"/>
            <w:rPrChange w:id="833" w:author="ma" w:date="2018-09-28T14:29:00Z">
              <w:rPr>
                <w:lang w:eastAsia="zh-CN"/>
              </w:rPr>
            </w:rPrChange>
          </w:rPr>
          <w:t xml:space="preserve">2-3 </w:t>
        </w:r>
      </w:ins>
      <w:ins w:id="834" w:author="ma" w:date="2018-09-28T14:29:00Z">
        <w:r w:rsidRPr="00AD1AEB">
          <w:rPr>
            <w:rFonts w:hint="eastAsia"/>
            <w:i w:val="0"/>
            <w:lang w:eastAsia="zh-CN"/>
            <w:rPrChange w:id="835" w:author="ma" w:date="2018-09-28T14:29:00Z">
              <w:rPr>
                <w:rFonts w:hint="eastAsia"/>
                <w:lang w:eastAsia="zh-CN"/>
              </w:rPr>
            </w:rPrChange>
          </w:rPr>
          <w:t>单元格</w:t>
        </w:r>
      </w:ins>
    </w:p>
    <w:p w14:paraId="483F697C" w14:textId="77777777" w:rsidR="007C501D" w:rsidRDefault="00467D46">
      <w:pPr>
        <w:pStyle w:val="a0"/>
        <w:ind w:firstLineChars="200" w:firstLine="480"/>
        <w:rPr>
          <w:lang w:eastAsia="zh-CN"/>
        </w:rPr>
        <w:pPrChange w:id="836" w:author="ma" w:date="2018-09-28T14:29:00Z">
          <w:pPr>
            <w:pStyle w:val="a0"/>
          </w:pPr>
        </w:pPrChange>
      </w:pPr>
      <w:r>
        <w:rPr>
          <w:lang w:eastAsia="zh-CN"/>
        </w:rPr>
        <w:lastRenderedPageBreak/>
        <w:t>单元格中呈现的所有信息都会被存储为</w:t>
      </w:r>
      <w:del w:id="837" w:author="ma" w:date="2018-09-28T14:29:00Z">
        <w:r w:rsidDel="00154468">
          <w:rPr>
            <w:lang w:eastAsia="zh-CN"/>
          </w:rPr>
          <w:delText>j</w:delText>
        </w:r>
      </w:del>
      <w:proofErr w:type="spellStart"/>
      <w:ins w:id="838" w:author="ma" w:date="2018-09-28T14:30:00Z">
        <w:r w:rsidR="00154468">
          <w:rPr>
            <w:rFonts w:hint="eastAsia"/>
            <w:lang w:eastAsia="zh-CN"/>
          </w:rPr>
          <w:t>J</w:t>
        </w:r>
      </w:ins>
      <w:r>
        <w:rPr>
          <w:lang w:eastAsia="zh-CN"/>
        </w:rPr>
        <w:t>upyter</w:t>
      </w:r>
      <w:proofErr w:type="spellEnd"/>
      <w:del w:id="839" w:author="ma" w:date="2018-09-28T14:29:00Z">
        <w:r w:rsidDel="00154468">
          <w:rPr>
            <w:lang w:eastAsia="zh-CN"/>
          </w:rPr>
          <w:delText>（朱庇特）</w:delText>
        </w:r>
      </w:del>
      <w:r>
        <w:rPr>
          <w:lang w:eastAsia="zh-CN"/>
        </w:rPr>
        <w:t>笔记本，它以特定的</w:t>
      </w:r>
      <w:r>
        <w:rPr>
          <w:rStyle w:val="VerbatimChar"/>
          <w:lang w:eastAsia="zh-CN"/>
        </w:rPr>
        <w:t>.</w:t>
      </w:r>
      <w:proofErr w:type="spellStart"/>
      <w:r>
        <w:rPr>
          <w:rStyle w:val="VerbatimChar"/>
          <w:lang w:eastAsia="zh-CN"/>
        </w:rPr>
        <w:t>ipynb</w:t>
      </w:r>
      <w:proofErr w:type="spellEnd"/>
      <w:r>
        <w:rPr>
          <w:lang w:eastAsia="zh-CN"/>
        </w:rPr>
        <w:t>作为文件</w:t>
      </w:r>
      <w:ins w:id="840" w:author="ma" w:date="2018-09-28T14:30:00Z">
        <w:r w:rsidR="00154468">
          <w:rPr>
            <w:rFonts w:hint="eastAsia"/>
            <w:lang w:eastAsia="zh-CN"/>
          </w:rPr>
          <w:t>扩展名</w:t>
        </w:r>
      </w:ins>
      <w:del w:id="841" w:author="ma" w:date="2018-09-28T14:30:00Z">
        <w:r w:rsidDel="00154468">
          <w:rPr>
            <w:lang w:eastAsia="zh-CN"/>
          </w:rPr>
          <w:delText>名后缀</w:delText>
        </w:r>
      </w:del>
      <w:ins w:id="842" w:author="ma" w:date="2018-09-28T14:47:00Z">
        <w:r w:rsidR="00C926D5">
          <w:rPr>
            <w:rFonts w:hint="eastAsia"/>
            <w:lang w:eastAsia="zh-CN"/>
          </w:rPr>
          <w:t>，如图</w:t>
        </w:r>
        <w:r w:rsidR="00C926D5">
          <w:rPr>
            <w:rFonts w:hint="eastAsia"/>
            <w:lang w:eastAsia="zh-CN"/>
          </w:rPr>
          <w:t>2-4</w:t>
        </w:r>
        <w:r w:rsidR="00C926D5">
          <w:rPr>
            <w:rFonts w:hint="eastAsia"/>
            <w:lang w:eastAsia="zh-CN"/>
          </w:rPr>
          <w:t>所示</w:t>
        </w:r>
      </w:ins>
      <w:r>
        <w:rPr>
          <w:lang w:eastAsia="zh-CN"/>
        </w:rPr>
        <w:t>。</w:t>
      </w:r>
      <w:proofErr w:type="spellStart"/>
      <w:r>
        <w:rPr>
          <w:lang w:eastAsia="zh-CN"/>
        </w:rPr>
        <w:t>nteract</w:t>
      </w:r>
      <w:proofErr w:type="spellEnd"/>
      <w:r>
        <w:rPr>
          <w:lang w:eastAsia="zh-CN"/>
        </w:rPr>
        <w:t>软件保存的</w:t>
      </w:r>
      <w:proofErr w:type="spellStart"/>
      <w:ins w:id="843" w:author="ma" w:date="2018-09-28T14:42:00Z">
        <w:r w:rsidR="00D5034D">
          <w:rPr>
            <w:rFonts w:hint="eastAsia"/>
            <w:lang w:eastAsia="zh-CN"/>
          </w:rPr>
          <w:t>J</w:t>
        </w:r>
      </w:ins>
      <w:del w:id="844" w:author="ma" w:date="2018-09-28T14:42:00Z">
        <w:r w:rsidDel="00D5034D">
          <w:rPr>
            <w:lang w:eastAsia="zh-CN"/>
          </w:rPr>
          <w:delText>j</w:delText>
        </w:r>
      </w:del>
      <w:r>
        <w:rPr>
          <w:lang w:eastAsia="zh-CN"/>
        </w:rPr>
        <w:t>upyter</w:t>
      </w:r>
      <w:proofErr w:type="spellEnd"/>
      <w:r>
        <w:rPr>
          <w:lang w:eastAsia="zh-CN"/>
        </w:rPr>
        <w:t>笔记本与基于浏览器的</w:t>
      </w:r>
      <w:proofErr w:type="spellStart"/>
      <w:ins w:id="845" w:author="ma" w:date="2018-09-28T14:42:00Z">
        <w:r w:rsidR="00D5034D">
          <w:rPr>
            <w:rFonts w:hint="eastAsia"/>
            <w:lang w:eastAsia="zh-CN"/>
          </w:rPr>
          <w:t>J</w:t>
        </w:r>
      </w:ins>
      <w:del w:id="846" w:author="ma" w:date="2018-09-28T14:42:00Z">
        <w:r w:rsidDel="00D5034D">
          <w:rPr>
            <w:lang w:eastAsia="zh-CN"/>
          </w:rPr>
          <w:delText>j</w:delText>
        </w:r>
      </w:del>
      <w:r>
        <w:rPr>
          <w:lang w:eastAsia="zh-CN"/>
        </w:rPr>
        <w:t>upyter</w:t>
      </w:r>
      <w:proofErr w:type="spellEnd"/>
      <w:r>
        <w:rPr>
          <w:lang w:eastAsia="zh-CN"/>
        </w:rPr>
        <w:t xml:space="preserve"> </w:t>
      </w:r>
      <w:ins w:id="847" w:author="ma" w:date="2018-09-28T14:42:00Z">
        <w:r w:rsidR="00D5034D">
          <w:rPr>
            <w:rFonts w:hint="eastAsia"/>
            <w:lang w:eastAsia="zh-CN"/>
          </w:rPr>
          <w:t>N</w:t>
        </w:r>
      </w:ins>
      <w:del w:id="848" w:author="ma" w:date="2018-09-28T14:42:00Z">
        <w:r w:rsidDel="00D5034D">
          <w:rPr>
            <w:lang w:eastAsia="zh-CN"/>
          </w:rPr>
          <w:delText>n</w:delText>
        </w:r>
      </w:del>
      <w:r>
        <w:rPr>
          <w:lang w:eastAsia="zh-CN"/>
        </w:rPr>
        <w:t>otebook</w:t>
      </w:r>
      <w:r>
        <w:rPr>
          <w:lang w:eastAsia="zh-CN"/>
        </w:rPr>
        <w:t>创建</w:t>
      </w:r>
      <w:r>
        <w:rPr>
          <w:lang w:eastAsia="zh-CN"/>
        </w:rPr>
        <w:t>/</w:t>
      </w:r>
      <w:r>
        <w:rPr>
          <w:lang w:eastAsia="zh-CN"/>
        </w:rPr>
        <w:t>保存的笔记本是完全一致的，只是以两种不同的</w:t>
      </w:r>
      <w:del w:id="849" w:author="ma" w:date="2018-09-28T14:42:00Z">
        <w:r w:rsidDel="00D5034D">
          <w:rPr>
            <w:lang w:eastAsia="zh-CN"/>
          </w:rPr>
          <w:delText>外</w:delText>
        </w:r>
      </w:del>
      <w:r>
        <w:rPr>
          <w:lang w:eastAsia="zh-CN"/>
        </w:rPr>
        <w:t>形</w:t>
      </w:r>
      <w:ins w:id="850" w:author="ma" w:date="2018-09-28T14:42:00Z">
        <w:r w:rsidR="00D5034D">
          <w:rPr>
            <w:rFonts w:hint="eastAsia"/>
            <w:lang w:eastAsia="zh-CN"/>
          </w:rPr>
          <w:t>式</w:t>
        </w:r>
      </w:ins>
      <w:r>
        <w:rPr>
          <w:lang w:eastAsia="zh-CN"/>
        </w:rPr>
        <w:t>展现出来。因此</w:t>
      </w:r>
      <w:ins w:id="851" w:author="ma" w:date="2018-09-28T14:42:00Z">
        <w:r w:rsidR="000B7910">
          <w:rPr>
            <w:rFonts w:hint="eastAsia"/>
            <w:lang w:eastAsia="zh-CN"/>
          </w:rPr>
          <w:t>，</w:t>
        </w:r>
      </w:ins>
      <w:r>
        <w:rPr>
          <w:lang w:eastAsia="zh-CN"/>
        </w:rPr>
        <w:t>读者完全可以将用</w:t>
      </w:r>
      <w:proofErr w:type="spellStart"/>
      <w:r>
        <w:rPr>
          <w:lang w:eastAsia="zh-CN"/>
        </w:rPr>
        <w:t>nteract</w:t>
      </w:r>
      <w:proofErr w:type="spellEnd"/>
      <w:r>
        <w:rPr>
          <w:lang w:eastAsia="zh-CN"/>
        </w:rPr>
        <w:t>创建的笔记本上传到网络</w:t>
      </w:r>
      <w:del w:id="852" w:author="ma" w:date="2018-09-28T14:42:00Z">
        <w:r w:rsidDel="000B7910">
          <w:rPr>
            <w:lang w:eastAsia="zh-CN"/>
          </w:rPr>
          <w:delText>上</w:delText>
        </w:r>
      </w:del>
      <w:r>
        <w:rPr>
          <w:lang w:eastAsia="zh-CN"/>
        </w:rPr>
        <w:t>（</w:t>
      </w:r>
      <w:del w:id="853" w:author="ma" w:date="2018-09-28T14:43:00Z">
        <w:r w:rsidDel="000B7910">
          <w:rPr>
            <w:lang w:eastAsia="zh-CN"/>
          </w:rPr>
          <w:delText>比</w:delText>
        </w:r>
      </w:del>
      <w:r>
        <w:rPr>
          <w:lang w:eastAsia="zh-CN"/>
        </w:rPr>
        <w:t>如开源仓库</w:t>
      </w:r>
      <w:r>
        <w:rPr>
          <w:lang w:eastAsia="zh-CN"/>
        </w:rPr>
        <w:t>GitHub</w:t>
      </w:r>
      <w:r>
        <w:rPr>
          <w:lang w:eastAsia="zh-CN"/>
        </w:rPr>
        <w:t>）</w:t>
      </w:r>
      <w:ins w:id="854" w:author="ma" w:date="2018-09-28T14:43:00Z">
        <w:r w:rsidR="000B7910">
          <w:rPr>
            <w:rFonts w:hint="eastAsia"/>
            <w:lang w:eastAsia="zh-CN"/>
          </w:rPr>
          <w:t>并</w:t>
        </w:r>
      </w:ins>
      <w:r>
        <w:rPr>
          <w:lang w:eastAsia="zh-CN"/>
        </w:rPr>
        <w:t>用</w:t>
      </w:r>
      <w:proofErr w:type="spellStart"/>
      <w:ins w:id="855" w:author="ma" w:date="2018-09-28T14:43:00Z">
        <w:r w:rsidR="000B7910">
          <w:rPr>
            <w:rFonts w:hint="eastAsia"/>
            <w:lang w:eastAsia="zh-CN"/>
          </w:rPr>
          <w:t>J</w:t>
        </w:r>
      </w:ins>
      <w:del w:id="856" w:author="ma" w:date="2018-09-28T14:43:00Z">
        <w:r w:rsidDel="000B7910">
          <w:rPr>
            <w:lang w:eastAsia="zh-CN"/>
          </w:rPr>
          <w:delText>j</w:delText>
        </w:r>
      </w:del>
      <w:r>
        <w:rPr>
          <w:lang w:eastAsia="zh-CN"/>
        </w:rPr>
        <w:t>upyter</w:t>
      </w:r>
      <w:proofErr w:type="spellEnd"/>
      <w:r>
        <w:rPr>
          <w:lang w:eastAsia="zh-CN"/>
        </w:rPr>
        <w:t>的</w:t>
      </w:r>
      <w:del w:id="857" w:author="ma" w:date="2018-09-28T14:43:00Z">
        <w:r w:rsidR="00655DAE" w:rsidDel="000B7910">
          <w:fldChar w:fldCharType="begin"/>
        </w:r>
        <w:r w:rsidR="00655DAE" w:rsidDel="000B7910">
          <w:rPr>
            <w:lang w:eastAsia="zh-CN"/>
          </w:rPr>
          <w:delInstrText xml:space="preserve"> HYPERLINK "http://nbviewer.jupyter.org/" \h </w:delInstrText>
        </w:r>
        <w:r w:rsidR="00655DAE" w:rsidDel="000B7910">
          <w:fldChar w:fldCharType="separate"/>
        </w:r>
        <w:r w:rsidRPr="000B7910" w:rsidDel="000B7910">
          <w:rPr>
            <w:rPrChange w:id="858" w:author="ma" w:date="2018-09-28T14:43:00Z">
              <w:rPr>
                <w:rStyle w:val="ad"/>
                <w:lang w:eastAsia="zh-CN"/>
              </w:rPr>
            </w:rPrChange>
          </w:rPr>
          <w:delText>nbviewer</w:delText>
        </w:r>
        <w:r w:rsidR="00655DAE" w:rsidDel="000B7910">
          <w:rPr>
            <w:rStyle w:val="ad"/>
            <w:lang w:eastAsia="zh-CN"/>
          </w:rPr>
          <w:fldChar w:fldCharType="end"/>
        </w:r>
      </w:del>
      <w:proofErr w:type="spellStart"/>
      <w:ins w:id="859" w:author="ma" w:date="2018-09-28T14:43:00Z">
        <w:r w:rsidR="000B7910" w:rsidRPr="000B7910">
          <w:rPr>
            <w:rPrChange w:id="860" w:author="ma" w:date="2018-09-28T14:43:00Z">
              <w:rPr>
                <w:rStyle w:val="ad"/>
                <w:lang w:eastAsia="zh-CN"/>
              </w:rPr>
            </w:rPrChange>
          </w:rPr>
          <w:t>nbviewer</w:t>
        </w:r>
      </w:ins>
      <w:proofErr w:type="spellEnd"/>
      <w:r>
        <w:rPr>
          <w:lang w:eastAsia="zh-CN"/>
        </w:rPr>
        <w:t>进行查看，或者上传保存到微软的</w:t>
      </w:r>
      <w:proofErr w:type="spellStart"/>
      <w:r>
        <w:rPr>
          <w:lang w:eastAsia="zh-CN"/>
        </w:rPr>
        <w:t>Jupyter</w:t>
      </w:r>
      <w:proofErr w:type="spellEnd"/>
      <w:r>
        <w:rPr>
          <w:lang w:eastAsia="zh-CN"/>
        </w:rPr>
        <w:t>分析平台</w:t>
      </w:r>
      <w:del w:id="861" w:author="ma" w:date="2018-09-28T14:29:00Z">
        <w:r w:rsidDel="00C03D99">
          <w:rPr>
            <w:lang w:eastAsia="zh-CN"/>
          </w:rPr>
          <w:delText>（</w:delText>
        </w:r>
        <w:r w:rsidR="00655DAE" w:rsidDel="00C03D99">
          <w:fldChar w:fldCharType="begin"/>
        </w:r>
        <w:r w:rsidR="00655DAE" w:rsidDel="00C03D99">
          <w:rPr>
            <w:lang w:eastAsia="zh-CN"/>
          </w:rPr>
          <w:delInstrText xml:space="preserve"> HYPERLINK "https://notebooks.azure.com/" \h </w:delInstrText>
        </w:r>
        <w:r w:rsidR="00655DAE" w:rsidDel="00C03D99">
          <w:fldChar w:fldCharType="separate"/>
        </w:r>
        <w:r w:rsidDel="00C03D99">
          <w:rPr>
            <w:rStyle w:val="ad"/>
            <w:lang w:eastAsia="zh-CN"/>
          </w:rPr>
          <w:delText>https://notebooks.azure.com/</w:delText>
        </w:r>
        <w:r w:rsidR="00655DAE" w:rsidDel="00C03D99">
          <w:rPr>
            <w:rStyle w:val="ad"/>
            <w:lang w:eastAsia="zh-CN"/>
          </w:rPr>
          <w:fldChar w:fldCharType="end"/>
        </w:r>
        <w:r w:rsidDel="00C03D99">
          <w:rPr>
            <w:lang w:eastAsia="zh-CN"/>
          </w:rPr>
          <w:delText>）</w:delText>
        </w:r>
      </w:del>
      <w:r>
        <w:rPr>
          <w:lang w:eastAsia="zh-CN"/>
        </w:rPr>
        <w:t>查阅、编辑和分享</w:t>
      </w:r>
      <w:ins w:id="862" w:author="ma" w:date="2018-09-28T14:44:00Z">
        <w:r w:rsidR="00C926D5">
          <w:rPr>
            <w:rFonts w:hint="eastAsia"/>
            <w:lang w:eastAsia="zh-CN"/>
          </w:rPr>
          <w:t>。</w:t>
        </w:r>
      </w:ins>
      <w:del w:id="863" w:author="ma" w:date="2018-09-28T14:44:00Z">
        <w:r w:rsidDel="00C926D5">
          <w:rPr>
            <w:lang w:eastAsia="zh-CN"/>
          </w:rPr>
          <w:delText>；</w:delText>
        </w:r>
      </w:del>
      <w:r>
        <w:rPr>
          <w:lang w:eastAsia="zh-CN"/>
        </w:rPr>
        <w:t>同样</w:t>
      </w:r>
      <w:del w:id="864" w:author="ma" w:date="2018-09-28T14:44:00Z">
        <w:r w:rsidDel="00C926D5">
          <w:rPr>
            <w:lang w:eastAsia="zh-CN"/>
          </w:rPr>
          <w:delText>地</w:delText>
        </w:r>
      </w:del>
      <w:r>
        <w:rPr>
          <w:lang w:eastAsia="zh-CN"/>
        </w:rPr>
        <w:t>，读者也可以将网络上优秀的</w:t>
      </w:r>
      <w:proofErr w:type="spellStart"/>
      <w:ins w:id="865" w:author="ma" w:date="2018-09-28T14:44:00Z">
        <w:r w:rsidR="00C926D5">
          <w:rPr>
            <w:rFonts w:hint="eastAsia"/>
            <w:lang w:eastAsia="zh-CN"/>
          </w:rPr>
          <w:t>J</w:t>
        </w:r>
      </w:ins>
      <w:del w:id="866" w:author="ma" w:date="2018-09-28T14:44:00Z">
        <w:r w:rsidDel="00C926D5">
          <w:rPr>
            <w:lang w:eastAsia="zh-CN"/>
          </w:rPr>
          <w:delText>j</w:delText>
        </w:r>
      </w:del>
      <w:r>
        <w:rPr>
          <w:lang w:eastAsia="zh-CN"/>
        </w:rPr>
        <w:t>upyter</w:t>
      </w:r>
      <w:proofErr w:type="spellEnd"/>
      <w:r>
        <w:rPr>
          <w:lang w:eastAsia="zh-CN"/>
        </w:rPr>
        <w:t>笔记本下载到本地，使用</w:t>
      </w:r>
      <w:proofErr w:type="spellStart"/>
      <w:r>
        <w:rPr>
          <w:lang w:eastAsia="zh-CN"/>
        </w:rPr>
        <w:t>nteract</w:t>
      </w:r>
      <w:proofErr w:type="spellEnd"/>
      <w:r>
        <w:rPr>
          <w:lang w:eastAsia="zh-CN"/>
        </w:rPr>
        <w:t>打开，</w:t>
      </w:r>
      <w:ins w:id="867" w:author="ma" w:date="2018-09-28T14:44:00Z">
        <w:r w:rsidR="00C926D5">
          <w:rPr>
            <w:rFonts w:hint="eastAsia"/>
            <w:lang w:eastAsia="zh-CN"/>
          </w:rPr>
          <w:t>并</w:t>
        </w:r>
      </w:ins>
      <w:r>
        <w:rPr>
          <w:lang w:eastAsia="zh-CN"/>
        </w:rPr>
        <w:t>进行</w:t>
      </w:r>
      <w:ins w:id="868" w:author="ma" w:date="2018-09-28T14:44:00Z">
        <w:r w:rsidR="00C926D5">
          <w:rPr>
            <w:rFonts w:hint="eastAsia"/>
            <w:lang w:eastAsia="zh-CN"/>
          </w:rPr>
          <w:t>学习和</w:t>
        </w:r>
      </w:ins>
      <w:r>
        <w:rPr>
          <w:lang w:eastAsia="zh-CN"/>
        </w:rPr>
        <w:t>分析</w:t>
      </w:r>
      <w:del w:id="869" w:author="ma" w:date="2018-09-28T14:44:00Z">
        <w:r w:rsidDel="00C926D5">
          <w:rPr>
            <w:lang w:eastAsia="zh-CN"/>
          </w:rPr>
          <w:delText>的重复实现与学习</w:delText>
        </w:r>
      </w:del>
      <w:r>
        <w:rPr>
          <w:lang w:eastAsia="zh-CN"/>
        </w:rPr>
        <w:t>。</w:t>
      </w:r>
    </w:p>
    <w:p w14:paraId="43BE8E44" w14:textId="77777777" w:rsidR="007C501D" w:rsidRDefault="00467D46">
      <w:pPr>
        <w:pStyle w:val="CaptionedFigure"/>
        <w:jc w:val="center"/>
        <w:pPrChange w:id="870" w:author="ma" w:date="2018-09-28T14:47:00Z">
          <w:pPr>
            <w:pStyle w:val="CaptionedFigure"/>
          </w:pPr>
        </w:pPrChange>
      </w:pPr>
      <w:commentRangeStart w:id="871"/>
      <w:r>
        <w:rPr>
          <w:noProof/>
          <w:lang w:eastAsia="zh-CN"/>
        </w:rPr>
        <w:drawing>
          <wp:inline distT="0" distB="0" distL="0" distR="0" wp14:anchorId="67A6E672" wp14:editId="08E3A1E6">
            <wp:extent cx="5334000" cy="271666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chapter2\nteract_save.png"/>
                    <pic:cNvPicPr>
                      <a:picLocks noChangeAspect="1" noChangeArrowheads="1"/>
                    </pic:cNvPicPr>
                  </pic:nvPicPr>
                  <pic:blipFill>
                    <a:blip r:embed="rId19"/>
                    <a:stretch>
                      <a:fillRect/>
                    </a:stretch>
                  </pic:blipFill>
                  <pic:spPr bwMode="auto">
                    <a:xfrm>
                      <a:off x="0" y="0"/>
                      <a:ext cx="5334000" cy="2716668"/>
                    </a:xfrm>
                    <a:prstGeom prst="rect">
                      <a:avLst/>
                    </a:prstGeom>
                    <a:noFill/>
                    <a:ln w="9525">
                      <a:noFill/>
                      <a:headEnd/>
                      <a:tailEnd/>
                    </a:ln>
                  </pic:spPr>
                </pic:pic>
              </a:graphicData>
            </a:graphic>
          </wp:inline>
        </w:drawing>
      </w:r>
      <w:commentRangeEnd w:id="871"/>
      <w:r w:rsidR="00C926D5">
        <w:rPr>
          <w:rStyle w:val="af1"/>
        </w:rPr>
        <w:commentReference w:id="871"/>
      </w:r>
    </w:p>
    <w:p w14:paraId="0064A6D7" w14:textId="77777777" w:rsidR="007C501D" w:rsidRPr="00C926D5" w:rsidRDefault="0002030E">
      <w:pPr>
        <w:pStyle w:val="ImageCaption"/>
        <w:jc w:val="center"/>
        <w:rPr>
          <w:i w:val="0"/>
          <w:lang w:eastAsia="zh-CN"/>
          <w:rPrChange w:id="872" w:author="ma" w:date="2018-09-28T14:47:00Z">
            <w:rPr>
              <w:lang w:eastAsia="zh-CN"/>
            </w:rPr>
          </w:rPrChange>
        </w:rPr>
        <w:pPrChange w:id="873" w:author="ma" w:date="2018-09-28T14:47:00Z">
          <w:pPr>
            <w:pStyle w:val="ImageCaption"/>
          </w:pPr>
        </w:pPrChange>
      </w:pPr>
      <w:ins w:id="874" w:author="ma" w:date="2018-09-28T10:12:00Z">
        <w:r w:rsidRPr="00C926D5">
          <w:rPr>
            <w:rFonts w:hint="eastAsia"/>
            <w:i w:val="0"/>
            <w:lang w:eastAsia="zh-CN"/>
            <w:rPrChange w:id="875" w:author="ma" w:date="2018-09-28T14:47:00Z">
              <w:rPr>
                <w:rFonts w:hint="eastAsia"/>
                <w:lang w:eastAsia="zh-CN"/>
              </w:rPr>
            </w:rPrChange>
          </w:rPr>
          <w:t>图</w:t>
        </w:r>
      </w:ins>
      <w:ins w:id="876" w:author="ma" w:date="2018-09-28T11:31:00Z">
        <w:r w:rsidR="00AB0D96" w:rsidRPr="00C926D5">
          <w:rPr>
            <w:i w:val="0"/>
            <w:lang w:eastAsia="zh-CN"/>
            <w:rPrChange w:id="877" w:author="ma" w:date="2018-09-28T14:47:00Z">
              <w:rPr>
                <w:lang w:eastAsia="zh-CN"/>
              </w:rPr>
            </w:rPrChange>
          </w:rPr>
          <w:t>2</w:t>
        </w:r>
      </w:ins>
      <w:ins w:id="878" w:author="ma" w:date="2018-09-28T10:12:00Z">
        <w:r w:rsidRPr="00C926D5">
          <w:rPr>
            <w:i w:val="0"/>
            <w:lang w:eastAsia="zh-CN"/>
            <w:rPrChange w:id="879" w:author="ma" w:date="2018-09-28T14:47:00Z">
              <w:rPr>
                <w:lang w:eastAsia="zh-CN"/>
              </w:rPr>
            </w:rPrChange>
          </w:rPr>
          <w:t>-</w:t>
        </w:r>
      </w:ins>
      <w:ins w:id="880" w:author="ma" w:date="2018-09-28T14:47:00Z">
        <w:r w:rsidR="00C926D5" w:rsidRPr="00C926D5">
          <w:rPr>
            <w:i w:val="0"/>
            <w:lang w:eastAsia="zh-CN"/>
            <w:rPrChange w:id="881" w:author="ma" w:date="2018-09-28T14:47:00Z">
              <w:rPr>
                <w:lang w:eastAsia="zh-CN"/>
              </w:rPr>
            </w:rPrChange>
          </w:rPr>
          <w:t>4</w:t>
        </w:r>
      </w:ins>
      <w:ins w:id="882" w:author="ma" w:date="2018-09-28T14:46:00Z">
        <w:r w:rsidR="00C926D5" w:rsidRPr="00C926D5">
          <w:rPr>
            <w:i w:val="0"/>
            <w:lang w:eastAsia="zh-CN"/>
            <w:rPrChange w:id="883" w:author="ma" w:date="2018-09-28T14:47:00Z">
              <w:rPr>
                <w:lang w:eastAsia="zh-CN"/>
              </w:rPr>
            </w:rPrChange>
          </w:rPr>
          <w:t xml:space="preserve"> </w:t>
        </w:r>
        <w:r w:rsidR="00C926D5" w:rsidRPr="00C926D5">
          <w:rPr>
            <w:rFonts w:hint="eastAsia"/>
            <w:i w:val="0"/>
            <w:lang w:eastAsia="zh-CN"/>
            <w:rPrChange w:id="884" w:author="ma" w:date="2018-09-28T14:47:00Z">
              <w:rPr>
                <w:rFonts w:hint="eastAsia"/>
                <w:lang w:eastAsia="zh-CN"/>
              </w:rPr>
            </w:rPrChange>
          </w:rPr>
          <w:t>保存为</w:t>
        </w:r>
        <w:proofErr w:type="spellStart"/>
        <w:r w:rsidR="00C926D5" w:rsidRPr="00C926D5">
          <w:rPr>
            <w:i w:val="0"/>
            <w:lang w:eastAsia="zh-CN"/>
            <w:rPrChange w:id="885" w:author="ma" w:date="2018-09-28T14:47:00Z">
              <w:rPr>
                <w:lang w:eastAsia="zh-CN"/>
              </w:rPr>
            </w:rPrChange>
          </w:rPr>
          <w:t>Jupyter</w:t>
        </w:r>
        <w:proofErr w:type="spellEnd"/>
        <w:r w:rsidR="00C926D5" w:rsidRPr="00C926D5">
          <w:rPr>
            <w:rFonts w:hint="eastAsia"/>
            <w:i w:val="0"/>
            <w:lang w:eastAsia="zh-CN"/>
            <w:rPrChange w:id="886" w:author="ma" w:date="2018-09-28T14:47:00Z">
              <w:rPr>
                <w:rFonts w:hint="eastAsia"/>
                <w:lang w:eastAsia="zh-CN"/>
              </w:rPr>
            </w:rPrChange>
          </w:rPr>
          <w:t>笔记</w:t>
        </w:r>
      </w:ins>
      <w:ins w:id="887" w:author="ma" w:date="2018-09-28T14:47:00Z">
        <w:r w:rsidR="00C926D5">
          <w:rPr>
            <w:rFonts w:hint="eastAsia"/>
            <w:i w:val="0"/>
            <w:lang w:eastAsia="zh-CN"/>
          </w:rPr>
          <w:t>本</w:t>
        </w:r>
      </w:ins>
    </w:p>
    <w:p w14:paraId="30613B4E" w14:textId="77777777" w:rsidR="007C501D" w:rsidRDefault="00467D46">
      <w:pPr>
        <w:pStyle w:val="a0"/>
        <w:ind w:firstLineChars="200" w:firstLine="480"/>
        <w:rPr>
          <w:lang w:eastAsia="zh-CN"/>
        </w:rPr>
        <w:pPrChange w:id="888" w:author="ma" w:date="2018-09-28T14:47:00Z">
          <w:pPr>
            <w:pStyle w:val="a0"/>
          </w:pPr>
        </w:pPrChange>
      </w:pPr>
      <w:proofErr w:type="spellStart"/>
      <w:r>
        <w:rPr>
          <w:lang w:eastAsia="zh-CN"/>
        </w:rPr>
        <w:t>nteract</w:t>
      </w:r>
      <w:proofErr w:type="spellEnd"/>
      <w:r>
        <w:rPr>
          <w:lang w:eastAsia="zh-CN"/>
        </w:rPr>
        <w:t>软件除了现在界面语言</w:t>
      </w:r>
      <w:ins w:id="889" w:author="ma" w:date="2018-09-28T14:50:00Z">
        <w:r w:rsidR="00135C15">
          <w:rPr>
            <w:rFonts w:hint="eastAsia"/>
            <w:lang w:eastAsia="zh-CN"/>
          </w:rPr>
          <w:t>只有</w:t>
        </w:r>
      </w:ins>
      <w:del w:id="890" w:author="ma" w:date="2018-09-28T14:50:00Z">
        <w:r w:rsidDel="00135C15">
          <w:rPr>
            <w:lang w:eastAsia="zh-CN"/>
          </w:rPr>
          <w:delText>是</w:delText>
        </w:r>
      </w:del>
      <w:r>
        <w:rPr>
          <w:lang w:eastAsia="zh-CN"/>
        </w:rPr>
        <w:t>英文</w:t>
      </w:r>
      <w:ins w:id="891" w:author="ma" w:date="2018-09-28T14:50:00Z">
        <w:r w:rsidR="00135C15">
          <w:rPr>
            <w:rFonts w:hint="eastAsia"/>
            <w:lang w:eastAsia="zh-CN"/>
          </w:rPr>
          <w:t>以外</w:t>
        </w:r>
      </w:ins>
      <w:del w:id="892" w:author="ma" w:date="2018-09-28T14:49:00Z">
        <w:r w:rsidDel="00135C15">
          <w:rPr>
            <w:lang w:eastAsia="zh-CN"/>
          </w:rPr>
          <w:delText>显示</w:delText>
        </w:r>
      </w:del>
      <w:r>
        <w:rPr>
          <w:lang w:eastAsia="zh-CN"/>
        </w:rPr>
        <w:t>，其他</w:t>
      </w:r>
      <w:ins w:id="893" w:author="ma" w:date="2018-09-28T14:49:00Z">
        <w:r w:rsidR="00135C15">
          <w:rPr>
            <w:rFonts w:hint="eastAsia"/>
            <w:lang w:eastAsia="zh-CN"/>
          </w:rPr>
          <w:t>功能</w:t>
        </w:r>
      </w:ins>
      <w:del w:id="894" w:author="ma" w:date="2018-09-28T14:49:00Z">
        <w:r w:rsidDel="00135C15">
          <w:rPr>
            <w:lang w:eastAsia="zh-CN"/>
          </w:rPr>
          <w:delText>效果</w:delText>
        </w:r>
      </w:del>
      <w:r>
        <w:rPr>
          <w:lang w:eastAsia="zh-CN"/>
        </w:rPr>
        <w:t>都</w:t>
      </w:r>
      <w:ins w:id="895" w:author="ma" w:date="2018-09-28T14:49:00Z">
        <w:r w:rsidR="00135C15">
          <w:rPr>
            <w:rFonts w:hint="eastAsia"/>
            <w:lang w:eastAsia="zh-CN"/>
          </w:rPr>
          <w:t>设计</w:t>
        </w:r>
      </w:ins>
      <w:del w:id="896" w:author="ma" w:date="2018-09-28T14:49:00Z">
        <w:r w:rsidDel="00135C15">
          <w:rPr>
            <w:lang w:eastAsia="zh-CN"/>
          </w:rPr>
          <w:delText>做</w:delText>
        </w:r>
      </w:del>
      <w:ins w:id="897" w:author="ma" w:date="2018-09-28T14:49:00Z">
        <w:r w:rsidR="00135C15">
          <w:rPr>
            <w:rFonts w:hint="eastAsia"/>
            <w:lang w:eastAsia="zh-CN"/>
          </w:rPr>
          <w:t>得</w:t>
        </w:r>
      </w:ins>
      <w:del w:id="898" w:author="ma" w:date="2018-09-28T14:49:00Z">
        <w:r w:rsidDel="00135C15">
          <w:rPr>
            <w:lang w:eastAsia="zh-CN"/>
          </w:rPr>
          <w:delText>的</w:delText>
        </w:r>
      </w:del>
      <w:r>
        <w:rPr>
          <w:lang w:eastAsia="zh-CN"/>
        </w:rPr>
        <w:t>非常好。</w:t>
      </w:r>
      <w:del w:id="899" w:author="ma" w:date="2018-09-28T14:50:00Z">
        <w:r w:rsidDel="00135C15">
          <w:rPr>
            <w:lang w:eastAsia="zh-CN"/>
          </w:rPr>
          <w:delText>我们</w:delText>
        </w:r>
      </w:del>
      <w:ins w:id="900" w:author="ma" w:date="2018-09-28T14:50:00Z">
        <w:r w:rsidR="00135C15">
          <w:rPr>
            <w:rFonts w:hint="eastAsia"/>
            <w:lang w:eastAsia="zh-CN"/>
          </w:rPr>
          <w:t>用户</w:t>
        </w:r>
      </w:ins>
      <w:r>
        <w:rPr>
          <w:lang w:eastAsia="zh-CN"/>
        </w:rPr>
        <w:t>可以像平常使用</w:t>
      </w:r>
      <w:r>
        <w:rPr>
          <w:lang w:eastAsia="zh-CN"/>
        </w:rPr>
        <w:t>Windows</w:t>
      </w:r>
      <w:ins w:id="901" w:author="ma" w:date="2018-09-28T14:51:00Z">
        <w:r w:rsidR="00135C15">
          <w:rPr>
            <w:rFonts w:hint="eastAsia"/>
            <w:lang w:eastAsia="zh-CN"/>
          </w:rPr>
          <w:t>系统中的</w:t>
        </w:r>
      </w:ins>
      <w:r>
        <w:rPr>
          <w:lang w:eastAsia="zh-CN"/>
        </w:rPr>
        <w:t>软件一样，用鼠标</w:t>
      </w:r>
      <w:del w:id="902" w:author="ma" w:date="2018-09-28T14:51:00Z">
        <w:r w:rsidDel="00135C15">
          <w:rPr>
            <w:lang w:eastAsia="zh-CN"/>
          </w:rPr>
          <w:delText>点点点</w:delText>
        </w:r>
      </w:del>
      <w:r>
        <w:rPr>
          <w:lang w:eastAsia="zh-CN"/>
        </w:rPr>
        <w:t>对单元格进行操作，</w:t>
      </w:r>
      <w:del w:id="903" w:author="ma" w:date="2018-09-28T14:51:00Z">
        <w:r w:rsidDel="00135C15">
          <w:rPr>
            <w:lang w:eastAsia="zh-CN"/>
          </w:rPr>
          <w:delText>最</w:delText>
        </w:r>
      </w:del>
      <w:r>
        <w:rPr>
          <w:lang w:eastAsia="zh-CN"/>
        </w:rPr>
        <w:t>常见的运行、删除都以图标的方式显示在单元格的右上角，使用起来很方便。</w:t>
      </w:r>
      <w:ins w:id="904" w:author="ma" w:date="2018-09-28T14:51:00Z">
        <w:r w:rsidR="00135C15">
          <w:rPr>
            <w:rFonts w:hint="eastAsia"/>
            <w:lang w:eastAsia="zh-CN"/>
          </w:rPr>
          <w:t>习惯于使用</w:t>
        </w:r>
      </w:ins>
      <w:del w:id="905" w:author="ma" w:date="2018-09-28T14:51:00Z">
        <w:r w:rsidDel="00135C15">
          <w:rPr>
            <w:lang w:eastAsia="zh-CN"/>
          </w:rPr>
          <w:delText>喜欢</w:delText>
        </w:r>
      </w:del>
      <w:r>
        <w:rPr>
          <w:lang w:eastAsia="zh-CN"/>
        </w:rPr>
        <w:t>快捷键的</w:t>
      </w:r>
      <w:ins w:id="906" w:author="ma" w:date="2018-09-28T14:51:00Z">
        <w:r w:rsidR="00135C15">
          <w:rPr>
            <w:rFonts w:hint="eastAsia"/>
            <w:lang w:eastAsia="zh-CN"/>
          </w:rPr>
          <w:t>用户</w:t>
        </w:r>
      </w:ins>
      <w:del w:id="907" w:author="ma" w:date="2018-09-28T14:51:00Z">
        <w:r w:rsidDel="00135C15">
          <w:rPr>
            <w:lang w:eastAsia="zh-CN"/>
          </w:rPr>
          <w:delText>键盘侠们</w:delText>
        </w:r>
      </w:del>
      <w:ins w:id="908" w:author="ma" w:date="2018-09-28T14:51:00Z">
        <w:r w:rsidR="00135C15">
          <w:rPr>
            <w:rFonts w:hint="eastAsia"/>
            <w:lang w:eastAsia="zh-CN"/>
          </w:rPr>
          <w:t>，还</w:t>
        </w:r>
      </w:ins>
      <w:r>
        <w:rPr>
          <w:lang w:eastAsia="zh-CN"/>
        </w:rPr>
        <w:t>可以通过菜单栏</w:t>
      </w:r>
      <w:ins w:id="909" w:author="ma" w:date="2018-09-28T14:52:00Z">
        <w:r w:rsidR="00135C15">
          <w:rPr>
            <w:rFonts w:hint="eastAsia"/>
            <w:lang w:eastAsia="zh-CN"/>
          </w:rPr>
          <w:t>中</w:t>
        </w:r>
      </w:ins>
      <w:r>
        <w:rPr>
          <w:lang w:eastAsia="zh-CN"/>
        </w:rPr>
        <w:t>的各个选项了解快捷键的使用。</w:t>
      </w:r>
    </w:p>
    <w:p w14:paraId="1D2CF7D5" w14:textId="77777777" w:rsidR="007C501D" w:rsidRDefault="00467D46">
      <w:pPr>
        <w:pStyle w:val="a0"/>
        <w:ind w:firstLineChars="200" w:firstLine="480"/>
        <w:rPr>
          <w:lang w:eastAsia="zh-CN"/>
        </w:rPr>
        <w:pPrChange w:id="910" w:author="ma" w:date="2018-09-28T14:48:00Z">
          <w:pPr>
            <w:pStyle w:val="a0"/>
          </w:pPr>
        </w:pPrChange>
      </w:pPr>
      <w:r>
        <w:rPr>
          <w:lang w:eastAsia="zh-CN"/>
        </w:rPr>
        <w:t>在运行代码时，</w:t>
      </w:r>
      <w:del w:id="911" w:author="ma" w:date="2018-09-28T14:52:00Z">
        <w:r w:rsidDel="00412BFD">
          <w:rPr>
            <w:lang w:eastAsia="zh-CN"/>
          </w:rPr>
          <w:delText>最</w:delText>
        </w:r>
      </w:del>
      <w:r>
        <w:rPr>
          <w:lang w:eastAsia="zh-CN"/>
        </w:rPr>
        <w:t>常见的两个快捷键是</w:t>
      </w:r>
      <w:ins w:id="912" w:author="ma" w:date="2018-09-28T14:52:00Z">
        <w:r w:rsidR="00412BFD">
          <w:rPr>
            <w:rFonts w:hint="eastAsia"/>
            <w:lang w:eastAsia="zh-CN"/>
          </w:rPr>
          <w:t>&lt;</w:t>
        </w:r>
      </w:ins>
      <w:proofErr w:type="spellStart"/>
      <w:r>
        <w:rPr>
          <w:rStyle w:val="VerbatimChar"/>
          <w:lang w:eastAsia="zh-CN"/>
        </w:rPr>
        <w:t>Ctrl+Enter</w:t>
      </w:r>
      <w:proofErr w:type="spellEnd"/>
      <w:ins w:id="913" w:author="ma" w:date="2018-09-28T14:52:00Z">
        <w:r w:rsidR="00412BFD">
          <w:rPr>
            <w:rStyle w:val="VerbatimChar"/>
            <w:rFonts w:hint="eastAsia"/>
            <w:lang w:eastAsia="zh-CN"/>
          </w:rPr>
          <w:t>&gt;</w:t>
        </w:r>
      </w:ins>
      <w:del w:id="914" w:author="ma" w:date="2018-09-28T14:52:00Z">
        <w:r w:rsidDel="00412BFD">
          <w:rPr>
            <w:lang w:eastAsia="zh-CN"/>
          </w:rPr>
          <w:delText>以</w:delText>
        </w:r>
      </w:del>
      <w:r>
        <w:rPr>
          <w:lang w:eastAsia="zh-CN"/>
        </w:rPr>
        <w:t>及</w:t>
      </w:r>
      <w:ins w:id="915" w:author="ma" w:date="2018-09-28T14:52:00Z">
        <w:r w:rsidR="00412BFD">
          <w:rPr>
            <w:rFonts w:hint="eastAsia"/>
            <w:lang w:eastAsia="zh-CN"/>
          </w:rPr>
          <w:t>&lt;</w:t>
        </w:r>
      </w:ins>
      <w:proofErr w:type="spellStart"/>
      <w:r>
        <w:rPr>
          <w:rStyle w:val="VerbatimChar"/>
          <w:lang w:eastAsia="zh-CN"/>
        </w:rPr>
        <w:t>Shift+Enter</w:t>
      </w:r>
      <w:proofErr w:type="spellEnd"/>
      <w:ins w:id="916" w:author="ma" w:date="2018-09-28T14:52:00Z">
        <w:r w:rsidR="00412BFD">
          <w:rPr>
            <w:rStyle w:val="VerbatimChar"/>
            <w:rFonts w:hint="eastAsia"/>
            <w:lang w:eastAsia="zh-CN"/>
          </w:rPr>
          <w:t>&gt;</w:t>
        </w:r>
      </w:ins>
      <w:del w:id="917" w:author="ma" w:date="2018-09-28T14:52:00Z">
        <w:r w:rsidDel="00412BFD">
          <w:rPr>
            <w:lang w:eastAsia="zh-CN"/>
          </w:rPr>
          <w:delText>键</w:delText>
        </w:r>
      </w:del>
      <w:r>
        <w:rPr>
          <w:lang w:eastAsia="zh-CN"/>
        </w:rPr>
        <w:t>，前者运行当前单元格；后者先运行单元格，然后新建一个单元格。相对而言，后者更为便利。</w:t>
      </w:r>
    </w:p>
    <w:p w14:paraId="612C55BB" w14:textId="77777777" w:rsidR="007C501D" w:rsidRDefault="0006526C">
      <w:pPr>
        <w:pStyle w:val="a0"/>
        <w:ind w:firstLineChars="200" w:firstLine="480"/>
        <w:rPr>
          <w:lang w:eastAsia="zh-CN"/>
        </w:rPr>
        <w:pPrChange w:id="918" w:author="ma" w:date="2018-09-28T14:53:00Z">
          <w:pPr>
            <w:pStyle w:val="a0"/>
          </w:pPr>
        </w:pPrChange>
      </w:pPr>
      <w:ins w:id="919" w:author="ma" w:date="2018-09-28T14:55:00Z">
        <w:r>
          <w:rPr>
            <w:rFonts w:hint="eastAsia"/>
            <w:lang w:eastAsia="zh-CN"/>
          </w:rPr>
          <w:t>注意</w:t>
        </w:r>
      </w:ins>
      <w:del w:id="920" w:author="ma" w:date="2018-09-28T14:55:00Z">
        <w:r w:rsidR="00467D46" w:rsidDel="0006526C">
          <w:rPr>
            <w:lang w:eastAsia="zh-CN"/>
          </w:rPr>
          <w:delText>另外</w:delText>
        </w:r>
      </w:del>
      <w:ins w:id="921" w:author="ma" w:date="2018-09-28T14:54:00Z">
        <w:r w:rsidR="00521309">
          <w:rPr>
            <w:rFonts w:hint="eastAsia"/>
            <w:lang w:eastAsia="zh-CN"/>
          </w:rPr>
          <w:t>，</w:t>
        </w:r>
      </w:ins>
      <w:del w:id="922" w:author="ma" w:date="2018-09-28T14:55:00Z">
        <w:r w:rsidR="00467D46" w:rsidDel="0006526C">
          <w:rPr>
            <w:lang w:eastAsia="zh-CN"/>
          </w:rPr>
          <w:delText>未曾提到的内容是</w:delText>
        </w:r>
      </w:del>
      <w:proofErr w:type="spellStart"/>
      <w:ins w:id="923" w:author="ma" w:date="2018-09-28T14:55:00Z">
        <w:r>
          <w:rPr>
            <w:lang w:eastAsia="zh-CN"/>
          </w:rPr>
          <w:t>nteract</w:t>
        </w:r>
        <w:proofErr w:type="spellEnd"/>
        <w:r>
          <w:rPr>
            <w:rFonts w:hint="eastAsia"/>
            <w:lang w:eastAsia="zh-CN"/>
          </w:rPr>
          <w:t>中</w:t>
        </w:r>
      </w:ins>
      <w:r w:rsidR="00467D46">
        <w:rPr>
          <w:lang w:eastAsia="zh-CN"/>
        </w:rPr>
        <w:t>每个单元格左侧都有</w:t>
      </w:r>
      <w:ins w:id="924" w:author="ma" w:date="2018-09-28T14:56:00Z">
        <w:r>
          <w:rPr>
            <w:rFonts w:hint="eastAsia"/>
            <w:lang w:eastAsia="zh-CN"/>
          </w:rPr>
          <w:t>“</w:t>
        </w:r>
      </w:ins>
      <w:r w:rsidR="00467D46">
        <w:rPr>
          <w:rStyle w:val="VerbatimChar"/>
          <w:lang w:eastAsia="zh-CN"/>
        </w:rPr>
        <w:t>[</w:t>
      </w:r>
      <w:del w:id="925" w:author="ma" w:date="2018-09-28T14:56:00Z">
        <w:r w:rsidR="00467D46" w:rsidDel="0006526C">
          <w:rPr>
            <w:rStyle w:val="VerbatimChar"/>
            <w:lang w:eastAsia="zh-CN"/>
          </w:rPr>
          <w:delText xml:space="preserve"> </w:delText>
        </w:r>
      </w:del>
      <w:r w:rsidR="00467D46">
        <w:rPr>
          <w:rStyle w:val="VerbatimChar"/>
          <w:lang w:eastAsia="zh-CN"/>
        </w:rPr>
        <w:t>]</w:t>
      </w:r>
      <w:ins w:id="926" w:author="ma" w:date="2018-09-28T14:56:00Z">
        <w:r>
          <w:rPr>
            <w:rStyle w:val="VerbatimChar"/>
            <w:rFonts w:hint="eastAsia"/>
            <w:lang w:eastAsia="zh-CN"/>
          </w:rPr>
          <w:t>”</w:t>
        </w:r>
      </w:ins>
      <w:r w:rsidR="00467D46">
        <w:rPr>
          <w:lang w:eastAsia="zh-CN"/>
        </w:rPr>
        <w:t>标记，</w:t>
      </w:r>
      <w:ins w:id="927" w:author="ma" w:date="2018-09-28T14:56:00Z">
        <w:r>
          <w:rPr>
            <w:rFonts w:hint="eastAsia"/>
            <w:lang w:eastAsia="zh-CN"/>
          </w:rPr>
          <w:t>在</w:t>
        </w:r>
      </w:ins>
      <w:del w:id="928" w:author="ma" w:date="2018-09-28T14:56:00Z">
        <w:r w:rsidR="00467D46" w:rsidDel="0006526C">
          <w:rPr>
            <w:lang w:eastAsia="zh-CN"/>
          </w:rPr>
          <w:delText>当</w:delText>
        </w:r>
      </w:del>
      <w:r w:rsidR="00467D46">
        <w:rPr>
          <w:lang w:eastAsia="zh-CN"/>
        </w:rPr>
        <w:t>代码运行后，中间会出现数字，标记了单元格运行的次序。</w:t>
      </w:r>
    </w:p>
    <w:p w14:paraId="7CE1DF57" w14:textId="77777777" w:rsidR="007C501D" w:rsidRDefault="00467D46" w:rsidP="00AB0D96">
      <w:pPr>
        <w:pStyle w:val="2"/>
        <w:rPr>
          <w:lang w:eastAsia="zh-CN"/>
        </w:rPr>
      </w:pPr>
      <w:bookmarkStart w:id="929" w:name="header-n176"/>
      <w:del w:id="930" w:author="ma" w:date="2018-09-28T11:13:00Z">
        <w:r w:rsidDel="00E155E9">
          <w:rPr>
            <w:lang w:eastAsia="zh-CN"/>
          </w:rPr>
          <w:delText>首先，</w:delText>
        </w:r>
        <w:r w:rsidDel="00E155E9">
          <w:rPr>
            <w:lang w:eastAsia="zh-CN"/>
          </w:rPr>
          <w:delText>Python</w:delText>
        </w:r>
        <w:r w:rsidDel="00E155E9">
          <w:rPr>
            <w:lang w:eastAsia="zh-CN"/>
          </w:rPr>
          <w:delText>是个计算器</w:delText>
        </w:r>
      </w:del>
      <w:bookmarkEnd w:id="929"/>
      <w:ins w:id="931" w:author="ma" w:date="2018-09-28T14:53:00Z">
        <w:r w:rsidR="006D74DC">
          <w:rPr>
            <w:rFonts w:hint="eastAsia"/>
            <w:lang w:eastAsia="zh-CN"/>
          </w:rPr>
          <w:t xml:space="preserve">2.3 </w:t>
        </w:r>
      </w:ins>
      <w:ins w:id="932" w:author="ma" w:date="2018-09-28T15:30:00Z">
        <w:r w:rsidR="00AE5DC9">
          <w:rPr>
            <w:rFonts w:hint="eastAsia"/>
            <w:lang w:eastAsia="zh-CN"/>
          </w:rPr>
          <w:t>算术</w:t>
        </w:r>
      </w:ins>
      <w:ins w:id="933" w:author="ma" w:date="2018-09-28T11:13:00Z">
        <w:r w:rsidR="00E155E9">
          <w:rPr>
            <w:rFonts w:hint="eastAsia"/>
            <w:lang w:eastAsia="zh-CN"/>
          </w:rPr>
          <w:t>运算操作符</w:t>
        </w:r>
      </w:ins>
      <w:ins w:id="934" w:author="ma" w:date="2018-09-28T15:31:00Z">
        <w:r w:rsidR="00AE5DC9">
          <w:rPr>
            <w:rFonts w:hint="eastAsia"/>
            <w:lang w:eastAsia="zh-CN"/>
          </w:rPr>
          <w:t>简介</w:t>
        </w:r>
      </w:ins>
    </w:p>
    <w:p w14:paraId="004208D7" w14:textId="77777777" w:rsidR="00AE5DC9" w:rsidRDefault="00AE5DC9">
      <w:pPr>
        <w:pStyle w:val="FirstParagraph"/>
        <w:ind w:firstLineChars="200" w:firstLine="480"/>
        <w:rPr>
          <w:ins w:id="935" w:author="ma" w:date="2018-09-28T15:31:00Z"/>
          <w:lang w:eastAsia="zh-CN"/>
        </w:rPr>
        <w:pPrChange w:id="936" w:author="ma" w:date="2018-09-28T15:31:00Z">
          <w:pPr>
            <w:pStyle w:val="FirstParagraph"/>
          </w:pPr>
        </w:pPrChange>
      </w:pPr>
      <w:ins w:id="937" w:author="ma" w:date="2018-09-28T15:30:00Z">
        <w:r>
          <w:rPr>
            <w:rFonts w:hint="eastAsia"/>
            <w:lang w:eastAsia="zh-CN"/>
          </w:rPr>
          <w:t>本节介绍</w:t>
        </w:r>
        <w:r>
          <w:rPr>
            <w:rFonts w:hint="eastAsia"/>
            <w:lang w:eastAsia="zh-CN"/>
          </w:rPr>
          <w:t>Python</w:t>
        </w:r>
        <w:r>
          <w:rPr>
            <w:rFonts w:hint="eastAsia"/>
            <w:lang w:eastAsia="zh-CN"/>
          </w:rPr>
          <w:t>中的算术运算操作符，并给出计算身体</w:t>
        </w:r>
      </w:ins>
      <w:ins w:id="938" w:author="ma" w:date="2018-09-28T15:31:00Z">
        <w:r>
          <w:rPr>
            <w:rFonts w:hint="eastAsia"/>
            <w:lang w:eastAsia="zh-CN"/>
          </w:rPr>
          <w:t>质量指数的示例。</w:t>
        </w:r>
      </w:ins>
    </w:p>
    <w:p w14:paraId="0059D9E1" w14:textId="77777777" w:rsidR="00AE5DC9" w:rsidRPr="00AE5DC9" w:rsidRDefault="00AE5DC9">
      <w:pPr>
        <w:pStyle w:val="4"/>
        <w:rPr>
          <w:ins w:id="939" w:author="ma" w:date="2018-09-28T15:29:00Z"/>
          <w:lang w:eastAsia="zh-CN"/>
        </w:rPr>
        <w:pPrChange w:id="940" w:author="ma" w:date="2018-09-28T15:32:00Z">
          <w:pPr>
            <w:pStyle w:val="FirstParagraph"/>
          </w:pPr>
        </w:pPrChange>
      </w:pPr>
      <w:ins w:id="941" w:author="ma" w:date="2018-09-28T15:31:00Z">
        <w:r>
          <w:rPr>
            <w:rFonts w:hint="eastAsia"/>
            <w:lang w:eastAsia="zh-CN"/>
          </w:rPr>
          <w:lastRenderedPageBreak/>
          <w:t>1.</w:t>
        </w:r>
        <w:r>
          <w:rPr>
            <w:rFonts w:hint="eastAsia"/>
            <w:lang w:eastAsia="zh-CN"/>
          </w:rPr>
          <w:t>算术运算</w:t>
        </w:r>
      </w:ins>
      <w:ins w:id="942" w:author="ma" w:date="2018-09-28T15:32:00Z">
        <w:r>
          <w:rPr>
            <w:rFonts w:hint="eastAsia"/>
            <w:lang w:eastAsia="zh-CN"/>
          </w:rPr>
          <w:t>操作</w:t>
        </w:r>
      </w:ins>
      <w:ins w:id="943" w:author="ma" w:date="2018-09-28T15:31:00Z">
        <w:r>
          <w:rPr>
            <w:rFonts w:hint="eastAsia"/>
            <w:lang w:eastAsia="zh-CN"/>
          </w:rPr>
          <w:t>符</w:t>
        </w:r>
      </w:ins>
    </w:p>
    <w:p w14:paraId="120841F1" w14:textId="77777777" w:rsidR="007C501D" w:rsidRDefault="00467D46">
      <w:pPr>
        <w:pStyle w:val="FirstParagraph"/>
        <w:ind w:firstLineChars="200" w:firstLine="480"/>
        <w:rPr>
          <w:lang w:eastAsia="zh-CN"/>
        </w:rPr>
        <w:pPrChange w:id="944" w:author="ma" w:date="2018-09-28T14:55:00Z">
          <w:pPr>
            <w:pStyle w:val="FirstParagraph"/>
          </w:pPr>
        </w:pPrChange>
      </w:pPr>
      <w:r>
        <w:rPr>
          <w:lang w:eastAsia="zh-CN"/>
        </w:rPr>
        <w:t>在完成第一个</w:t>
      </w:r>
      <w:r>
        <w:rPr>
          <w:lang w:eastAsia="zh-CN"/>
        </w:rPr>
        <w:t>Python</w:t>
      </w:r>
      <w:r>
        <w:rPr>
          <w:lang w:eastAsia="zh-CN"/>
        </w:rPr>
        <w:t>代码后，对数据分析感兴趣的</w:t>
      </w:r>
      <w:ins w:id="945" w:author="ma" w:date="2018-09-28T15:35:00Z">
        <w:r w:rsidR="00126895">
          <w:rPr>
            <w:rFonts w:hint="eastAsia"/>
            <w:lang w:eastAsia="zh-CN"/>
          </w:rPr>
          <w:t>读者</w:t>
        </w:r>
      </w:ins>
      <w:del w:id="946" w:author="ma" w:date="2018-09-28T15:35:00Z">
        <w:r w:rsidDel="00126895">
          <w:rPr>
            <w:lang w:eastAsia="zh-CN"/>
          </w:rPr>
          <w:delText>你们</w:delText>
        </w:r>
      </w:del>
      <w:r>
        <w:rPr>
          <w:lang w:eastAsia="zh-CN"/>
        </w:rPr>
        <w:t>是不是想知道</w:t>
      </w:r>
      <w:r>
        <w:rPr>
          <w:lang w:eastAsia="zh-CN"/>
        </w:rPr>
        <w:t>Python</w:t>
      </w:r>
      <w:ins w:id="947" w:author="ma" w:date="2018-09-28T15:35:00Z">
        <w:r w:rsidR="00126895">
          <w:rPr>
            <w:rFonts w:hint="eastAsia"/>
            <w:lang w:eastAsia="zh-CN"/>
          </w:rPr>
          <w:t>是</w:t>
        </w:r>
      </w:ins>
      <w:del w:id="948" w:author="ma" w:date="2018-09-28T15:35:00Z">
        <w:r w:rsidDel="00126895">
          <w:rPr>
            <w:lang w:eastAsia="zh-CN"/>
          </w:rPr>
          <w:delText>要怎样</w:delText>
        </w:r>
      </w:del>
      <w:ins w:id="949" w:author="ma" w:date="2018-09-28T15:35:00Z">
        <w:r w:rsidR="00126895">
          <w:rPr>
            <w:rFonts w:hint="eastAsia"/>
            <w:lang w:eastAsia="zh-CN"/>
          </w:rPr>
          <w:t>如何</w:t>
        </w:r>
      </w:ins>
      <w:r>
        <w:rPr>
          <w:lang w:eastAsia="zh-CN"/>
        </w:rPr>
        <w:t>实现数据</w:t>
      </w:r>
      <w:del w:id="950" w:author="ma" w:date="2018-09-28T15:35:00Z">
        <w:r w:rsidDel="00126895">
          <w:rPr>
            <w:lang w:eastAsia="zh-CN"/>
          </w:rPr>
          <w:delText>的</w:delText>
        </w:r>
      </w:del>
      <w:r>
        <w:rPr>
          <w:lang w:eastAsia="zh-CN"/>
        </w:rPr>
        <w:t>计算</w:t>
      </w:r>
      <w:ins w:id="951" w:author="ma" w:date="2018-09-28T15:35:00Z">
        <w:r w:rsidR="00126895">
          <w:rPr>
            <w:rFonts w:hint="eastAsia"/>
            <w:lang w:eastAsia="zh-CN"/>
          </w:rPr>
          <w:t>的呢</w:t>
        </w:r>
      </w:ins>
      <w:r>
        <w:rPr>
          <w:lang w:eastAsia="zh-CN"/>
        </w:rPr>
        <w:t>？</w:t>
      </w:r>
      <w:del w:id="952" w:author="ma" w:date="2018-09-28T15:36:00Z">
        <w:r w:rsidDel="00FD022B">
          <w:rPr>
            <w:lang w:eastAsia="zh-CN"/>
          </w:rPr>
          <w:delText>先别急，让我们</w:delText>
        </w:r>
      </w:del>
      <w:ins w:id="953" w:author="ma" w:date="2018-09-28T15:36:00Z">
        <w:r w:rsidR="00FD022B">
          <w:rPr>
            <w:rFonts w:hint="eastAsia"/>
            <w:lang w:eastAsia="zh-CN"/>
          </w:rPr>
          <w:t>下面</w:t>
        </w:r>
      </w:ins>
      <w:r>
        <w:rPr>
          <w:lang w:eastAsia="zh-CN"/>
        </w:rPr>
        <w:t>从</w:t>
      </w:r>
      <w:del w:id="954" w:author="ma" w:date="2018-09-28T15:36:00Z">
        <w:r w:rsidDel="00FD022B">
          <w:rPr>
            <w:lang w:eastAsia="zh-CN"/>
          </w:rPr>
          <w:delText>最</w:delText>
        </w:r>
      </w:del>
      <w:r>
        <w:rPr>
          <w:lang w:eastAsia="zh-CN"/>
        </w:rPr>
        <w:t>简单的</w:t>
      </w:r>
      <w:ins w:id="955" w:author="ma" w:date="2018-09-28T15:36:00Z">
        <w:r w:rsidR="00FD022B">
          <w:rPr>
            <w:rFonts w:hint="eastAsia"/>
            <w:lang w:eastAsia="zh-CN"/>
          </w:rPr>
          <w:t>四则</w:t>
        </w:r>
      </w:ins>
      <w:r>
        <w:rPr>
          <w:lang w:eastAsia="zh-CN"/>
        </w:rPr>
        <w:t>计算开始</w:t>
      </w:r>
      <w:ins w:id="956" w:author="ma" w:date="2018-09-28T15:36:00Z">
        <w:r w:rsidR="00FD022B">
          <w:rPr>
            <w:rFonts w:hint="eastAsia"/>
            <w:lang w:eastAsia="zh-CN"/>
          </w:rPr>
          <w:t>介绍</w:t>
        </w:r>
      </w:ins>
      <w:del w:id="957" w:author="ma" w:date="2018-09-28T15:36:00Z">
        <w:r w:rsidDel="00FD022B">
          <w:rPr>
            <w:lang w:eastAsia="zh-CN"/>
          </w:rPr>
          <w:delText>，看看</w:delText>
        </w:r>
      </w:del>
      <w:r>
        <w:rPr>
          <w:lang w:eastAsia="zh-CN"/>
        </w:rPr>
        <w:t>Python</w:t>
      </w:r>
      <w:ins w:id="958" w:author="ma" w:date="2018-09-28T15:36:00Z">
        <w:r w:rsidR="00FD022B">
          <w:rPr>
            <w:rFonts w:hint="eastAsia"/>
            <w:lang w:eastAsia="zh-CN"/>
          </w:rPr>
          <w:t>中的算术运算操作符</w:t>
        </w:r>
      </w:ins>
      <w:ins w:id="959" w:author="ma" w:date="2018-09-28T15:37:00Z">
        <w:r w:rsidR="00FD022B">
          <w:rPr>
            <w:rFonts w:hint="eastAsia"/>
            <w:lang w:eastAsia="zh-CN"/>
          </w:rPr>
          <w:t>，如图</w:t>
        </w:r>
        <w:r w:rsidR="00FD022B">
          <w:rPr>
            <w:rFonts w:hint="eastAsia"/>
            <w:lang w:eastAsia="zh-CN"/>
          </w:rPr>
          <w:t>2-5</w:t>
        </w:r>
        <w:r w:rsidR="00FD022B">
          <w:rPr>
            <w:rFonts w:hint="eastAsia"/>
            <w:lang w:eastAsia="zh-CN"/>
          </w:rPr>
          <w:t>所示</w:t>
        </w:r>
      </w:ins>
      <w:del w:id="960" w:author="ma" w:date="2018-09-28T15:36:00Z">
        <w:r w:rsidDel="00FD022B">
          <w:rPr>
            <w:lang w:eastAsia="zh-CN"/>
          </w:rPr>
          <w:delText>怎么完成进行数值的加减乘除任务，成为手头的计算神器</w:delText>
        </w:r>
      </w:del>
      <w:r>
        <w:rPr>
          <w:lang w:eastAsia="zh-CN"/>
        </w:rPr>
        <w:t>。</w:t>
      </w:r>
    </w:p>
    <w:p w14:paraId="61D67B0D" w14:textId="77777777" w:rsidR="007C501D" w:rsidDel="00FD022B" w:rsidRDefault="00467D46">
      <w:pPr>
        <w:pStyle w:val="a0"/>
        <w:rPr>
          <w:del w:id="961" w:author="ma" w:date="2018-09-28T15:37:00Z"/>
          <w:lang w:eastAsia="zh-CN"/>
        </w:rPr>
      </w:pPr>
      <w:del w:id="962" w:author="ma" w:date="2018-09-28T15:37:00Z">
        <w:r w:rsidDel="00FD022B">
          <w:rPr>
            <w:lang w:eastAsia="zh-CN"/>
          </w:rPr>
          <w:delText>我们来看几个足够简单的任务，嘿嘿</w:delText>
        </w:r>
      </w:del>
    </w:p>
    <w:p w14:paraId="7C3B84FB" w14:textId="77777777" w:rsidR="007C501D" w:rsidRPr="00FD022B" w:rsidRDefault="00467D46">
      <w:pPr>
        <w:pStyle w:val="CaptionedFigure"/>
        <w:jc w:val="center"/>
        <w:pPrChange w:id="963" w:author="ma" w:date="2018-09-28T15:37:00Z">
          <w:pPr>
            <w:pStyle w:val="CaptionedFigure"/>
          </w:pPr>
        </w:pPrChange>
      </w:pPr>
      <w:r w:rsidRPr="00FD022B">
        <w:rPr>
          <w:noProof/>
          <w:lang w:eastAsia="zh-CN"/>
        </w:rPr>
        <w:drawing>
          <wp:inline distT="0" distB="0" distL="0" distR="0" wp14:anchorId="1FC6990C" wp14:editId="20EA2672">
            <wp:extent cx="5334000" cy="311292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chapter2\nteract_sg_calc.png"/>
                    <pic:cNvPicPr>
                      <a:picLocks noChangeAspect="1" noChangeArrowheads="1"/>
                    </pic:cNvPicPr>
                  </pic:nvPicPr>
                  <pic:blipFill>
                    <a:blip r:embed="rId20"/>
                    <a:stretch>
                      <a:fillRect/>
                    </a:stretch>
                  </pic:blipFill>
                  <pic:spPr bwMode="auto">
                    <a:xfrm>
                      <a:off x="0" y="0"/>
                      <a:ext cx="5334000" cy="3112920"/>
                    </a:xfrm>
                    <a:prstGeom prst="rect">
                      <a:avLst/>
                    </a:prstGeom>
                    <a:noFill/>
                    <a:ln w="9525">
                      <a:noFill/>
                      <a:headEnd/>
                      <a:tailEnd/>
                    </a:ln>
                  </pic:spPr>
                </pic:pic>
              </a:graphicData>
            </a:graphic>
          </wp:inline>
        </w:drawing>
      </w:r>
    </w:p>
    <w:p w14:paraId="12698CBE" w14:textId="77777777" w:rsidR="007C501D" w:rsidRPr="00FD022B" w:rsidRDefault="0002030E">
      <w:pPr>
        <w:pStyle w:val="ImageCaption"/>
        <w:jc w:val="center"/>
        <w:rPr>
          <w:i w:val="0"/>
          <w:lang w:eastAsia="zh-CN"/>
          <w:rPrChange w:id="964" w:author="ma" w:date="2018-09-28T15:37:00Z">
            <w:rPr>
              <w:lang w:eastAsia="zh-CN"/>
            </w:rPr>
          </w:rPrChange>
        </w:rPr>
        <w:pPrChange w:id="965" w:author="ma" w:date="2018-09-28T15:37:00Z">
          <w:pPr>
            <w:pStyle w:val="ImageCaption"/>
          </w:pPr>
        </w:pPrChange>
      </w:pPr>
      <w:ins w:id="966" w:author="ma" w:date="2018-09-28T10:13:00Z">
        <w:r w:rsidRPr="00FD022B">
          <w:rPr>
            <w:rFonts w:hint="eastAsia"/>
            <w:i w:val="0"/>
            <w:lang w:eastAsia="zh-CN"/>
            <w:rPrChange w:id="967" w:author="ma" w:date="2018-09-28T15:37:00Z">
              <w:rPr>
                <w:rFonts w:hint="eastAsia"/>
                <w:lang w:eastAsia="zh-CN"/>
              </w:rPr>
            </w:rPrChange>
          </w:rPr>
          <w:t>图</w:t>
        </w:r>
      </w:ins>
      <w:ins w:id="968" w:author="ma" w:date="2018-09-28T11:31:00Z">
        <w:r w:rsidR="00AB0D96" w:rsidRPr="00FD022B">
          <w:rPr>
            <w:i w:val="0"/>
            <w:lang w:eastAsia="zh-CN"/>
            <w:rPrChange w:id="969" w:author="ma" w:date="2018-09-28T15:37:00Z">
              <w:rPr>
                <w:lang w:eastAsia="zh-CN"/>
              </w:rPr>
            </w:rPrChange>
          </w:rPr>
          <w:t>2</w:t>
        </w:r>
      </w:ins>
      <w:ins w:id="970" w:author="ma" w:date="2018-09-28T10:13:00Z">
        <w:r w:rsidRPr="00FD022B">
          <w:rPr>
            <w:i w:val="0"/>
            <w:lang w:eastAsia="zh-CN"/>
            <w:rPrChange w:id="971" w:author="ma" w:date="2018-09-28T15:37:00Z">
              <w:rPr>
                <w:lang w:eastAsia="zh-CN"/>
              </w:rPr>
            </w:rPrChange>
          </w:rPr>
          <w:t>-</w:t>
        </w:r>
      </w:ins>
      <w:ins w:id="972" w:author="ma" w:date="2018-09-28T15:35:00Z">
        <w:r w:rsidR="000C0DD8" w:rsidRPr="00FD022B">
          <w:rPr>
            <w:i w:val="0"/>
            <w:lang w:eastAsia="zh-CN"/>
            <w:rPrChange w:id="973" w:author="ma" w:date="2018-09-28T15:37:00Z">
              <w:rPr>
                <w:lang w:eastAsia="zh-CN"/>
              </w:rPr>
            </w:rPrChange>
          </w:rPr>
          <w:t>5</w:t>
        </w:r>
      </w:ins>
      <w:ins w:id="974" w:author="ma" w:date="2018-09-28T15:37:00Z">
        <w:r w:rsidR="00FD022B">
          <w:rPr>
            <w:rFonts w:hint="eastAsia"/>
            <w:i w:val="0"/>
            <w:lang w:eastAsia="zh-CN"/>
          </w:rPr>
          <w:t xml:space="preserve"> Python</w:t>
        </w:r>
        <w:r w:rsidR="00FD022B">
          <w:rPr>
            <w:rFonts w:hint="eastAsia"/>
            <w:i w:val="0"/>
            <w:lang w:eastAsia="zh-CN"/>
          </w:rPr>
          <w:t>中的四则</w:t>
        </w:r>
      </w:ins>
      <w:ins w:id="975" w:author="ma" w:date="2018-09-28T15:38:00Z">
        <w:r w:rsidR="00FD022B">
          <w:rPr>
            <w:rFonts w:hint="eastAsia"/>
            <w:i w:val="0"/>
            <w:lang w:eastAsia="zh-CN"/>
          </w:rPr>
          <w:t>运算</w:t>
        </w:r>
      </w:ins>
    </w:p>
    <w:p w14:paraId="76491CBA" w14:textId="77777777" w:rsidR="007C501D" w:rsidRDefault="00467D46">
      <w:pPr>
        <w:pStyle w:val="a0"/>
        <w:ind w:firstLineChars="200" w:firstLine="480"/>
        <w:rPr>
          <w:lang w:eastAsia="zh-CN"/>
        </w:rPr>
        <w:pPrChange w:id="976" w:author="ma" w:date="2018-09-28T15:38:00Z">
          <w:pPr>
            <w:pStyle w:val="a0"/>
          </w:pPr>
        </w:pPrChange>
      </w:pPr>
      <w:del w:id="977" w:author="ma" w:date="2018-09-28T15:38:00Z">
        <w:r w:rsidDel="004A3998">
          <w:rPr>
            <w:lang w:eastAsia="zh-CN"/>
          </w:rPr>
          <w:delText>上</w:delText>
        </w:r>
      </w:del>
      <w:r>
        <w:rPr>
          <w:lang w:eastAsia="zh-CN"/>
        </w:rPr>
        <w:t>图</w:t>
      </w:r>
      <w:ins w:id="978" w:author="ma" w:date="2018-09-28T15:38:00Z">
        <w:r w:rsidR="004A3998">
          <w:rPr>
            <w:rFonts w:hint="eastAsia"/>
            <w:lang w:eastAsia="zh-CN"/>
          </w:rPr>
          <w:t>2-5</w:t>
        </w:r>
      </w:ins>
      <w:r>
        <w:rPr>
          <w:lang w:eastAsia="zh-CN"/>
        </w:rPr>
        <w:t>中</w:t>
      </w:r>
      <w:ins w:id="979" w:author="ma" w:date="2018-09-28T15:39:00Z">
        <w:r w:rsidR="004A3998">
          <w:rPr>
            <w:rFonts w:hint="eastAsia"/>
            <w:lang w:eastAsia="zh-CN"/>
          </w:rPr>
          <w:t>的</w:t>
        </w:r>
      </w:ins>
      <w:ins w:id="980" w:author="ma" w:date="2018-09-28T15:38:00Z">
        <w:r w:rsidR="004A3998">
          <w:rPr>
            <w:rFonts w:hint="eastAsia"/>
            <w:lang w:eastAsia="zh-CN"/>
          </w:rPr>
          <w:t>代码</w:t>
        </w:r>
      </w:ins>
      <w:ins w:id="981" w:author="ma" w:date="2018-09-28T15:39:00Z">
        <w:r w:rsidR="004A3998">
          <w:rPr>
            <w:rFonts w:hint="eastAsia"/>
            <w:lang w:eastAsia="zh-CN"/>
          </w:rPr>
          <w:t>语句</w:t>
        </w:r>
      </w:ins>
      <w:r>
        <w:rPr>
          <w:lang w:eastAsia="zh-CN"/>
        </w:rPr>
        <w:t>只有数字</w:t>
      </w:r>
      <w:r>
        <w:rPr>
          <w:lang w:eastAsia="zh-CN"/>
        </w:rPr>
        <w:t>1</w:t>
      </w:r>
      <w:r>
        <w:rPr>
          <w:lang w:eastAsia="zh-CN"/>
        </w:rPr>
        <w:t>和</w:t>
      </w:r>
      <w:ins w:id="982" w:author="ma" w:date="2018-09-28T15:39:00Z">
        <w:r w:rsidR="004A3998">
          <w:rPr>
            <w:rFonts w:hint="eastAsia"/>
            <w:lang w:eastAsia="zh-CN"/>
          </w:rPr>
          <w:t>算术</w:t>
        </w:r>
      </w:ins>
      <w:r>
        <w:rPr>
          <w:lang w:eastAsia="zh-CN"/>
        </w:rPr>
        <w:t>运算操作符，可见</w:t>
      </w:r>
      <w:r>
        <w:rPr>
          <w:rStyle w:val="VerbatimChar"/>
          <w:lang w:eastAsia="zh-CN"/>
        </w:rPr>
        <w:t>+</w:t>
      </w:r>
      <w:ins w:id="983" w:author="ma" w:date="2018-09-28T15:40:00Z">
        <w:r w:rsidR="00A64055">
          <w:rPr>
            <w:rFonts w:hint="eastAsia"/>
            <w:lang w:eastAsia="zh-CN"/>
          </w:rPr>
          <w:t>、</w:t>
        </w:r>
      </w:ins>
      <w:del w:id="984" w:author="ma" w:date="2018-09-28T15:40:00Z">
        <w:r w:rsidDel="00A64055">
          <w:rPr>
            <w:lang w:eastAsia="zh-CN"/>
          </w:rPr>
          <w:delText>，</w:delText>
        </w:r>
      </w:del>
      <w:r>
        <w:rPr>
          <w:rStyle w:val="VerbatimChar"/>
          <w:lang w:eastAsia="zh-CN"/>
        </w:rPr>
        <w:t>-</w:t>
      </w:r>
      <w:ins w:id="985" w:author="ma" w:date="2018-09-28T15:40:00Z">
        <w:r w:rsidR="00A64055">
          <w:rPr>
            <w:rFonts w:hint="eastAsia"/>
            <w:lang w:eastAsia="zh-CN"/>
          </w:rPr>
          <w:t>、</w:t>
        </w:r>
      </w:ins>
      <w:del w:id="986" w:author="ma" w:date="2018-09-28T15:40:00Z">
        <w:r w:rsidDel="00A64055">
          <w:rPr>
            <w:lang w:eastAsia="zh-CN"/>
          </w:rPr>
          <w:delText>，</w:delText>
        </w:r>
      </w:del>
      <w:r>
        <w:rPr>
          <w:rStyle w:val="VerbatimChar"/>
          <w:lang w:eastAsia="zh-CN"/>
        </w:rPr>
        <w:t>*</w:t>
      </w:r>
      <w:ins w:id="987" w:author="ma" w:date="2018-09-28T15:40:00Z">
        <w:r w:rsidR="00A64055">
          <w:rPr>
            <w:rFonts w:hint="eastAsia"/>
            <w:lang w:eastAsia="zh-CN"/>
          </w:rPr>
          <w:t>和</w:t>
        </w:r>
      </w:ins>
      <w:del w:id="988" w:author="ma" w:date="2018-09-28T15:40:00Z">
        <w:r w:rsidDel="00A64055">
          <w:rPr>
            <w:lang w:eastAsia="zh-CN"/>
          </w:rPr>
          <w:delText>，</w:delText>
        </w:r>
      </w:del>
      <w:r>
        <w:rPr>
          <w:rStyle w:val="VerbatimChar"/>
          <w:lang w:eastAsia="zh-CN"/>
        </w:rPr>
        <w:t>/</w:t>
      </w:r>
      <w:r>
        <w:rPr>
          <w:lang w:eastAsia="zh-CN"/>
        </w:rPr>
        <w:t>分别对应</w:t>
      </w:r>
      <w:del w:id="989" w:author="ma" w:date="2018-09-28T15:40:00Z">
        <w:r w:rsidDel="00A64055">
          <w:rPr>
            <w:lang w:eastAsia="zh-CN"/>
          </w:rPr>
          <w:delText>我们</w:delText>
        </w:r>
      </w:del>
      <w:r>
        <w:rPr>
          <w:lang w:eastAsia="zh-CN"/>
        </w:rPr>
        <w:t>日常的</w:t>
      </w:r>
      <w:ins w:id="990" w:author="ma" w:date="2018-09-28T15:40:00Z">
        <w:r w:rsidR="00A64055">
          <w:rPr>
            <w:rFonts w:hint="eastAsia"/>
            <w:lang w:eastAsia="zh-CN"/>
          </w:rPr>
          <w:t>四则运算符号</w:t>
        </w:r>
      </w:ins>
      <w:del w:id="991" w:author="ma" w:date="2018-09-28T15:40:00Z">
        <w:r w:rsidDel="00A64055">
          <w:rPr>
            <w:lang w:eastAsia="zh-CN"/>
          </w:rPr>
          <w:delText>加减乘除操作</w:delText>
        </w:r>
      </w:del>
      <w:r>
        <w:rPr>
          <w:lang w:eastAsia="zh-CN"/>
        </w:rPr>
        <w:t>。</w:t>
      </w:r>
      <w:del w:id="992" w:author="ma" w:date="2018-09-28T15:41:00Z">
        <w:r w:rsidDel="00A64055">
          <w:rPr>
            <w:lang w:eastAsia="zh-CN"/>
          </w:rPr>
          <w:delText>等等，</w:delText>
        </w:r>
      </w:del>
      <w:r>
        <w:rPr>
          <w:rStyle w:val="VerbatimChar"/>
          <w:lang w:eastAsia="zh-CN"/>
        </w:rPr>
        <w:t>1 / 1</w:t>
      </w:r>
      <w:r>
        <w:rPr>
          <w:lang w:eastAsia="zh-CN"/>
        </w:rPr>
        <w:t>的结果怎么是</w:t>
      </w:r>
      <w:r>
        <w:rPr>
          <w:rStyle w:val="VerbatimChar"/>
          <w:lang w:eastAsia="zh-CN"/>
        </w:rPr>
        <w:t>1.0</w:t>
      </w:r>
      <w:ins w:id="993" w:author="ma" w:date="2018-09-28T15:42:00Z">
        <w:r w:rsidR="00883595">
          <w:rPr>
            <w:rFonts w:hint="eastAsia"/>
            <w:lang w:eastAsia="zh-CN"/>
          </w:rPr>
          <w:t>？</w:t>
        </w:r>
      </w:ins>
      <w:del w:id="994" w:author="ma" w:date="2018-09-28T15:42:00Z">
        <w:r w:rsidDel="00883595">
          <w:rPr>
            <w:lang w:eastAsia="zh-CN"/>
          </w:rPr>
          <w:delText>，它</w:delText>
        </w:r>
      </w:del>
      <w:r>
        <w:rPr>
          <w:lang w:eastAsia="zh-CN"/>
        </w:rPr>
        <w:t>不应该是</w:t>
      </w:r>
      <w:r>
        <w:rPr>
          <w:rStyle w:val="VerbatimChar"/>
          <w:lang w:eastAsia="zh-CN"/>
        </w:rPr>
        <w:t>1</w:t>
      </w:r>
      <w:r>
        <w:rPr>
          <w:lang w:eastAsia="zh-CN"/>
        </w:rPr>
        <w:t>吗？</w:t>
      </w:r>
    </w:p>
    <w:p w14:paraId="6DE00540" w14:textId="77777777" w:rsidR="007C501D" w:rsidRDefault="00467D46">
      <w:pPr>
        <w:pStyle w:val="a0"/>
        <w:ind w:firstLineChars="200" w:firstLine="480"/>
        <w:rPr>
          <w:lang w:eastAsia="zh-CN"/>
        </w:rPr>
        <w:pPrChange w:id="995" w:author="ma" w:date="2018-09-28T15:42:00Z">
          <w:pPr>
            <w:pStyle w:val="a0"/>
          </w:pPr>
        </w:pPrChange>
      </w:pPr>
      <w:del w:id="996" w:author="ma" w:date="2018-09-28T15:44:00Z">
        <w:r w:rsidDel="005C2FB0">
          <w:rPr>
            <w:lang w:eastAsia="zh-CN"/>
          </w:rPr>
          <w:delText>注意，除法分为两种，一种是整除，另一种自然是非整除了。</w:delText>
        </w:r>
      </w:del>
      <w:ins w:id="997" w:author="ma" w:date="2018-09-28T15:44:00Z">
        <w:r w:rsidR="005C2FB0">
          <w:rPr>
            <w:rFonts w:hint="eastAsia"/>
            <w:lang w:eastAsia="zh-CN"/>
          </w:rPr>
          <w:t>在</w:t>
        </w:r>
      </w:ins>
      <w:r>
        <w:rPr>
          <w:lang w:eastAsia="zh-CN"/>
        </w:rPr>
        <w:t>Python</w:t>
      </w:r>
      <w:ins w:id="998" w:author="ma" w:date="2018-09-28T15:44:00Z">
        <w:r w:rsidR="009C45F3">
          <w:rPr>
            <w:rFonts w:hint="eastAsia"/>
            <w:lang w:eastAsia="zh-CN"/>
          </w:rPr>
          <w:t>的</w:t>
        </w:r>
        <w:r w:rsidR="005C2FB0">
          <w:rPr>
            <w:rFonts w:hint="eastAsia"/>
            <w:lang w:eastAsia="zh-CN"/>
          </w:rPr>
          <w:t>除</w:t>
        </w:r>
      </w:ins>
      <w:ins w:id="999" w:author="ma" w:date="2018-09-28T15:49:00Z">
        <w:r w:rsidR="009C45F3">
          <w:rPr>
            <w:rFonts w:hint="eastAsia"/>
            <w:lang w:eastAsia="zh-CN"/>
          </w:rPr>
          <w:t>法</w:t>
        </w:r>
      </w:ins>
      <w:ins w:id="1000" w:author="ma" w:date="2018-09-28T15:45:00Z">
        <w:r w:rsidR="005C2FB0">
          <w:rPr>
            <w:rFonts w:hint="eastAsia"/>
            <w:lang w:eastAsia="zh-CN"/>
          </w:rPr>
          <w:t>运算</w:t>
        </w:r>
      </w:ins>
      <w:del w:id="1001" w:author="ma" w:date="2018-09-28T15:44:00Z">
        <w:r w:rsidDel="005C2FB0">
          <w:rPr>
            <w:lang w:eastAsia="zh-CN"/>
          </w:rPr>
          <w:delText>有两个符号对应这两个操作，除了我们在图</w:delText>
        </w:r>
      </w:del>
      <w:r>
        <w:rPr>
          <w:lang w:eastAsia="zh-CN"/>
        </w:rPr>
        <w:t>中</w:t>
      </w:r>
      <w:ins w:id="1002" w:author="ma" w:date="2018-09-28T15:44:00Z">
        <w:r w:rsidR="005C2FB0">
          <w:rPr>
            <w:rFonts w:hint="eastAsia"/>
            <w:lang w:eastAsia="zh-CN"/>
          </w:rPr>
          <w:t>，</w:t>
        </w:r>
      </w:ins>
      <w:del w:id="1003" w:author="ma" w:date="2018-09-28T15:44:00Z">
        <w:r w:rsidDel="005C2FB0">
          <w:rPr>
            <w:lang w:eastAsia="zh-CN"/>
          </w:rPr>
          <w:delText>看到的</w:delText>
        </w:r>
      </w:del>
      <w:ins w:id="1004" w:author="ma" w:date="2018-09-28T15:44:00Z">
        <w:r w:rsidR="005C2FB0">
          <w:rPr>
            <w:rFonts w:hint="eastAsia"/>
            <w:lang w:eastAsia="zh-CN"/>
          </w:rPr>
          <w:t>除了使用符号</w:t>
        </w:r>
      </w:ins>
      <w:ins w:id="1005" w:author="ma" w:date="2018-09-28T15:58:00Z">
        <w:r w:rsidR="00165540">
          <w:rPr>
            <w:rFonts w:hint="eastAsia"/>
            <w:lang w:eastAsia="zh-CN"/>
          </w:rPr>
          <w:t>“</w:t>
        </w:r>
      </w:ins>
      <w:commentRangeStart w:id="1006"/>
      <w:r>
        <w:rPr>
          <w:rStyle w:val="VerbatimChar"/>
          <w:lang w:eastAsia="zh-CN"/>
        </w:rPr>
        <w:t>/</w:t>
      </w:r>
      <w:ins w:id="1007" w:author="ma" w:date="2018-09-28T15:58:00Z">
        <w:r w:rsidR="00165540">
          <w:rPr>
            <w:rStyle w:val="VerbatimChar"/>
            <w:rFonts w:hint="eastAsia"/>
            <w:lang w:eastAsia="zh-CN"/>
          </w:rPr>
          <w:t>”</w:t>
        </w:r>
      </w:ins>
      <w:del w:id="1008" w:author="ma" w:date="2018-09-28T15:44:00Z">
        <w:r w:rsidDel="005C2FB0">
          <w:rPr>
            <w:lang w:eastAsia="zh-CN"/>
          </w:rPr>
          <w:delText>符号</w:delText>
        </w:r>
      </w:del>
      <w:r>
        <w:rPr>
          <w:lang w:eastAsia="zh-CN"/>
        </w:rPr>
        <w:t>，</w:t>
      </w:r>
      <w:ins w:id="1009" w:author="ma" w:date="2018-09-28T15:44:00Z">
        <w:r w:rsidR="005C2FB0">
          <w:rPr>
            <w:rFonts w:hint="eastAsia"/>
            <w:lang w:eastAsia="zh-CN"/>
          </w:rPr>
          <w:t>还会使用</w:t>
        </w:r>
      </w:ins>
      <w:ins w:id="1010" w:author="ma" w:date="2018-09-28T15:58:00Z">
        <w:r w:rsidR="00165540">
          <w:rPr>
            <w:rFonts w:hint="eastAsia"/>
            <w:lang w:eastAsia="zh-CN"/>
          </w:rPr>
          <w:t>“</w:t>
        </w:r>
      </w:ins>
      <w:r>
        <w:rPr>
          <w:rStyle w:val="VerbatimChar"/>
          <w:lang w:eastAsia="zh-CN"/>
        </w:rPr>
        <w:t>//</w:t>
      </w:r>
      <w:commentRangeEnd w:id="1006"/>
      <w:ins w:id="1011" w:author="ma" w:date="2018-09-28T15:58:00Z">
        <w:r w:rsidR="00165540">
          <w:rPr>
            <w:rStyle w:val="VerbatimChar"/>
            <w:rFonts w:hint="eastAsia"/>
            <w:lang w:eastAsia="zh-CN"/>
          </w:rPr>
          <w:t>”</w:t>
        </w:r>
      </w:ins>
      <w:r w:rsidR="009C45F3">
        <w:rPr>
          <w:rStyle w:val="af1"/>
        </w:rPr>
        <w:commentReference w:id="1006"/>
      </w:r>
      <w:ins w:id="1012" w:author="ma" w:date="2018-09-28T15:45:00Z">
        <w:r w:rsidR="005C2FB0">
          <w:rPr>
            <w:rFonts w:hint="eastAsia"/>
            <w:lang w:eastAsia="zh-CN"/>
          </w:rPr>
          <w:t>，结果如图</w:t>
        </w:r>
        <w:r w:rsidR="005C2FB0">
          <w:rPr>
            <w:rFonts w:hint="eastAsia"/>
            <w:lang w:eastAsia="zh-CN"/>
          </w:rPr>
          <w:t>2-6</w:t>
        </w:r>
        <w:r w:rsidR="005C2FB0">
          <w:rPr>
            <w:rFonts w:hint="eastAsia"/>
            <w:lang w:eastAsia="zh-CN"/>
          </w:rPr>
          <w:t>所示。</w:t>
        </w:r>
      </w:ins>
      <w:del w:id="1013" w:author="ma" w:date="2018-09-28T15:45:00Z">
        <w:r w:rsidDel="005C2FB0">
          <w:rPr>
            <w:lang w:eastAsia="zh-CN"/>
          </w:rPr>
          <w:delText>会进行整除操作</w:delText>
        </w:r>
      </w:del>
      <w:r>
        <w:rPr>
          <w:lang w:eastAsia="zh-CN"/>
        </w:rPr>
        <w:t>。</w:t>
      </w:r>
      <w:del w:id="1014" w:author="ma" w:date="2018-09-28T15:47:00Z">
        <w:r w:rsidDel="009C45F3">
          <w:rPr>
            <w:lang w:eastAsia="zh-CN"/>
          </w:rPr>
          <w:delText>除不尽时自然有余数，</w:delText>
        </w:r>
      </w:del>
      <w:ins w:id="1015" w:author="ma" w:date="2018-09-28T15:47:00Z">
        <w:r w:rsidR="009C45F3">
          <w:rPr>
            <w:rFonts w:hint="eastAsia"/>
            <w:lang w:eastAsia="zh-CN"/>
          </w:rPr>
          <w:t>另外，</w:t>
        </w:r>
      </w:ins>
      <w:r>
        <w:rPr>
          <w:lang w:eastAsia="zh-CN"/>
        </w:rPr>
        <w:t>Python</w:t>
      </w:r>
      <w:r>
        <w:rPr>
          <w:lang w:eastAsia="zh-CN"/>
        </w:rPr>
        <w:t>中</w:t>
      </w:r>
      <w:ins w:id="1016" w:author="ma" w:date="2018-09-28T15:47:00Z">
        <w:r w:rsidR="009C45F3">
          <w:rPr>
            <w:rFonts w:hint="eastAsia"/>
            <w:lang w:eastAsia="zh-CN"/>
          </w:rPr>
          <w:t>还提供</w:t>
        </w:r>
      </w:ins>
      <w:del w:id="1017" w:author="ma" w:date="2018-09-28T15:47:00Z">
        <w:r w:rsidDel="009C45F3">
          <w:rPr>
            <w:rStyle w:val="VerbatimChar"/>
            <w:lang w:eastAsia="zh-CN"/>
          </w:rPr>
          <w:delText>%</w:delText>
        </w:r>
        <w:r w:rsidDel="009C45F3">
          <w:rPr>
            <w:lang w:eastAsia="zh-CN"/>
          </w:rPr>
          <w:delText>符可以进行</w:delText>
        </w:r>
      </w:del>
      <w:r>
        <w:rPr>
          <w:lang w:eastAsia="zh-CN"/>
        </w:rPr>
        <w:t>求余操作</w:t>
      </w:r>
      <w:ins w:id="1018" w:author="ma" w:date="2018-09-28T15:47:00Z">
        <w:r w:rsidR="009C45F3">
          <w:rPr>
            <w:rFonts w:hint="eastAsia"/>
            <w:lang w:eastAsia="zh-CN"/>
          </w:rPr>
          <w:t>符</w:t>
        </w:r>
        <w:r w:rsidR="009C45F3">
          <w:rPr>
            <w:rStyle w:val="VerbatimChar"/>
            <w:lang w:eastAsia="zh-CN"/>
          </w:rPr>
          <w:t>%</w:t>
        </w:r>
      </w:ins>
      <w:r>
        <w:rPr>
          <w:lang w:eastAsia="zh-CN"/>
        </w:rPr>
        <w:t>。</w:t>
      </w:r>
    </w:p>
    <w:p w14:paraId="463667DA" w14:textId="77777777" w:rsidR="007C501D" w:rsidRPr="005C2FB0" w:rsidRDefault="00467D46">
      <w:pPr>
        <w:pStyle w:val="CaptionedFigure"/>
        <w:jc w:val="center"/>
        <w:pPrChange w:id="1019" w:author="ma" w:date="2018-09-28T15:45:00Z">
          <w:pPr>
            <w:pStyle w:val="CaptionedFigure"/>
          </w:pPr>
        </w:pPrChange>
      </w:pPr>
      <w:r w:rsidRPr="005C2FB0">
        <w:rPr>
          <w:noProof/>
          <w:lang w:eastAsia="zh-CN"/>
        </w:rPr>
        <w:drawing>
          <wp:inline distT="0" distB="0" distL="0" distR="0" wp14:anchorId="51D1A906" wp14:editId="734E1B33">
            <wp:extent cx="5334000" cy="159635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chapter2\nteract_sg_calc2.png"/>
                    <pic:cNvPicPr>
                      <a:picLocks noChangeAspect="1" noChangeArrowheads="1"/>
                    </pic:cNvPicPr>
                  </pic:nvPicPr>
                  <pic:blipFill>
                    <a:blip r:embed="rId21"/>
                    <a:stretch>
                      <a:fillRect/>
                    </a:stretch>
                  </pic:blipFill>
                  <pic:spPr bwMode="auto">
                    <a:xfrm>
                      <a:off x="0" y="0"/>
                      <a:ext cx="5334000" cy="1596353"/>
                    </a:xfrm>
                    <a:prstGeom prst="rect">
                      <a:avLst/>
                    </a:prstGeom>
                    <a:noFill/>
                    <a:ln w="9525">
                      <a:noFill/>
                      <a:headEnd/>
                      <a:tailEnd/>
                    </a:ln>
                  </pic:spPr>
                </pic:pic>
              </a:graphicData>
            </a:graphic>
          </wp:inline>
        </w:drawing>
      </w:r>
    </w:p>
    <w:p w14:paraId="303AFCEC" w14:textId="77777777" w:rsidR="007C501D" w:rsidRPr="005C2FB0" w:rsidRDefault="0002030E">
      <w:pPr>
        <w:pStyle w:val="ImageCaption"/>
        <w:jc w:val="center"/>
        <w:rPr>
          <w:i w:val="0"/>
          <w:lang w:eastAsia="zh-CN"/>
          <w:rPrChange w:id="1020" w:author="ma" w:date="2018-09-28T15:45:00Z">
            <w:rPr>
              <w:lang w:eastAsia="zh-CN"/>
            </w:rPr>
          </w:rPrChange>
        </w:rPr>
        <w:pPrChange w:id="1021" w:author="ma" w:date="2018-09-28T15:45:00Z">
          <w:pPr>
            <w:pStyle w:val="ImageCaption"/>
          </w:pPr>
        </w:pPrChange>
      </w:pPr>
      <w:ins w:id="1022" w:author="ma" w:date="2018-09-28T10:13:00Z">
        <w:r w:rsidRPr="005C2FB0">
          <w:rPr>
            <w:rFonts w:hint="eastAsia"/>
            <w:i w:val="0"/>
            <w:lang w:eastAsia="zh-CN"/>
            <w:rPrChange w:id="1023" w:author="ma" w:date="2018-09-28T15:45:00Z">
              <w:rPr>
                <w:rFonts w:hint="eastAsia"/>
                <w:lang w:eastAsia="zh-CN"/>
              </w:rPr>
            </w:rPrChange>
          </w:rPr>
          <w:t>图</w:t>
        </w:r>
      </w:ins>
      <w:ins w:id="1024" w:author="ma" w:date="2018-09-28T11:32:00Z">
        <w:r w:rsidR="00AB0D96" w:rsidRPr="005C2FB0">
          <w:rPr>
            <w:i w:val="0"/>
            <w:lang w:eastAsia="zh-CN"/>
            <w:rPrChange w:id="1025" w:author="ma" w:date="2018-09-28T15:45:00Z">
              <w:rPr>
                <w:lang w:eastAsia="zh-CN"/>
              </w:rPr>
            </w:rPrChange>
          </w:rPr>
          <w:t>2</w:t>
        </w:r>
      </w:ins>
      <w:ins w:id="1026" w:author="ma" w:date="2018-09-28T10:13:00Z">
        <w:r w:rsidRPr="005C2FB0">
          <w:rPr>
            <w:i w:val="0"/>
            <w:lang w:eastAsia="zh-CN"/>
            <w:rPrChange w:id="1027" w:author="ma" w:date="2018-09-28T15:45:00Z">
              <w:rPr>
                <w:lang w:eastAsia="zh-CN"/>
              </w:rPr>
            </w:rPrChange>
          </w:rPr>
          <w:t>-</w:t>
        </w:r>
      </w:ins>
      <w:ins w:id="1028" w:author="ma" w:date="2018-09-28T15:45:00Z">
        <w:r w:rsidR="005C2FB0" w:rsidRPr="005C2FB0">
          <w:rPr>
            <w:i w:val="0"/>
            <w:lang w:eastAsia="zh-CN"/>
            <w:rPrChange w:id="1029" w:author="ma" w:date="2018-09-28T15:45:00Z">
              <w:rPr>
                <w:lang w:eastAsia="zh-CN"/>
              </w:rPr>
            </w:rPrChange>
          </w:rPr>
          <w:t>6</w:t>
        </w:r>
        <w:r w:rsidR="005C2FB0">
          <w:rPr>
            <w:rFonts w:hint="eastAsia"/>
            <w:i w:val="0"/>
            <w:lang w:eastAsia="zh-CN"/>
          </w:rPr>
          <w:t xml:space="preserve"> </w:t>
        </w:r>
      </w:ins>
      <w:ins w:id="1030" w:author="ma" w:date="2018-09-28T15:48:00Z">
        <w:r w:rsidR="009C45F3">
          <w:rPr>
            <w:rFonts w:hint="eastAsia"/>
            <w:i w:val="0"/>
            <w:lang w:eastAsia="zh-CN"/>
          </w:rPr>
          <w:t>XXXXX</w:t>
        </w:r>
      </w:ins>
    </w:p>
    <w:p w14:paraId="6205C4B2" w14:textId="77777777" w:rsidR="007C501D" w:rsidRDefault="00467D46">
      <w:pPr>
        <w:pStyle w:val="a0"/>
        <w:ind w:firstLineChars="200" w:firstLine="480"/>
        <w:rPr>
          <w:lang w:eastAsia="zh-CN"/>
        </w:rPr>
        <w:pPrChange w:id="1031" w:author="ma" w:date="2018-09-28T15:48:00Z">
          <w:pPr>
            <w:pStyle w:val="a0"/>
          </w:pPr>
        </w:pPrChange>
      </w:pPr>
      <w:r>
        <w:rPr>
          <w:lang w:eastAsia="zh-CN"/>
        </w:rPr>
        <w:t>Python</w:t>
      </w:r>
      <w:ins w:id="1032" w:author="ma" w:date="2018-09-28T15:48:00Z">
        <w:r w:rsidR="009C45F3">
          <w:rPr>
            <w:rFonts w:hint="eastAsia"/>
            <w:lang w:eastAsia="zh-CN"/>
          </w:rPr>
          <w:t>中</w:t>
        </w:r>
      </w:ins>
      <w:r>
        <w:rPr>
          <w:lang w:eastAsia="zh-CN"/>
        </w:rPr>
        <w:t>比较完整的算术</w:t>
      </w:r>
      <w:ins w:id="1033" w:author="ma" w:date="2018-09-28T15:49:00Z">
        <w:r w:rsidR="009C45F3">
          <w:rPr>
            <w:rFonts w:hint="eastAsia"/>
            <w:lang w:eastAsia="zh-CN"/>
          </w:rPr>
          <w:t>运算</w:t>
        </w:r>
      </w:ins>
      <w:del w:id="1034" w:author="ma" w:date="2018-09-28T15:48:00Z">
        <w:r w:rsidDel="009C45F3">
          <w:rPr>
            <w:lang w:eastAsia="zh-CN"/>
          </w:rPr>
          <w:delText>操作</w:delText>
        </w:r>
      </w:del>
      <w:r>
        <w:rPr>
          <w:lang w:eastAsia="zh-CN"/>
        </w:rPr>
        <w:t>汇总如下：</w:t>
      </w:r>
    </w:p>
    <w:p w14:paraId="1257CE23" w14:textId="77777777" w:rsidR="007C501D" w:rsidRDefault="00467D46">
      <w:pPr>
        <w:pStyle w:val="SourceCode"/>
        <w:rPr>
          <w:lang w:eastAsia="zh-CN"/>
        </w:rPr>
      </w:pPr>
      <w:r>
        <w:rPr>
          <w:rStyle w:val="VerbatimChar"/>
          <w:lang w:eastAsia="zh-CN"/>
        </w:rPr>
        <w:lastRenderedPageBreak/>
        <w:t xml:space="preserve">3 + 2             # </w:t>
      </w:r>
      <w:r>
        <w:rPr>
          <w:rStyle w:val="VerbatimChar"/>
          <w:lang w:eastAsia="zh-CN"/>
        </w:rPr>
        <w:t>加法</w:t>
      </w:r>
      <w:r>
        <w:rPr>
          <w:lang w:eastAsia="zh-CN"/>
        </w:rPr>
        <w:br/>
      </w:r>
      <w:r>
        <w:rPr>
          <w:rStyle w:val="VerbatimChar"/>
          <w:lang w:eastAsia="zh-CN"/>
        </w:rPr>
        <w:t xml:space="preserve">3 / 2             # </w:t>
      </w:r>
      <w:r>
        <w:rPr>
          <w:rStyle w:val="VerbatimChar"/>
          <w:lang w:eastAsia="zh-CN"/>
        </w:rPr>
        <w:t>浮点数除法</w:t>
      </w:r>
      <w:r>
        <w:rPr>
          <w:lang w:eastAsia="zh-CN"/>
        </w:rPr>
        <w:br/>
      </w:r>
      <w:r>
        <w:rPr>
          <w:rStyle w:val="VerbatimChar"/>
          <w:lang w:eastAsia="zh-CN"/>
        </w:rPr>
        <w:t xml:space="preserve">3 // 2            # </w:t>
      </w:r>
      <w:r>
        <w:rPr>
          <w:rStyle w:val="VerbatimChar"/>
          <w:lang w:eastAsia="zh-CN"/>
        </w:rPr>
        <w:t>整除</w:t>
      </w:r>
      <w:r>
        <w:rPr>
          <w:lang w:eastAsia="zh-CN"/>
        </w:rPr>
        <w:br/>
      </w:r>
      <w:r>
        <w:rPr>
          <w:rStyle w:val="VerbatimChar"/>
          <w:lang w:eastAsia="zh-CN"/>
        </w:rPr>
        <w:t xml:space="preserve">3 * 2             # </w:t>
      </w:r>
      <w:r>
        <w:rPr>
          <w:rStyle w:val="VerbatimChar"/>
          <w:lang w:eastAsia="zh-CN"/>
        </w:rPr>
        <w:t>乘法</w:t>
      </w:r>
      <w:r>
        <w:rPr>
          <w:lang w:eastAsia="zh-CN"/>
        </w:rPr>
        <w:br/>
      </w:r>
      <w:r>
        <w:rPr>
          <w:rStyle w:val="VerbatimChar"/>
          <w:lang w:eastAsia="zh-CN"/>
        </w:rPr>
        <w:t xml:space="preserve">3 ** 2            # </w:t>
      </w:r>
      <w:r>
        <w:rPr>
          <w:rStyle w:val="VerbatimChar"/>
          <w:lang w:eastAsia="zh-CN"/>
        </w:rPr>
        <w:t>指数</w:t>
      </w:r>
      <w:r>
        <w:rPr>
          <w:lang w:eastAsia="zh-CN"/>
        </w:rPr>
        <w:br/>
      </w:r>
      <w:r>
        <w:rPr>
          <w:rStyle w:val="VerbatimChar"/>
          <w:lang w:eastAsia="zh-CN"/>
        </w:rPr>
        <w:t xml:space="preserve">3 % 2             # </w:t>
      </w:r>
      <w:r>
        <w:rPr>
          <w:rStyle w:val="VerbatimChar"/>
          <w:lang w:eastAsia="zh-CN"/>
        </w:rPr>
        <w:t>求余</w:t>
      </w:r>
      <w:r>
        <w:rPr>
          <w:lang w:eastAsia="zh-CN"/>
        </w:rPr>
        <w:br/>
      </w:r>
      <w:r>
        <w:rPr>
          <w:rStyle w:val="VerbatimChar"/>
          <w:lang w:eastAsia="zh-CN"/>
        </w:rPr>
        <w:t xml:space="preserve">abs(a)            # </w:t>
      </w:r>
      <w:r>
        <w:rPr>
          <w:rStyle w:val="VerbatimChar"/>
          <w:lang w:eastAsia="zh-CN"/>
        </w:rPr>
        <w:t>绝对值</w:t>
      </w:r>
    </w:p>
    <w:p w14:paraId="4D8BD6A7" w14:textId="77777777" w:rsidR="007C501D" w:rsidRDefault="00467D46">
      <w:pPr>
        <w:pStyle w:val="4"/>
        <w:rPr>
          <w:lang w:eastAsia="zh-CN"/>
        </w:rPr>
        <w:pPrChange w:id="1035" w:author="ma" w:date="2018-09-28T15:29:00Z">
          <w:pPr>
            <w:pStyle w:val="3"/>
          </w:pPr>
        </w:pPrChange>
      </w:pPr>
      <w:bookmarkStart w:id="1036" w:name="header-n192"/>
      <w:commentRangeStart w:id="1037"/>
      <w:r>
        <w:rPr>
          <w:lang w:eastAsia="zh-CN"/>
        </w:rPr>
        <w:t>代码约定</w:t>
      </w:r>
      <w:bookmarkEnd w:id="1036"/>
      <w:commentRangeEnd w:id="1037"/>
      <w:r w:rsidR="00AE5DC9">
        <w:rPr>
          <w:rStyle w:val="af1"/>
          <w:rFonts w:asciiTheme="minorHAnsi" w:eastAsiaTheme="minorEastAsia" w:hAnsiTheme="minorHAnsi" w:cstheme="minorBidi"/>
          <w:b w:val="0"/>
          <w:bCs w:val="0"/>
          <w:color w:val="auto"/>
        </w:rPr>
        <w:commentReference w:id="1037"/>
      </w:r>
    </w:p>
    <w:p w14:paraId="08B69884" w14:textId="77777777" w:rsidR="007C501D" w:rsidRDefault="00467D46">
      <w:pPr>
        <w:pStyle w:val="FirstParagraph"/>
        <w:ind w:firstLineChars="200" w:firstLine="480"/>
        <w:rPr>
          <w:lang w:eastAsia="zh-CN"/>
        </w:rPr>
        <w:pPrChange w:id="1038" w:author="ma" w:date="2018-09-28T15:50:00Z">
          <w:pPr>
            <w:pStyle w:val="FirstParagraph"/>
          </w:pPr>
        </w:pPrChange>
      </w:pPr>
      <w:del w:id="1039" w:author="ma" w:date="2018-09-28T15:52:00Z">
        <w:r w:rsidDel="00093344">
          <w:rPr>
            <w:lang w:eastAsia="zh-CN"/>
          </w:rPr>
          <w:delText>我们</w:delText>
        </w:r>
      </w:del>
      <w:r>
        <w:rPr>
          <w:lang w:eastAsia="zh-CN"/>
        </w:rPr>
        <w:t>通过上面的例子向读者简单介绍了如何利用</w:t>
      </w:r>
      <w:proofErr w:type="spellStart"/>
      <w:r>
        <w:rPr>
          <w:lang w:eastAsia="zh-CN"/>
        </w:rPr>
        <w:t>nteract</w:t>
      </w:r>
      <w:proofErr w:type="spellEnd"/>
      <w:r>
        <w:rPr>
          <w:lang w:eastAsia="zh-CN"/>
        </w:rPr>
        <w:t>创建和使用</w:t>
      </w:r>
      <w:del w:id="1040" w:author="ma" w:date="2018-09-28T15:52:00Z">
        <w:r w:rsidDel="00093344">
          <w:rPr>
            <w:lang w:eastAsia="zh-CN"/>
          </w:rPr>
          <w:delText>j</w:delText>
        </w:r>
      </w:del>
      <w:proofErr w:type="spellStart"/>
      <w:ins w:id="1041" w:author="ma" w:date="2018-09-28T15:52:00Z">
        <w:r w:rsidR="00093344">
          <w:rPr>
            <w:rFonts w:hint="eastAsia"/>
            <w:lang w:eastAsia="zh-CN"/>
          </w:rPr>
          <w:t>J</w:t>
        </w:r>
      </w:ins>
      <w:r>
        <w:rPr>
          <w:lang w:eastAsia="zh-CN"/>
        </w:rPr>
        <w:t>upyter</w:t>
      </w:r>
      <w:proofErr w:type="spellEnd"/>
      <w:r>
        <w:rPr>
          <w:lang w:eastAsia="zh-CN"/>
        </w:rPr>
        <w:t xml:space="preserve"> </w:t>
      </w:r>
      <w:ins w:id="1042" w:author="ma" w:date="2018-09-28T15:52:00Z">
        <w:r w:rsidR="00093344">
          <w:rPr>
            <w:rFonts w:hint="eastAsia"/>
            <w:lang w:eastAsia="zh-CN"/>
          </w:rPr>
          <w:t>N</w:t>
        </w:r>
      </w:ins>
      <w:del w:id="1043" w:author="ma" w:date="2018-09-28T15:52:00Z">
        <w:r w:rsidDel="00093344">
          <w:rPr>
            <w:lang w:eastAsia="zh-CN"/>
          </w:rPr>
          <w:delText>n</w:delText>
        </w:r>
      </w:del>
      <w:r>
        <w:rPr>
          <w:lang w:eastAsia="zh-CN"/>
        </w:rPr>
        <w:t>otebook</w:t>
      </w:r>
      <w:r>
        <w:rPr>
          <w:lang w:eastAsia="zh-CN"/>
        </w:rPr>
        <w:t>并用它输入</w:t>
      </w:r>
      <w:r>
        <w:rPr>
          <w:lang w:eastAsia="zh-CN"/>
        </w:rPr>
        <w:t>Python</w:t>
      </w:r>
      <w:r>
        <w:rPr>
          <w:lang w:eastAsia="zh-CN"/>
        </w:rPr>
        <w:t>代码。为了提高</w:t>
      </w:r>
      <w:commentRangeStart w:id="1044"/>
      <w:r>
        <w:rPr>
          <w:lang w:eastAsia="zh-CN"/>
        </w:rPr>
        <w:t>代码书写和利用的效率</w:t>
      </w:r>
      <w:commentRangeEnd w:id="1044"/>
      <w:r w:rsidR="00080B58">
        <w:rPr>
          <w:rStyle w:val="af1"/>
        </w:rPr>
        <w:commentReference w:id="1044"/>
      </w:r>
      <w:r>
        <w:rPr>
          <w:lang w:eastAsia="zh-CN"/>
        </w:rPr>
        <w:t>，</w:t>
      </w:r>
      <w:del w:id="1045" w:author="ma" w:date="2018-09-28T15:52:00Z">
        <w:r w:rsidDel="00093344">
          <w:rPr>
            <w:lang w:eastAsia="zh-CN"/>
          </w:rPr>
          <w:delText>我们</w:delText>
        </w:r>
      </w:del>
      <w:r>
        <w:rPr>
          <w:lang w:eastAsia="zh-CN"/>
        </w:rPr>
        <w:t>接下来使用文本的形式输入代码和展示结果。</w:t>
      </w:r>
    </w:p>
    <w:p w14:paraId="6005BD3E" w14:textId="77777777" w:rsidR="007C501D" w:rsidRDefault="00093344">
      <w:pPr>
        <w:pStyle w:val="a0"/>
        <w:ind w:firstLineChars="200" w:firstLine="480"/>
        <w:rPr>
          <w:lang w:eastAsia="zh-CN"/>
        </w:rPr>
        <w:pPrChange w:id="1046" w:author="ma" w:date="2018-09-28T15:53:00Z">
          <w:pPr>
            <w:pStyle w:val="a0"/>
          </w:pPr>
        </w:pPrChange>
      </w:pPr>
      <w:ins w:id="1047" w:author="ma" w:date="2018-09-28T15:53:00Z">
        <w:r>
          <w:rPr>
            <w:rFonts w:hint="eastAsia"/>
            <w:lang w:eastAsia="zh-CN"/>
          </w:rPr>
          <w:t>例</w:t>
        </w:r>
      </w:ins>
      <w:del w:id="1048" w:author="ma" w:date="2018-09-28T15:53:00Z">
        <w:r w:rsidR="00467D46" w:rsidDel="00093344">
          <w:rPr>
            <w:lang w:eastAsia="zh-CN"/>
          </w:rPr>
          <w:delText>比</w:delText>
        </w:r>
      </w:del>
      <w:r w:rsidR="00467D46">
        <w:rPr>
          <w:lang w:eastAsia="zh-CN"/>
        </w:rPr>
        <w:t>如</w:t>
      </w:r>
      <w:ins w:id="1049" w:author="ma" w:date="2018-09-28T15:53:00Z">
        <w:r>
          <w:rPr>
            <w:rFonts w:hint="eastAsia"/>
            <w:lang w:eastAsia="zh-CN"/>
          </w:rPr>
          <w:t>，</w:t>
        </w:r>
      </w:ins>
      <w:del w:id="1050" w:author="ma" w:date="2018-09-28T15:53:00Z">
        <w:r w:rsidR="00467D46" w:rsidDel="00093344">
          <w:rPr>
            <w:lang w:eastAsia="zh-CN"/>
          </w:rPr>
          <w:delText>前面</w:delText>
        </w:r>
      </w:del>
      <w:r w:rsidR="00467D46">
        <w:rPr>
          <w:lang w:eastAsia="zh-CN"/>
        </w:rPr>
        <w:t>关于</w:t>
      </w:r>
      <w:ins w:id="1051" w:author="ma" w:date="2018-09-28T15:53:00Z">
        <w:r>
          <w:rPr>
            <w:rFonts w:hint="eastAsia"/>
            <w:lang w:eastAsia="zh-CN"/>
          </w:rPr>
          <w:t>图</w:t>
        </w:r>
        <w:r>
          <w:rPr>
            <w:rFonts w:hint="eastAsia"/>
            <w:lang w:eastAsia="zh-CN"/>
          </w:rPr>
          <w:t>2-5</w:t>
        </w:r>
        <w:r>
          <w:rPr>
            <w:rFonts w:hint="eastAsia"/>
            <w:lang w:eastAsia="zh-CN"/>
          </w:rPr>
          <w:t>中的</w:t>
        </w:r>
      </w:ins>
      <w:del w:id="1052" w:author="ma" w:date="2018-09-28T15:53:00Z">
        <w:r w:rsidR="00467D46" w:rsidDel="00093344">
          <w:rPr>
            <w:lang w:eastAsia="zh-CN"/>
          </w:rPr>
          <w:delText>1</w:delText>
        </w:r>
        <w:r w:rsidR="00467D46" w:rsidDel="00093344">
          <w:rPr>
            <w:lang w:eastAsia="zh-CN"/>
          </w:rPr>
          <w:delText>的</w:delText>
        </w:r>
      </w:del>
      <w:r w:rsidR="00467D46">
        <w:rPr>
          <w:lang w:eastAsia="zh-CN"/>
        </w:rPr>
        <w:t>几个运算操作，</w:t>
      </w:r>
      <w:ins w:id="1053" w:author="ma" w:date="2018-09-28T15:53:00Z">
        <w:r>
          <w:rPr>
            <w:rFonts w:hint="eastAsia"/>
            <w:lang w:eastAsia="zh-CN"/>
          </w:rPr>
          <w:t>本书使用</w:t>
        </w:r>
      </w:ins>
      <w:del w:id="1054" w:author="ma" w:date="2018-09-28T15:53:00Z">
        <w:r w:rsidR="00467D46" w:rsidDel="00093344">
          <w:rPr>
            <w:lang w:eastAsia="zh-CN"/>
          </w:rPr>
          <w:delText>我们会用</w:delText>
        </w:r>
      </w:del>
      <w:ins w:id="1055" w:author="ma" w:date="2018-09-28T15:53:00Z">
        <w:r>
          <w:rPr>
            <w:rFonts w:hint="eastAsia"/>
            <w:lang w:eastAsia="zh-CN"/>
          </w:rPr>
          <w:t>下列代码行代替。</w:t>
        </w:r>
      </w:ins>
    </w:p>
    <w:p w14:paraId="5739E3B1" w14:textId="77777777" w:rsidR="007C501D" w:rsidRDefault="00467D46">
      <w:pPr>
        <w:pStyle w:val="SourceCode"/>
      </w:pPr>
      <w:r>
        <w:rPr>
          <w:rStyle w:val="NormalTok"/>
        </w:rPr>
        <w:t>In [</w:t>
      </w:r>
      <w:commentRangeStart w:id="1056"/>
      <w:r>
        <w:rPr>
          <w:rStyle w:val="DecValTok"/>
        </w:rPr>
        <w:t>3</w:t>
      </w:r>
      <w:commentRangeEnd w:id="1056"/>
      <w:r w:rsidR="00924B43">
        <w:rPr>
          <w:rStyle w:val="af1"/>
        </w:rPr>
        <w:commentReference w:id="1056"/>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br/>
      </w:r>
      <w:r>
        <w:rPr>
          <w:rStyle w:val="NormalTok"/>
        </w:rPr>
        <w:t>Out[</w:t>
      </w:r>
      <w:r>
        <w:rPr>
          <w:rStyle w:val="DecValTok"/>
        </w:rPr>
        <w:t>3</w:t>
      </w:r>
      <w:r>
        <w:rPr>
          <w:rStyle w:val="NormalTok"/>
        </w:rPr>
        <w:t xml:space="preserve">]: </w:t>
      </w:r>
      <w:r>
        <w:rPr>
          <w:rStyle w:val="DecValTok"/>
        </w:rPr>
        <w:t>2</w:t>
      </w:r>
      <w:r>
        <w:br/>
      </w:r>
      <w:r>
        <w:br/>
      </w:r>
      <w:r>
        <w:rPr>
          <w:rStyle w:val="NormalTok"/>
        </w:rPr>
        <w:t>In [</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br/>
      </w:r>
      <w:r>
        <w:rPr>
          <w:rStyle w:val="NormalTok"/>
        </w:rPr>
        <w:t>Out[</w:t>
      </w:r>
      <w:r>
        <w:rPr>
          <w:rStyle w:val="DecValTok"/>
        </w:rPr>
        <w:t>4</w:t>
      </w:r>
      <w:r>
        <w:rPr>
          <w:rStyle w:val="NormalTok"/>
        </w:rPr>
        <w:t xml:space="preserve">]: </w:t>
      </w:r>
      <w:r>
        <w:rPr>
          <w:rStyle w:val="DecValTok"/>
        </w:rPr>
        <w:t>0</w:t>
      </w:r>
      <w:r>
        <w:br/>
      </w:r>
      <w:r>
        <w:br/>
      </w:r>
      <w:r>
        <w:rPr>
          <w:rStyle w:val="NormalTok"/>
        </w:rPr>
        <w:t>In [</w:t>
      </w:r>
      <w:r>
        <w:rPr>
          <w:rStyle w:val="DecValTok"/>
        </w:rPr>
        <w:t>5</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br/>
      </w:r>
      <w:r>
        <w:rPr>
          <w:rStyle w:val="NormalTok"/>
        </w:rPr>
        <w:t>Out[</w:t>
      </w:r>
      <w:r>
        <w:rPr>
          <w:rStyle w:val="DecValTok"/>
        </w:rPr>
        <w:t>5</w:t>
      </w:r>
      <w:r>
        <w:rPr>
          <w:rStyle w:val="NormalTok"/>
        </w:rPr>
        <w:t xml:space="preserve">]: </w:t>
      </w:r>
      <w:r>
        <w:rPr>
          <w:rStyle w:val="DecValTok"/>
        </w:rPr>
        <w:t>1</w:t>
      </w:r>
      <w:r>
        <w:br/>
      </w:r>
      <w:r>
        <w:br/>
      </w:r>
      <w:r>
        <w:rPr>
          <w:rStyle w:val="NormalTok"/>
        </w:rPr>
        <w:t>In [</w:t>
      </w:r>
      <w:r>
        <w:rPr>
          <w:rStyle w:val="DecValTok"/>
        </w:rPr>
        <w:t>6</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br/>
      </w:r>
      <w:r>
        <w:rPr>
          <w:rStyle w:val="NormalTok"/>
        </w:rPr>
        <w:t>Out[</w:t>
      </w:r>
      <w:r>
        <w:rPr>
          <w:rStyle w:val="DecValTok"/>
        </w:rPr>
        <w:t>6</w:t>
      </w:r>
      <w:r>
        <w:rPr>
          <w:rStyle w:val="NormalTok"/>
        </w:rPr>
        <w:t xml:space="preserve">]: </w:t>
      </w:r>
      <w:r>
        <w:rPr>
          <w:rStyle w:val="FloatTok"/>
        </w:rPr>
        <w:t>1.0</w:t>
      </w:r>
    </w:p>
    <w:p w14:paraId="62E0D3EB" w14:textId="77777777" w:rsidR="007C501D" w:rsidDel="0068204E" w:rsidRDefault="00467D46">
      <w:pPr>
        <w:pStyle w:val="FirstParagraph"/>
        <w:rPr>
          <w:del w:id="1057" w:author="ma" w:date="2018-09-28T15:50:00Z"/>
        </w:rPr>
      </w:pPr>
      <w:del w:id="1058" w:author="ma" w:date="2018-09-28T15:50:00Z">
        <w:r w:rsidDel="0068204E">
          <w:delText>来替换</w:delText>
        </w:r>
      </w:del>
    </w:p>
    <w:p w14:paraId="662EB74F" w14:textId="77777777" w:rsidR="007C501D" w:rsidRDefault="00467D46">
      <w:pPr>
        <w:pStyle w:val="CaptionedFigure"/>
      </w:pPr>
      <w:commentRangeStart w:id="1059"/>
      <w:del w:id="1060" w:author="ma" w:date="2018-09-28T15:34:00Z">
        <w:r w:rsidDel="00AE5DC9">
          <w:rPr>
            <w:noProof/>
            <w:lang w:eastAsia="zh-CN"/>
          </w:rPr>
          <w:drawing>
            <wp:inline distT="0" distB="0" distL="0" distR="0" wp14:anchorId="1676736F" wp14:editId="59371F32">
              <wp:extent cx="5334000" cy="311292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chapter2\nteract_sg_calc.png"/>
                      <pic:cNvPicPr>
                        <a:picLocks noChangeAspect="1" noChangeArrowheads="1"/>
                      </pic:cNvPicPr>
                    </pic:nvPicPr>
                    <pic:blipFill>
                      <a:blip r:embed="rId20"/>
                      <a:stretch>
                        <a:fillRect/>
                      </a:stretch>
                    </pic:blipFill>
                    <pic:spPr bwMode="auto">
                      <a:xfrm>
                        <a:off x="0" y="0"/>
                        <a:ext cx="5334000" cy="3112920"/>
                      </a:xfrm>
                      <a:prstGeom prst="rect">
                        <a:avLst/>
                      </a:prstGeom>
                      <a:noFill/>
                      <a:ln w="9525">
                        <a:noFill/>
                        <a:headEnd/>
                        <a:tailEnd/>
                      </a:ln>
                    </pic:spPr>
                  </pic:pic>
                </a:graphicData>
              </a:graphic>
            </wp:inline>
          </w:drawing>
        </w:r>
      </w:del>
      <w:commentRangeEnd w:id="1059"/>
      <w:r w:rsidR="000C0DD8">
        <w:rPr>
          <w:rStyle w:val="af1"/>
        </w:rPr>
        <w:commentReference w:id="1059"/>
      </w:r>
    </w:p>
    <w:p w14:paraId="293B42D8" w14:textId="77777777" w:rsidR="007C501D" w:rsidDel="00AE5DC9" w:rsidRDefault="007C501D">
      <w:pPr>
        <w:pStyle w:val="ImageCaption"/>
        <w:rPr>
          <w:del w:id="1061" w:author="ma" w:date="2018-09-28T15:34:00Z"/>
          <w:lang w:eastAsia="zh-CN"/>
        </w:rPr>
      </w:pPr>
    </w:p>
    <w:p w14:paraId="61801695" w14:textId="77777777" w:rsidR="007C501D" w:rsidRPr="0068204E" w:rsidRDefault="00467D46">
      <w:pPr>
        <w:pStyle w:val="a8"/>
        <w:ind w:firstLineChars="200" w:firstLine="480"/>
        <w:rPr>
          <w:rFonts w:asciiTheme="minorHAnsi" w:eastAsiaTheme="minorEastAsia" w:hAnsiTheme="minorHAnsi" w:cstheme="minorBidi"/>
          <w:bCs w:val="0"/>
          <w:sz w:val="24"/>
          <w:szCs w:val="24"/>
          <w:lang w:eastAsia="zh-CN"/>
          <w:rPrChange w:id="1062" w:author="ma" w:date="2018-09-28T15:51:00Z">
            <w:rPr>
              <w:lang w:eastAsia="zh-CN"/>
            </w:rPr>
          </w:rPrChange>
        </w:rPr>
        <w:pPrChange w:id="1063" w:author="ma" w:date="2018-09-28T15:51:00Z">
          <w:pPr>
            <w:pStyle w:val="a8"/>
          </w:pPr>
        </w:pPrChange>
      </w:pPr>
      <w:r w:rsidRPr="0068204E">
        <w:rPr>
          <w:rFonts w:asciiTheme="minorHAnsi" w:eastAsiaTheme="minorEastAsia" w:hAnsiTheme="minorHAnsi" w:cstheme="minorBidi" w:hint="eastAsia"/>
          <w:bCs w:val="0"/>
          <w:sz w:val="24"/>
          <w:szCs w:val="24"/>
          <w:lang w:eastAsia="zh-CN"/>
          <w:rPrChange w:id="1064" w:author="ma" w:date="2018-09-28T15:51:00Z">
            <w:rPr>
              <w:rFonts w:hint="eastAsia"/>
              <w:lang w:eastAsia="zh-CN"/>
            </w:rPr>
          </w:rPrChange>
        </w:rPr>
        <w:t>注意：</w:t>
      </w:r>
      <w:r w:rsidRPr="0068204E">
        <w:rPr>
          <w:rFonts w:asciiTheme="minorHAnsi" w:eastAsiaTheme="minorEastAsia" w:hAnsiTheme="minorHAnsi" w:cstheme="minorBidi"/>
          <w:bCs w:val="0"/>
          <w:sz w:val="24"/>
          <w:szCs w:val="24"/>
          <w:lang w:eastAsia="zh-CN"/>
          <w:rPrChange w:id="1065" w:author="ma" w:date="2018-09-28T15:51:00Z">
            <w:rPr>
              <w:lang w:eastAsia="zh-CN"/>
            </w:rPr>
          </w:rPrChange>
        </w:rPr>
        <w:t xml:space="preserve"> </w:t>
      </w:r>
      <w:commentRangeStart w:id="1066"/>
      <w:r w:rsidRPr="0068204E">
        <w:rPr>
          <w:rFonts w:asciiTheme="minorHAnsi" w:eastAsiaTheme="minorEastAsia" w:hAnsiTheme="minorHAnsi" w:cstheme="minorBidi" w:hint="eastAsia"/>
          <w:bCs w:val="0"/>
          <w:sz w:val="24"/>
          <w:szCs w:val="24"/>
          <w:lang w:eastAsia="zh-CN"/>
          <w:rPrChange w:id="1067" w:author="ma" w:date="2018-09-28T15:51:00Z">
            <w:rPr>
              <w:rFonts w:hint="eastAsia"/>
              <w:lang w:eastAsia="zh-CN"/>
            </w:rPr>
          </w:rPrChange>
        </w:rPr>
        <w:t>代码左侧的</w:t>
      </w:r>
      <w:r w:rsidRPr="0068204E">
        <w:rPr>
          <w:rFonts w:asciiTheme="minorHAnsi" w:eastAsiaTheme="minorEastAsia" w:hAnsiTheme="minorHAnsi" w:cstheme="minorBidi"/>
          <w:bCs w:val="0"/>
          <w:sz w:val="24"/>
          <w:szCs w:val="24"/>
          <w:lang w:eastAsia="zh-CN"/>
          <w:rPrChange w:id="1068" w:author="ma" w:date="2018-09-28T15:51:00Z">
            <w:rPr>
              <w:lang w:eastAsia="zh-CN"/>
            </w:rPr>
          </w:rPrChange>
        </w:rPr>
        <w:t>[3]</w:t>
      </w:r>
      <w:r w:rsidRPr="0068204E">
        <w:rPr>
          <w:rFonts w:asciiTheme="minorHAnsi" w:eastAsiaTheme="minorEastAsia" w:hAnsiTheme="minorHAnsi" w:cstheme="minorBidi" w:hint="eastAsia"/>
          <w:bCs w:val="0"/>
          <w:sz w:val="24"/>
          <w:szCs w:val="24"/>
          <w:lang w:eastAsia="zh-CN"/>
          <w:rPrChange w:id="1069" w:author="ma" w:date="2018-09-28T15:51:00Z">
            <w:rPr>
              <w:rFonts w:hint="eastAsia"/>
              <w:lang w:eastAsia="zh-CN"/>
            </w:rPr>
          </w:rPrChange>
        </w:rPr>
        <w:t>、</w:t>
      </w:r>
      <w:r w:rsidRPr="0068204E">
        <w:rPr>
          <w:rFonts w:asciiTheme="minorHAnsi" w:eastAsiaTheme="minorEastAsia" w:hAnsiTheme="minorHAnsi" w:cstheme="minorBidi"/>
          <w:bCs w:val="0"/>
          <w:sz w:val="24"/>
          <w:szCs w:val="24"/>
          <w:lang w:eastAsia="zh-CN"/>
          <w:rPrChange w:id="1070" w:author="ma" w:date="2018-09-28T15:51:00Z">
            <w:rPr>
              <w:lang w:eastAsia="zh-CN"/>
            </w:rPr>
          </w:rPrChange>
        </w:rPr>
        <w:t>[4]</w:t>
      </w:r>
      <w:ins w:id="1071" w:author="ma" w:date="2018-09-28T15:54:00Z">
        <w:r w:rsidR="00093344">
          <w:rPr>
            <w:rFonts w:asciiTheme="minorHAnsi" w:eastAsiaTheme="minorEastAsia" w:hAnsiTheme="minorHAnsi" w:cstheme="minorBidi" w:hint="eastAsia"/>
            <w:bCs w:val="0"/>
            <w:sz w:val="24"/>
            <w:szCs w:val="24"/>
            <w:lang w:eastAsia="zh-CN"/>
          </w:rPr>
          <w:t>等</w:t>
        </w:r>
      </w:ins>
      <w:r w:rsidRPr="0068204E">
        <w:rPr>
          <w:rFonts w:asciiTheme="minorHAnsi" w:eastAsiaTheme="minorEastAsia" w:hAnsiTheme="minorHAnsi" w:cstheme="minorBidi" w:hint="eastAsia"/>
          <w:bCs w:val="0"/>
          <w:sz w:val="24"/>
          <w:szCs w:val="24"/>
          <w:lang w:eastAsia="zh-CN"/>
          <w:rPrChange w:id="1072" w:author="ma" w:date="2018-09-28T15:51:00Z">
            <w:rPr>
              <w:rFonts w:hint="eastAsia"/>
              <w:lang w:eastAsia="zh-CN"/>
            </w:rPr>
          </w:rPrChange>
        </w:rPr>
        <w:t>标定了</w:t>
      </w:r>
      <w:r w:rsidRPr="0068204E">
        <w:rPr>
          <w:rFonts w:asciiTheme="minorHAnsi" w:eastAsiaTheme="minorEastAsia" w:hAnsiTheme="minorHAnsi" w:cstheme="minorBidi"/>
          <w:bCs w:val="0"/>
          <w:sz w:val="24"/>
          <w:szCs w:val="24"/>
          <w:lang w:eastAsia="zh-CN"/>
          <w:rPrChange w:id="1073" w:author="ma" w:date="2018-09-28T15:51:00Z">
            <w:rPr>
              <w:lang w:eastAsia="zh-CN"/>
            </w:rPr>
          </w:rPrChange>
        </w:rPr>
        <w:t>Python</w:t>
      </w:r>
      <w:r w:rsidRPr="0068204E">
        <w:rPr>
          <w:rFonts w:asciiTheme="minorHAnsi" w:eastAsiaTheme="minorEastAsia" w:hAnsiTheme="minorHAnsi" w:cstheme="minorBidi" w:hint="eastAsia"/>
          <w:bCs w:val="0"/>
          <w:sz w:val="24"/>
          <w:szCs w:val="24"/>
          <w:lang w:eastAsia="zh-CN"/>
          <w:rPrChange w:id="1074" w:author="ma" w:date="2018-09-28T15:51:00Z">
            <w:rPr>
              <w:rFonts w:hint="eastAsia"/>
              <w:lang w:eastAsia="zh-CN"/>
            </w:rPr>
          </w:rPrChange>
        </w:rPr>
        <w:t>运行代码的次序，这并不是指必须在</w:t>
      </w:r>
      <w:r w:rsidRPr="0068204E">
        <w:rPr>
          <w:rFonts w:asciiTheme="minorHAnsi" w:eastAsiaTheme="minorEastAsia" w:hAnsiTheme="minorHAnsi" w:cstheme="minorBidi"/>
          <w:bCs w:val="0"/>
          <w:sz w:val="24"/>
          <w:szCs w:val="24"/>
          <w:lang w:eastAsia="zh-CN"/>
          <w:rPrChange w:id="1075" w:author="ma" w:date="2018-09-28T15:51:00Z">
            <w:rPr>
              <w:lang w:eastAsia="zh-CN"/>
            </w:rPr>
          </w:rPrChange>
        </w:rPr>
        <w:t>[3]</w:t>
      </w:r>
      <w:r w:rsidRPr="0068204E">
        <w:rPr>
          <w:rFonts w:asciiTheme="minorHAnsi" w:eastAsiaTheme="minorEastAsia" w:hAnsiTheme="minorHAnsi" w:cstheme="minorBidi" w:hint="eastAsia"/>
          <w:bCs w:val="0"/>
          <w:sz w:val="24"/>
          <w:szCs w:val="24"/>
          <w:lang w:eastAsia="zh-CN"/>
          <w:rPrChange w:id="1076" w:author="ma" w:date="2018-09-28T15:51:00Z">
            <w:rPr>
              <w:rFonts w:hint="eastAsia"/>
              <w:lang w:eastAsia="zh-CN"/>
            </w:rPr>
          </w:rPrChange>
        </w:rPr>
        <w:t>运行后才能运行</w:t>
      </w:r>
      <w:r w:rsidRPr="0068204E">
        <w:rPr>
          <w:rFonts w:asciiTheme="minorHAnsi" w:eastAsiaTheme="minorEastAsia" w:hAnsiTheme="minorHAnsi" w:cstheme="minorBidi"/>
          <w:bCs w:val="0"/>
          <w:sz w:val="24"/>
          <w:szCs w:val="24"/>
          <w:lang w:eastAsia="zh-CN"/>
          <w:rPrChange w:id="1077" w:author="ma" w:date="2018-09-28T15:51:00Z">
            <w:rPr>
              <w:lang w:eastAsia="zh-CN"/>
            </w:rPr>
          </w:rPrChange>
        </w:rPr>
        <w:t>[4]</w:t>
      </w:r>
      <w:commentRangeEnd w:id="1066"/>
      <w:r w:rsidR="00EA1E98">
        <w:rPr>
          <w:rStyle w:val="af1"/>
          <w:rFonts w:asciiTheme="minorHAnsi" w:eastAsiaTheme="minorEastAsia" w:hAnsiTheme="minorHAnsi" w:cstheme="minorBidi"/>
          <w:bCs w:val="0"/>
        </w:rPr>
        <w:commentReference w:id="1066"/>
      </w:r>
      <w:r w:rsidRPr="0068204E">
        <w:rPr>
          <w:rFonts w:asciiTheme="minorHAnsi" w:eastAsiaTheme="minorEastAsia" w:hAnsiTheme="minorHAnsi" w:cstheme="minorBidi" w:hint="eastAsia"/>
          <w:bCs w:val="0"/>
          <w:sz w:val="24"/>
          <w:szCs w:val="24"/>
          <w:lang w:eastAsia="zh-CN"/>
          <w:rPrChange w:id="1078" w:author="ma" w:date="2018-09-28T15:51:00Z">
            <w:rPr>
              <w:rFonts w:hint="eastAsia"/>
              <w:lang w:eastAsia="zh-CN"/>
            </w:rPr>
          </w:rPrChange>
        </w:rPr>
        <w:t>。</w:t>
      </w:r>
      <w:del w:id="1079" w:author="ma" w:date="2018-09-28T15:55:00Z">
        <w:r w:rsidRPr="0068204E" w:rsidDel="00EA1E98">
          <w:rPr>
            <w:rFonts w:asciiTheme="minorHAnsi" w:eastAsiaTheme="minorEastAsia" w:hAnsiTheme="minorHAnsi" w:cstheme="minorBidi" w:hint="eastAsia"/>
            <w:bCs w:val="0"/>
            <w:sz w:val="24"/>
            <w:szCs w:val="24"/>
            <w:lang w:eastAsia="zh-CN"/>
            <w:rPrChange w:id="1080" w:author="ma" w:date="2018-09-28T15:51:00Z">
              <w:rPr>
                <w:rFonts w:hint="eastAsia"/>
                <w:lang w:eastAsia="zh-CN"/>
              </w:rPr>
            </w:rPrChange>
          </w:rPr>
          <w:delText>我们</w:delText>
        </w:r>
      </w:del>
      <w:ins w:id="1081" w:author="ma" w:date="2018-09-28T15:55:00Z">
        <w:r w:rsidR="00EA1E98">
          <w:rPr>
            <w:rFonts w:asciiTheme="minorHAnsi" w:eastAsiaTheme="minorEastAsia" w:hAnsiTheme="minorHAnsi" w:cstheme="minorBidi" w:hint="eastAsia"/>
            <w:bCs w:val="0"/>
            <w:sz w:val="24"/>
            <w:szCs w:val="24"/>
            <w:lang w:eastAsia="zh-CN"/>
          </w:rPr>
          <w:t>本书将</w:t>
        </w:r>
      </w:ins>
      <w:r w:rsidRPr="0068204E">
        <w:rPr>
          <w:rFonts w:asciiTheme="minorHAnsi" w:eastAsiaTheme="minorEastAsia" w:hAnsiTheme="minorHAnsi" w:cstheme="minorBidi" w:hint="eastAsia"/>
          <w:bCs w:val="0"/>
          <w:sz w:val="24"/>
          <w:szCs w:val="24"/>
          <w:lang w:eastAsia="zh-CN"/>
          <w:rPrChange w:id="1082" w:author="ma" w:date="2018-09-28T15:51:00Z">
            <w:rPr>
              <w:rFonts w:hint="eastAsia"/>
              <w:lang w:eastAsia="zh-CN"/>
            </w:rPr>
          </w:rPrChange>
        </w:rPr>
        <w:t>会在后面的例子中稍加说明。</w:t>
      </w:r>
    </w:p>
    <w:p w14:paraId="09EF423A" w14:textId="77777777" w:rsidR="007C501D" w:rsidRDefault="00AE5DC9">
      <w:pPr>
        <w:pStyle w:val="4"/>
        <w:rPr>
          <w:lang w:eastAsia="zh-CN"/>
        </w:rPr>
        <w:pPrChange w:id="1083" w:author="ma" w:date="2018-09-28T15:29:00Z">
          <w:pPr>
            <w:pStyle w:val="3"/>
          </w:pPr>
        </w:pPrChange>
      </w:pPr>
      <w:bookmarkStart w:id="1084" w:name="header-n205"/>
      <w:ins w:id="1085" w:author="ma" w:date="2018-09-28T15:29:00Z">
        <w:r>
          <w:rPr>
            <w:rFonts w:hint="eastAsia"/>
            <w:lang w:eastAsia="zh-CN"/>
          </w:rPr>
          <w:t>2</w:t>
        </w:r>
        <w:r>
          <w:rPr>
            <w:rFonts w:hint="eastAsia"/>
            <w:lang w:eastAsia="zh-CN"/>
          </w:rPr>
          <w:t>．</w:t>
        </w:r>
      </w:ins>
      <w:r w:rsidR="00467D46">
        <w:rPr>
          <w:lang w:eastAsia="zh-CN"/>
        </w:rPr>
        <w:t>计算</w:t>
      </w:r>
      <w:del w:id="1086" w:author="ma" w:date="2018-09-28T15:29:00Z">
        <w:r w:rsidR="00467D46" w:rsidDel="00AE5DC9">
          <w:rPr>
            <w:lang w:eastAsia="zh-CN"/>
          </w:rPr>
          <w:delText>你的</w:delText>
        </w:r>
      </w:del>
      <w:r w:rsidR="00467D46">
        <w:rPr>
          <w:lang w:eastAsia="zh-CN"/>
        </w:rPr>
        <w:t>身体质量指数</w:t>
      </w:r>
      <w:bookmarkEnd w:id="1084"/>
    </w:p>
    <w:p w14:paraId="3ACC545B" w14:textId="77777777" w:rsidR="007C501D" w:rsidRDefault="00467D46">
      <w:pPr>
        <w:pStyle w:val="FirstParagraph"/>
        <w:ind w:firstLineChars="200" w:firstLine="480"/>
        <w:rPr>
          <w:lang w:eastAsia="zh-CN"/>
        </w:rPr>
        <w:pPrChange w:id="1087" w:author="ma" w:date="2018-09-28T15:55:00Z">
          <w:pPr>
            <w:pStyle w:val="FirstParagraph"/>
          </w:pPr>
        </w:pPrChange>
      </w:pPr>
      <w:del w:id="1088" w:author="ma" w:date="2018-09-28T15:59:00Z">
        <w:r w:rsidDel="009F59BA">
          <w:rPr>
            <w:lang w:eastAsia="zh-CN"/>
          </w:rPr>
          <w:delText>我们已经学会</w:delText>
        </w:r>
      </w:del>
      <w:ins w:id="1089" w:author="ma" w:date="2018-09-28T15:59:00Z">
        <w:r w:rsidR="009F59BA">
          <w:rPr>
            <w:rFonts w:hint="eastAsia"/>
            <w:lang w:eastAsia="zh-CN"/>
          </w:rPr>
          <w:t>上文介绍了</w:t>
        </w:r>
      </w:ins>
      <w:r>
        <w:rPr>
          <w:lang w:eastAsia="zh-CN"/>
        </w:rPr>
        <w:t>如何使用</w:t>
      </w:r>
      <w:r>
        <w:rPr>
          <w:lang w:eastAsia="zh-CN"/>
        </w:rPr>
        <w:t>Python</w:t>
      </w:r>
      <w:r>
        <w:rPr>
          <w:lang w:eastAsia="zh-CN"/>
        </w:rPr>
        <w:t>进行简单的计算，</w:t>
      </w:r>
      <w:ins w:id="1090" w:author="ma" w:date="2018-09-28T16:00:00Z">
        <w:r w:rsidR="009F59BA">
          <w:rPr>
            <w:rFonts w:hint="eastAsia"/>
            <w:lang w:eastAsia="zh-CN"/>
          </w:rPr>
          <w:t>那么</w:t>
        </w:r>
      </w:ins>
      <w:r>
        <w:rPr>
          <w:lang w:eastAsia="zh-CN"/>
        </w:rPr>
        <w:t>现在</w:t>
      </w:r>
      <w:del w:id="1091" w:author="ma" w:date="2018-09-28T16:00:00Z">
        <w:r w:rsidDel="009F59BA">
          <w:rPr>
            <w:lang w:eastAsia="zh-CN"/>
          </w:rPr>
          <w:delText>我们</w:delText>
        </w:r>
      </w:del>
      <w:r>
        <w:rPr>
          <w:lang w:eastAsia="zh-CN"/>
        </w:rPr>
        <w:t>把所学</w:t>
      </w:r>
      <w:ins w:id="1092" w:author="ma" w:date="2018-09-28T16:00:00Z">
        <w:r w:rsidR="009F59BA">
          <w:rPr>
            <w:rFonts w:hint="eastAsia"/>
            <w:lang w:eastAsia="zh-CN"/>
          </w:rPr>
          <w:t>的知识</w:t>
        </w:r>
      </w:ins>
      <w:r>
        <w:rPr>
          <w:lang w:eastAsia="zh-CN"/>
        </w:rPr>
        <w:t>用来做</w:t>
      </w:r>
      <w:ins w:id="1093" w:author="ma" w:date="2018-09-28T16:00:00Z">
        <w:r w:rsidR="009F59BA">
          <w:rPr>
            <w:rFonts w:hint="eastAsia"/>
            <w:lang w:eastAsia="zh-CN"/>
          </w:rPr>
          <w:t>一</w:t>
        </w:r>
      </w:ins>
      <w:r>
        <w:rPr>
          <w:lang w:eastAsia="zh-CN"/>
        </w:rPr>
        <w:t>件更有意义的事情</w:t>
      </w:r>
      <w:r>
        <w:rPr>
          <w:lang w:eastAsia="zh-CN"/>
        </w:rPr>
        <w:t>——</w:t>
      </w:r>
      <w:r>
        <w:rPr>
          <w:lang w:eastAsia="zh-CN"/>
        </w:rPr>
        <w:t>计算自己的身体质量指数。</w:t>
      </w:r>
    </w:p>
    <w:p w14:paraId="4BCD041E" w14:textId="77777777" w:rsidR="007C501D" w:rsidRDefault="004B1515">
      <w:pPr>
        <w:pStyle w:val="a0"/>
        <w:ind w:firstLineChars="200" w:firstLine="480"/>
        <w:rPr>
          <w:lang w:eastAsia="zh-CN"/>
        </w:rPr>
        <w:pPrChange w:id="1094" w:author="ma" w:date="2018-09-28T15:55:00Z">
          <w:pPr>
            <w:pStyle w:val="a0"/>
          </w:pPr>
        </w:pPrChange>
      </w:pPr>
      <w:del w:id="1095" w:author="ma" w:date="2018-09-28T15:55:00Z">
        <w:r w:rsidDel="00B30A62">
          <w:fldChar w:fldCharType="begin"/>
        </w:r>
        <w:r w:rsidDel="00B30A62">
          <w:rPr>
            <w:lang w:eastAsia="zh-CN"/>
          </w:rPr>
          <w:delInstrText xml:space="preserve"> HYPERLINK "https://baike.baidu.com/item/BMI%E6%8C%87%E6%95%B0/4477882" \h </w:delInstrText>
        </w:r>
        <w:r w:rsidDel="00B30A62">
          <w:fldChar w:fldCharType="separate"/>
        </w:r>
        <w:r w:rsidR="00467D46" w:rsidRPr="00B30A62" w:rsidDel="00B30A62">
          <w:rPr>
            <w:rFonts w:hint="eastAsia"/>
            <w:rPrChange w:id="1096" w:author="ma" w:date="2018-09-28T15:55:00Z">
              <w:rPr>
                <w:rStyle w:val="ad"/>
                <w:rFonts w:hint="eastAsia"/>
                <w:lang w:eastAsia="zh-CN"/>
              </w:rPr>
            </w:rPrChange>
          </w:rPr>
          <w:delText>身体质量指数</w:delText>
        </w:r>
        <w:r w:rsidDel="00B30A62">
          <w:rPr>
            <w:rStyle w:val="ad"/>
            <w:lang w:eastAsia="zh-CN"/>
          </w:rPr>
          <w:fldChar w:fldCharType="end"/>
        </w:r>
      </w:del>
      <w:proofErr w:type="spellStart"/>
      <w:ins w:id="1097" w:author="ma" w:date="2018-09-28T15:55:00Z">
        <w:r w:rsidR="00B30A62" w:rsidRPr="00B30A62">
          <w:rPr>
            <w:rFonts w:hint="eastAsia"/>
            <w:rPrChange w:id="1098" w:author="ma" w:date="2018-09-28T15:55:00Z">
              <w:rPr>
                <w:rStyle w:val="ad"/>
                <w:rFonts w:hint="eastAsia"/>
                <w:lang w:eastAsia="zh-CN"/>
              </w:rPr>
            </w:rPrChange>
          </w:rPr>
          <w:t>身体质量指数</w:t>
        </w:r>
      </w:ins>
      <w:proofErr w:type="spellEnd"/>
      <w:r w:rsidR="00467D46">
        <w:rPr>
          <w:lang w:eastAsia="zh-CN"/>
        </w:rPr>
        <w:t>（</w:t>
      </w:r>
      <w:r w:rsidR="00467D46">
        <w:rPr>
          <w:lang w:eastAsia="zh-CN"/>
        </w:rPr>
        <w:t>BMI</w:t>
      </w:r>
      <w:r w:rsidR="00467D46">
        <w:rPr>
          <w:lang w:eastAsia="zh-CN"/>
        </w:rPr>
        <w:t>）是目前国际上常用的衡量人体胖瘦程度以及是否健康的一个标准，相信不少读者在进行体检时都会测量这个指标，它是用体重公斤数除以身高米数</w:t>
      </w:r>
      <w:ins w:id="1099" w:author="ma" w:date="2018-09-28T16:02:00Z">
        <w:r w:rsidR="009F59BA">
          <w:rPr>
            <w:rFonts w:hint="eastAsia"/>
            <w:lang w:eastAsia="zh-CN"/>
          </w:rPr>
          <w:t>的</w:t>
        </w:r>
      </w:ins>
      <w:r w:rsidR="00467D46">
        <w:rPr>
          <w:lang w:eastAsia="zh-CN"/>
        </w:rPr>
        <w:t>平方得出的数字。也就是说，只要知道自己的身高和体重，就可以自己计算</w:t>
      </w:r>
      <w:r w:rsidR="00467D46">
        <w:rPr>
          <w:lang w:eastAsia="zh-CN"/>
        </w:rPr>
        <w:t>BMI</w:t>
      </w:r>
      <w:r w:rsidR="00467D46">
        <w:rPr>
          <w:lang w:eastAsia="zh-CN"/>
        </w:rPr>
        <w:t>。</w:t>
      </w:r>
    </w:p>
    <w:p w14:paraId="1323E3AB" w14:textId="77777777" w:rsidR="007C501D" w:rsidRDefault="009F59BA">
      <w:pPr>
        <w:pStyle w:val="a0"/>
        <w:ind w:firstLineChars="200" w:firstLine="480"/>
        <w:rPr>
          <w:lang w:eastAsia="zh-CN"/>
        </w:rPr>
        <w:pPrChange w:id="1100" w:author="ma" w:date="2018-09-28T16:02:00Z">
          <w:pPr>
            <w:pStyle w:val="a0"/>
          </w:pPr>
        </w:pPrChange>
      </w:pPr>
      <w:ins w:id="1101" w:author="ma" w:date="2018-09-28T16:02:00Z">
        <w:r>
          <w:rPr>
            <w:rFonts w:hint="eastAsia"/>
            <w:lang w:eastAsia="zh-CN"/>
          </w:rPr>
          <w:t>例</w:t>
        </w:r>
      </w:ins>
      <w:del w:id="1102" w:author="ma" w:date="2018-09-28T16:02:00Z">
        <w:r w:rsidR="00467D46" w:rsidDel="009F59BA">
          <w:rPr>
            <w:lang w:eastAsia="zh-CN"/>
          </w:rPr>
          <w:delText>比</w:delText>
        </w:r>
      </w:del>
      <w:r w:rsidR="00467D46">
        <w:rPr>
          <w:lang w:eastAsia="zh-CN"/>
        </w:rPr>
        <w:t>如</w:t>
      </w:r>
      <w:del w:id="1103" w:author="ma" w:date="2018-09-28T16:02:00Z">
        <w:r w:rsidR="00467D46" w:rsidDel="009F59BA">
          <w:rPr>
            <w:lang w:eastAsia="zh-CN"/>
          </w:rPr>
          <w:delText>作为</w:delText>
        </w:r>
      </w:del>
      <w:r w:rsidR="00467D46">
        <w:rPr>
          <w:lang w:eastAsia="zh-CN"/>
        </w:rPr>
        <w:t>作者</w:t>
      </w:r>
      <w:ins w:id="1104" w:author="ma" w:date="2018-09-28T16:02:00Z">
        <w:r>
          <w:rPr>
            <w:rFonts w:hint="eastAsia"/>
            <w:lang w:eastAsia="zh-CN"/>
          </w:rPr>
          <w:t>本人</w:t>
        </w:r>
      </w:ins>
      <w:del w:id="1105" w:author="ma" w:date="2018-09-28T16:02:00Z">
        <w:r w:rsidR="00467D46" w:rsidDel="009F59BA">
          <w:rPr>
            <w:lang w:eastAsia="zh-CN"/>
          </w:rPr>
          <w:delText>的我</w:delText>
        </w:r>
      </w:del>
      <w:r w:rsidR="00467D46">
        <w:rPr>
          <w:lang w:eastAsia="zh-CN"/>
        </w:rPr>
        <w:t>，身高</w:t>
      </w:r>
      <w:r w:rsidR="00467D46">
        <w:rPr>
          <w:lang w:eastAsia="zh-CN"/>
        </w:rPr>
        <w:t>1</w:t>
      </w:r>
      <w:ins w:id="1106" w:author="ma" w:date="2018-09-28T16:02:00Z">
        <w:r>
          <w:rPr>
            <w:rFonts w:hint="eastAsia"/>
            <w:lang w:eastAsia="zh-CN"/>
          </w:rPr>
          <w:t>.</w:t>
        </w:r>
      </w:ins>
      <w:r w:rsidR="00467D46">
        <w:rPr>
          <w:lang w:eastAsia="zh-CN"/>
        </w:rPr>
        <w:t>82</w:t>
      </w:r>
      <w:del w:id="1107" w:author="ma" w:date="2018-09-28T16:02:00Z">
        <w:r w:rsidR="00467D46" w:rsidDel="009F59BA">
          <w:rPr>
            <w:lang w:eastAsia="zh-CN"/>
          </w:rPr>
          <w:delText>c</w:delText>
        </w:r>
      </w:del>
      <w:r w:rsidR="00467D46">
        <w:rPr>
          <w:lang w:eastAsia="zh-CN"/>
        </w:rPr>
        <w:t>m</w:t>
      </w:r>
      <w:r w:rsidR="00467D46">
        <w:rPr>
          <w:lang w:eastAsia="zh-CN"/>
        </w:rPr>
        <w:t>，体重</w:t>
      </w:r>
      <w:r w:rsidR="00467D46">
        <w:rPr>
          <w:lang w:eastAsia="zh-CN"/>
        </w:rPr>
        <w:t>70kg</w:t>
      </w:r>
      <w:del w:id="1108" w:author="ma" w:date="2018-09-28T16:02:00Z">
        <w:r w:rsidR="00467D46" w:rsidDel="009F59BA">
          <w:rPr>
            <w:lang w:eastAsia="zh-CN"/>
          </w:rPr>
          <w:delText>左右</w:delText>
        </w:r>
      </w:del>
      <w:r w:rsidR="00467D46">
        <w:rPr>
          <w:lang w:eastAsia="zh-CN"/>
        </w:rPr>
        <w:t>，</w:t>
      </w:r>
      <w:del w:id="1109" w:author="ma" w:date="2018-09-28T16:02:00Z">
        <w:r w:rsidR="00467D46" w:rsidDel="009F59BA">
          <w:rPr>
            <w:lang w:eastAsia="zh-CN"/>
          </w:rPr>
          <w:delText>所以</w:delText>
        </w:r>
      </w:del>
      <w:ins w:id="1110" w:author="ma" w:date="2018-09-28T16:02:00Z">
        <w:r>
          <w:rPr>
            <w:rFonts w:hint="eastAsia"/>
            <w:lang w:eastAsia="zh-CN"/>
          </w:rPr>
          <w:t>计算后的</w:t>
        </w:r>
      </w:ins>
      <w:r w:rsidR="00467D46">
        <w:rPr>
          <w:lang w:eastAsia="zh-CN"/>
        </w:rPr>
        <w:t>BMI</w:t>
      </w:r>
      <w:r w:rsidR="00467D46">
        <w:rPr>
          <w:lang w:eastAsia="zh-CN"/>
        </w:rPr>
        <w:t>指数为：</w:t>
      </w:r>
    </w:p>
    <w:p w14:paraId="62E1D8C2" w14:textId="77777777" w:rsidR="007C501D" w:rsidRDefault="00467D46">
      <w:pPr>
        <w:pStyle w:val="SourceCode"/>
      </w:pPr>
      <w:r>
        <w:rPr>
          <w:rStyle w:val="NormalTok"/>
        </w:rPr>
        <w:t>In [</w:t>
      </w:r>
      <w:r>
        <w:rPr>
          <w:rStyle w:val="DecValTok"/>
        </w:rPr>
        <w:t>11</w:t>
      </w:r>
      <w:r>
        <w:rPr>
          <w:rStyle w:val="NormalTok"/>
        </w:rPr>
        <w:t xml:space="preserve">]: </w:t>
      </w:r>
      <w:r>
        <w:rPr>
          <w:rStyle w:val="DecValTok"/>
        </w:rPr>
        <w:t>70</w:t>
      </w:r>
      <w:r>
        <w:rPr>
          <w:rStyle w:val="NormalTok"/>
        </w:rPr>
        <w:t xml:space="preserve"> </w:t>
      </w:r>
      <w:r>
        <w:rPr>
          <w:rStyle w:val="OperatorTok"/>
        </w:rPr>
        <w:t>/</w:t>
      </w:r>
      <w:r>
        <w:rPr>
          <w:rStyle w:val="NormalTok"/>
        </w:rPr>
        <w:t xml:space="preserve"> </w:t>
      </w:r>
      <w:r>
        <w:rPr>
          <w:rStyle w:val="FloatTok"/>
        </w:rPr>
        <w:t>1.82</w:t>
      </w:r>
      <w:r>
        <w:rPr>
          <w:rStyle w:val="NormalTok"/>
        </w:rPr>
        <w:t xml:space="preserve"> </w:t>
      </w:r>
      <w:r>
        <w:rPr>
          <w:rStyle w:val="OperatorTok"/>
        </w:rPr>
        <w:t>**</w:t>
      </w:r>
      <w:r>
        <w:rPr>
          <w:rStyle w:val="NormalTok"/>
        </w:rPr>
        <w:t xml:space="preserve"> </w:t>
      </w:r>
      <w:r>
        <w:rPr>
          <w:rStyle w:val="DecValTok"/>
        </w:rPr>
        <w:t>2</w:t>
      </w:r>
      <w:r>
        <w:br/>
      </w:r>
      <w:r>
        <w:rPr>
          <w:rStyle w:val="NormalTok"/>
        </w:rPr>
        <w:t>Out[</w:t>
      </w:r>
      <w:r>
        <w:rPr>
          <w:rStyle w:val="DecValTok"/>
        </w:rPr>
        <w:t>11</w:t>
      </w:r>
      <w:r>
        <w:rPr>
          <w:rStyle w:val="NormalTok"/>
        </w:rPr>
        <w:t xml:space="preserve">]: </w:t>
      </w:r>
      <w:r>
        <w:rPr>
          <w:rStyle w:val="FloatTok"/>
        </w:rPr>
        <w:t>21.132713440405748</w:t>
      </w:r>
    </w:p>
    <w:p w14:paraId="0D4568D1" w14:textId="77777777" w:rsidR="007C501D" w:rsidDel="009F59BA" w:rsidRDefault="00467D46">
      <w:pPr>
        <w:pStyle w:val="FirstParagraph"/>
        <w:rPr>
          <w:del w:id="1111" w:author="ma" w:date="2018-09-28T16:03:00Z"/>
        </w:rPr>
      </w:pPr>
      <w:del w:id="1112" w:author="ma" w:date="2018-09-28T16:03:00Z">
        <w:r w:rsidDel="009F59BA">
          <w:lastRenderedPageBreak/>
          <w:delText>唔，还属于正常范围。你也自己试试吧。</w:delText>
        </w:r>
      </w:del>
    </w:p>
    <w:p w14:paraId="3AD2C157" w14:textId="77777777" w:rsidR="007C501D" w:rsidRDefault="00467D46">
      <w:pPr>
        <w:pStyle w:val="CaptionedFigure"/>
      </w:pPr>
      <w:commentRangeStart w:id="1113"/>
      <w:r>
        <w:rPr>
          <w:noProof/>
          <w:lang w:eastAsia="zh-CN"/>
        </w:rPr>
        <w:drawing>
          <wp:inline distT="0" distB="0" distL="0" distR="0" wp14:anchorId="32B4B202" wp14:editId="591DBF55">
            <wp:extent cx="5334000" cy="631208"/>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Administrator\Desktop\my-pybook\chapter2\nteract_My_bmi.png"/>
                    <pic:cNvPicPr>
                      <a:picLocks noChangeAspect="1" noChangeArrowheads="1"/>
                    </pic:cNvPicPr>
                  </pic:nvPicPr>
                  <pic:blipFill>
                    <a:blip r:embed="rId22"/>
                    <a:stretch>
                      <a:fillRect/>
                    </a:stretch>
                  </pic:blipFill>
                  <pic:spPr bwMode="auto">
                    <a:xfrm>
                      <a:off x="0" y="0"/>
                      <a:ext cx="5334000" cy="631208"/>
                    </a:xfrm>
                    <a:prstGeom prst="rect">
                      <a:avLst/>
                    </a:prstGeom>
                    <a:noFill/>
                    <a:ln w="9525">
                      <a:noFill/>
                      <a:headEnd/>
                      <a:tailEnd/>
                    </a:ln>
                  </pic:spPr>
                </pic:pic>
              </a:graphicData>
            </a:graphic>
          </wp:inline>
        </w:drawing>
      </w:r>
      <w:commentRangeEnd w:id="1113"/>
      <w:r w:rsidR="00080B58">
        <w:rPr>
          <w:rStyle w:val="af1"/>
        </w:rPr>
        <w:commentReference w:id="1113"/>
      </w:r>
    </w:p>
    <w:p w14:paraId="424FEEE9" w14:textId="77777777" w:rsidR="007C501D" w:rsidRDefault="0002030E">
      <w:pPr>
        <w:pStyle w:val="ImageCaption"/>
        <w:rPr>
          <w:lang w:eastAsia="zh-CN"/>
        </w:rPr>
      </w:pPr>
      <w:ins w:id="1114" w:author="ma" w:date="2018-09-28T10:13:00Z">
        <w:r>
          <w:rPr>
            <w:rFonts w:hint="eastAsia"/>
            <w:lang w:eastAsia="zh-CN"/>
          </w:rPr>
          <w:t>图</w:t>
        </w:r>
      </w:ins>
      <w:ins w:id="1115" w:author="ma" w:date="2018-09-28T11:32:00Z">
        <w:r w:rsidR="00AB0D96">
          <w:rPr>
            <w:rFonts w:hint="eastAsia"/>
            <w:lang w:eastAsia="zh-CN"/>
          </w:rPr>
          <w:t>2</w:t>
        </w:r>
      </w:ins>
      <w:ins w:id="1116" w:author="ma" w:date="2018-09-28T10:13:00Z">
        <w:r>
          <w:rPr>
            <w:rFonts w:hint="eastAsia"/>
            <w:lang w:eastAsia="zh-CN"/>
          </w:rPr>
          <w:t>-</w:t>
        </w:r>
      </w:ins>
      <w:ins w:id="1117" w:author="ma" w:date="2018-09-28T11:32:00Z">
        <w:r w:rsidR="00AB0D96">
          <w:rPr>
            <w:rFonts w:hint="eastAsia"/>
            <w:lang w:eastAsia="zh-CN"/>
          </w:rPr>
          <w:t>x</w:t>
        </w:r>
      </w:ins>
      <w:ins w:id="1118" w:author="ma" w:date="2018-09-28T10:13:00Z">
        <w:r>
          <w:rPr>
            <w:rFonts w:hint="eastAsia"/>
            <w:lang w:eastAsia="zh-CN"/>
          </w:rPr>
          <w:t xml:space="preserve"> </w:t>
        </w:r>
      </w:ins>
    </w:p>
    <w:p w14:paraId="0F8D455A" w14:textId="77777777" w:rsidR="007C501D" w:rsidRDefault="00467D46">
      <w:pPr>
        <w:pStyle w:val="a0"/>
        <w:ind w:firstLineChars="200" w:firstLine="480"/>
        <w:rPr>
          <w:lang w:eastAsia="zh-CN"/>
        </w:rPr>
        <w:pPrChange w:id="1119" w:author="ma" w:date="2018-09-28T16:03:00Z">
          <w:pPr>
            <w:pStyle w:val="a0"/>
          </w:pPr>
        </w:pPrChange>
      </w:pPr>
      <w:del w:id="1120" w:author="ma" w:date="2018-09-28T16:03:00Z">
        <w:r w:rsidDel="00334908">
          <w:rPr>
            <w:lang w:eastAsia="zh-CN"/>
          </w:rPr>
          <w:delText>可是</w:delText>
        </w:r>
      </w:del>
      <w:ins w:id="1121" w:author="ma" w:date="2018-09-28T16:03:00Z">
        <w:r w:rsidR="00334908">
          <w:rPr>
            <w:rFonts w:hint="eastAsia"/>
            <w:lang w:eastAsia="zh-CN"/>
          </w:rPr>
          <w:t>有时</w:t>
        </w:r>
      </w:ins>
      <w:r>
        <w:rPr>
          <w:lang w:eastAsia="zh-CN"/>
        </w:rPr>
        <w:t>，当</w:t>
      </w:r>
      <w:ins w:id="1122" w:author="ma" w:date="2018-09-28T16:03:00Z">
        <w:r w:rsidR="00334908">
          <w:rPr>
            <w:rFonts w:hint="eastAsia"/>
            <w:lang w:eastAsia="zh-CN"/>
          </w:rPr>
          <w:t>用户将自己编写的代码</w:t>
        </w:r>
      </w:ins>
      <w:del w:id="1123" w:author="ma" w:date="2018-09-28T16:03:00Z">
        <w:r w:rsidDel="00334908">
          <w:rPr>
            <w:lang w:eastAsia="zh-CN"/>
          </w:rPr>
          <w:delText>我</w:delText>
        </w:r>
      </w:del>
      <w:del w:id="1124" w:author="ma" w:date="2018-09-28T16:04:00Z">
        <w:r w:rsidDel="0091175A">
          <w:rPr>
            <w:lang w:eastAsia="zh-CN"/>
          </w:rPr>
          <w:delText>把它</w:delText>
        </w:r>
      </w:del>
      <w:r>
        <w:rPr>
          <w:lang w:eastAsia="zh-CN"/>
        </w:rPr>
        <w:t>发给</w:t>
      </w:r>
      <w:ins w:id="1125" w:author="ma" w:date="2018-09-28T16:04:00Z">
        <w:r w:rsidR="0091175A">
          <w:rPr>
            <w:rFonts w:hint="eastAsia"/>
            <w:lang w:eastAsia="zh-CN"/>
          </w:rPr>
          <w:t>其他人</w:t>
        </w:r>
      </w:ins>
      <w:del w:id="1126" w:author="ma" w:date="2018-09-28T16:04:00Z">
        <w:r w:rsidDel="0091175A">
          <w:rPr>
            <w:lang w:eastAsia="zh-CN"/>
          </w:rPr>
          <w:delText>我的朋友</w:delText>
        </w:r>
      </w:del>
      <w:r>
        <w:rPr>
          <w:lang w:eastAsia="zh-CN"/>
        </w:rPr>
        <w:t>时，</w:t>
      </w:r>
      <w:ins w:id="1127" w:author="ma" w:date="2018-09-28T16:04:00Z">
        <w:r w:rsidR="0091175A">
          <w:rPr>
            <w:rFonts w:hint="eastAsia"/>
            <w:lang w:eastAsia="zh-CN"/>
          </w:rPr>
          <w:t>其他人</w:t>
        </w:r>
      </w:ins>
      <w:del w:id="1128" w:author="ma" w:date="2018-09-28T16:04:00Z">
        <w:r w:rsidDel="0091175A">
          <w:rPr>
            <w:lang w:eastAsia="zh-CN"/>
          </w:rPr>
          <w:delText>发现朋友</w:delText>
        </w:r>
      </w:del>
      <w:ins w:id="1129" w:author="ma" w:date="2018-09-28T16:04:00Z">
        <w:r w:rsidR="0091175A">
          <w:rPr>
            <w:rFonts w:hint="eastAsia"/>
            <w:lang w:eastAsia="zh-CN"/>
          </w:rPr>
          <w:t>可能</w:t>
        </w:r>
      </w:ins>
      <w:r>
        <w:rPr>
          <w:lang w:eastAsia="zh-CN"/>
        </w:rPr>
        <w:t>完全不懂</w:t>
      </w:r>
      <w:ins w:id="1130" w:author="ma" w:date="2018-09-28T16:04:00Z">
        <w:r w:rsidR="0091175A">
          <w:rPr>
            <w:rFonts w:hint="eastAsia"/>
            <w:lang w:eastAsia="zh-CN"/>
          </w:rPr>
          <w:t>代码</w:t>
        </w:r>
      </w:ins>
      <w:del w:id="1131" w:author="ma" w:date="2018-09-28T16:04:00Z">
        <w:r w:rsidDel="0091175A">
          <w:rPr>
            <w:lang w:eastAsia="zh-CN"/>
          </w:rPr>
          <w:delText>这</w:delText>
        </w:r>
      </w:del>
      <w:r>
        <w:rPr>
          <w:lang w:eastAsia="zh-CN"/>
        </w:rPr>
        <w:t>是什么意思，</w:t>
      </w:r>
      <w:ins w:id="1132" w:author="ma" w:date="2018-09-28T16:04:00Z">
        <w:r w:rsidR="0091175A">
          <w:rPr>
            <w:rFonts w:hint="eastAsia"/>
            <w:lang w:eastAsia="zh-CN"/>
          </w:rPr>
          <w:t>此时该</w:t>
        </w:r>
      </w:ins>
      <w:r>
        <w:rPr>
          <w:lang w:eastAsia="zh-CN"/>
        </w:rPr>
        <w:t>怎么办</w:t>
      </w:r>
      <w:ins w:id="1133" w:author="ma" w:date="2018-09-28T16:04:00Z">
        <w:r w:rsidR="0091175A">
          <w:rPr>
            <w:rFonts w:hint="eastAsia"/>
            <w:lang w:eastAsia="zh-CN"/>
          </w:rPr>
          <w:t>呢</w:t>
        </w:r>
      </w:ins>
      <w:r>
        <w:rPr>
          <w:lang w:eastAsia="zh-CN"/>
        </w:rPr>
        <w:t>？</w:t>
      </w:r>
    </w:p>
    <w:p w14:paraId="39AA45F8" w14:textId="77777777" w:rsidR="007C501D" w:rsidRDefault="00467D46">
      <w:pPr>
        <w:pStyle w:val="a0"/>
        <w:ind w:firstLineChars="200" w:firstLine="480"/>
        <w:rPr>
          <w:lang w:eastAsia="zh-CN"/>
        </w:rPr>
        <w:pPrChange w:id="1134" w:author="ma" w:date="2018-09-28T16:04:00Z">
          <w:pPr>
            <w:pStyle w:val="a0"/>
          </w:pPr>
        </w:pPrChange>
      </w:pPr>
      <w:r>
        <w:rPr>
          <w:lang w:eastAsia="zh-CN"/>
        </w:rPr>
        <w:t>解决的办法是给代码加上</w:t>
      </w:r>
      <w:del w:id="1135" w:author="ma" w:date="2018-09-28T16:05:00Z">
        <w:r w:rsidDel="004F1D80">
          <w:rPr>
            <w:lang w:eastAsia="zh-CN"/>
          </w:rPr>
          <w:delText>中文</w:delText>
        </w:r>
        <w:r w:rsidDel="004F1D80">
          <w:rPr>
            <w:lang w:eastAsia="zh-CN"/>
          </w:rPr>
          <w:delText>/</w:delText>
        </w:r>
        <w:r w:rsidDel="004F1D80">
          <w:rPr>
            <w:lang w:eastAsia="zh-CN"/>
          </w:rPr>
          <w:delText>英文</w:delText>
        </w:r>
      </w:del>
      <w:r>
        <w:rPr>
          <w:lang w:eastAsia="zh-CN"/>
        </w:rPr>
        <w:t>注释，这样</w:t>
      </w:r>
      <w:ins w:id="1136" w:author="ma" w:date="2018-09-28T16:05:00Z">
        <w:r w:rsidR="004F1D80">
          <w:rPr>
            <w:rFonts w:hint="eastAsia"/>
            <w:lang w:eastAsia="zh-CN"/>
          </w:rPr>
          <w:t>其他人</w:t>
        </w:r>
      </w:ins>
      <w:del w:id="1137" w:author="ma" w:date="2018-09-28T16:05:00Z">
        <w:r w:rsidDel="004F1D80">
          <w:rPr>
            <w:lang w:eastAsia="zh-CN"/>
          </w:rPr>
          <w:delText>朋友</w:delText>
        </w:r>
      </w:del>
      <w:r>
        <w:rPr>
          <w:lang w:eastAsia="zh-CN"/>
        </w:rPr>
        <w:t>就能够通过</w:t>
      </w:r>
      <w:ins w:id="1138" w:author="ma" w:date="2018-09-28T16:05:00Z">
        <w:r w:rsidR="004F1D80">
          <w:rPr>
            <w:rFonts w:hint="eastAsia"/>
            <w:lang w:eastAsia="zh-CN"/>
          </w:rPr>
          <w:t>注释</w:t>
        </w:r>
      </w:ins>
      <w:del w:id="1139" w:author="ma" w:date="2018-09-28T16:05:00Z">
        <w:r w:rsidDel="004F1D80">
          <w:rPr>
            <w:lang w:eastAsia="zh-CN"/>
          </w:rPr>
          <w:delText>语言</w:delText>
        </w:r>
      </w:del>
      <w:r>
        <w:rPr>
          <w:lang w:eastAsia="zh-CN"/>
        </w:rPr>
        <w:t>来理解这些数</w:t>
      </w:r>
      <w:ins w:id="1140" w:author="ma" w:date="2018-09-28T16:06:00Z">
        <w:r w:rsidR="004F1D80">
          <w:rPr>
            <w:rFonts w:hint="eastAsia"/>
            <w:lang w:eastAsia="zh-CN"/>
          </w:rPr>
          <w:t>学</w:t>
        </w:r>
      </w:ins>
      <w:del w:id="1141" w:author="ma" w:date="2018-09-28T16:06:00Z">
        <w:r w:rsidDel="004F1D80">
          <w:rPr>
            <w:lang w:eastAsia="zh-CN"/>
          </w:rPr>
          <w:delText>字</w:delText>
        </w:r>
      </w:del>
      <w:r>
        <w:rPr>
          <w:lang w:eastAsia="zh-CN"/>
        </w:rPr>
        <w:t>符号所代表的含义</w:t>
      </w:r>
      <w:ins w:id="1142" w:author="ma" w:date="2018-09-28T16:05:00Z">
        <w:r w:rsidR="004F1D80">
          <w:rPr>
            <w:rFonts w:hint="eastAsia"/>
            <w:lang w:eastAsia="zh-CN"/>
          </w:rPr>
          <w:t>了</w:t>
        </w:r>
      </w:ins>
      <w:r>
        <w:rPr>
          <w:lang w:eastAsia="zh-CN"/>
        </w:rPr>
        <w:t>。在</w:t>
      </w:r>
      <w:r>
        <w:rPr>
          <w:lang w:eastAsia="zh-CN"/>
        </w:rPr>
        <w:t>Python</w:t>
      </w:r>
      <w:r>
        <w:rPr>
          <w:lang w:eastAsia="zh-CN"/>
        </w:rPr>
        <w:t>中，使用符号</w:t>
      </w:r>
      <w:ins w:id="1143" w:author="ma" w:date="2018-09-28T16:06:00Z">
        <w:r w:rsidR="004F1D80">
          <w:rPr>
            <w:rFonts w:hint="eastAsia"/>
            <w:lang w:eastAsia="zh-CN"/>
          </w:rPr>
          <w:t>“</w:t>
        </w:r>
      </w:ins>
      <w:r>
        <w:rPr>
          <w:rStyle w:val="VerbatimChar"/>
          <w:lang w:eastAsia="zh-CN"/>
        </w:rPr>
        <w:t>#</w:t>
      </w:r>
      <w:ins w:id="1144" w:author="ma" w:date="2018-09-28T16:06:00Z">
        <w:r w:rsidR="004F1D80">
          <w:rPr>
            <w:rStyle w:val="VerbatimChar"/>
            <w:rFonts w:hint="eastAsia"/>
            <w:lang w:eastAsia="zh-CN"/>
          </w:rPr>
          <w:t>”</w:t>
        </w:r>
      </w:ins>
      <w:r>
        <w:rPr>
          <w:lang w:eastAsia="zh-CN"/>
        </w:rPr>
        <w:t>可以引导一行注释，因此上述</w:t>
      </w:r>
      <w:ins w:id="1145" w:author="ma" w:date="2018-09-28T16:06:00Z">
        <w:r w:rsidR="004F1D80">
          <w:rPr>
            <w:rFonts w:hint="eastAsia"/>
            <w:lang w:eastAsia="zh-CN"/>
          </w:rPr>
          <w:t>代码</w:t>
        </w:r>
      </w:ins>
      <w:r>
        <w:rPr>
          <w:lang w:eastAsia="zh-CN"/>
        </w:rPr>
        <w:t>添加注释后的</w:t>
      </w:r>
      <w:ins w:id="1146" w:author="ma" w:date="2018-09-28T16:06:00Z">
        <w:r w:rsidR="004F1D80">
          <w:rPr>
            <w:rFonts w:hint="eastAsia"/>
            <w:lang w:eastAsia="zh-CN"/>
          </w:rPr>
          <w:t>效果</w:t>
        </w:r>
      </w:ins>
      <w:del w:id="1147" w:author="ma" w:date="2018-09-28T16:06:00Z">
        <w:r w:rsidDel="004F1D80">
          <w:rPr>
            <w:lang w:eastAsia="zh-CN"/>
          </w:rPr>
          <w:delText>代码</w:delText>
        </w:r>
      </w:del>
      <w:r>
        <w:rPr>
          <w:lang w:eastAsia="zh-CN"/>
        </w:rPr>
        <w:t>为：</w:t>
      </w:r>
    </w:p>
    <w:p w14:paraId="544AFE61" w14:textId="77777777" w:rsidR="007C501D" w:rsidRDefault="00467D46">
      <w:pPr>
        <w:pStyle w:val="SourceCode"/>
        <w:rPr>
          <w:lang w:eastAsia="zh-CN"/>
        </w:rPr>
      </w:pPr>
      <w:r>
        <w:rPr>
          <w:rStyle w:val="NormalTok"/>
          <w:lang w:eastAsia="zh-CN"/>
        </w:rPr>
        <w:t>In [</w:t>
      </w:r>
      <w:r>
        <w:rPr>
          <w:rStyle w:val="DecValTok"/>
          <w:lang w:eastAsia="zh-CN"/>
        </w:rPr>
        <w:t>12</w:t>
      </w:r>
      <w:r>
        <w:rPr>
          <w:rStyle w:val="NormalTok"/>
          <w:lang w:eastAsia="zh-CN"/>
        </w:rPr>
        <w:t xml:space="preserve">]: </w:t>
      </w:r>
      <w:r>
        <w:rPr>
          <w:rStyle w:val="DecValTok"/>
          <w:lang w:eastAsia="zh-CN"/>
        </w:rPr>
        <w:t>70</w:t>
      </w:r>
      <w:r>
        <w:rPr>
          <w:rStyle w:val="NormalTok"/>
          <w:lang w:eastAsia="zh-CN"/>
        </w:rPr>
        <w:t xml:space="preserve"> </w:t>
      </w:r>
      <w:r>
        <w:rPr>
          <w:rStyle w:val="OperatorTok"/>
          <w:lang w:eastAsia="zh-CN"/>
        </w:rPr>
        <w:t>/</w:t>
      </w:r>
      <w:r>
        <w:rPr>
          <w:rStyle w:val="NormalTok"/>
          <w:lang w:eastAsia="zh-CN"/>
        </w:rPr>
        <w:t xml:space="preserve"> </w:t>
      </w:r>
      <w:r>
        <w:rPr>
          <w:rStyle w:val="FloatTok"/>
          <w:lang w:eastAsia="zh-CN"/>
        </w:rPr>
        <w:t>1.82</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rStyle w:val="NormalTok"/>
          <w:lang w:eastAsia="zh-CN"/>
        </w:rPr>
        <w:t xml:space="preserve"> </w:t>
      </w:r>
      <w:r>
        <w:rPr>
          <w:rStyle w:val="CommentTok"/>
          <w:lang w:eastAsia="zh-CN"/>
        </w:rPr>
        <w:t xml:space="preserve"># </w:t>
      </w:r>
      <w:commentRangeStart w:id="1148"/>
      <w:r>
        <w:rPr>
          <w:rStyle w:val="CommentTok"/>
          <w:lang w:eastAsia="zh-CN"/>
        </w:rPr>
        <w:t>计算我的</w:t>
      </w:r>
      <w:r>
        <w:rPr>
          <w:rStyle w:val="CommentTok"/>
          <w:lang w:eastAsia="zh-CN"/>
        </w:rPr>
        <w:t>BMI</w:t>
      </w:r>
      <w:commentRangeStart w:id="1149"/>
      <w:del w:id="1150" w:author="ma" w:date="2018-09-28T16:07:00Z">
        <w:r w:rsidDel="000609F7">
          <w:rPr>
            <w:rStyle w:val="CommentTok"/>
            <w:lang w:eastAsia="zh-CN"/>
          </w:rPr>
          <w:delText>指数</w:delText>
        </w:r>
        <w:commentRangeEnd w:id="1148"/>
        <w:r w:rsidR="003C6537" w:rsidDel="000609F7">
          <w:rPr>
            <w:rStyle w:val="af1"/>
          </w:rPr>
          <w:commentReference w:id="1148"/>
        </w:r>
      </w:del>
      <w:commentRangeEnd w:id="1149"/>
      <w:r w:rsidR="000609F7">
        <w:rPr>
          <w:rStyle w:val="af1"/>
        </w:rPr>
        <w:commentReference w:id="1149"/>
      </w:r>
      <w:r>
        <w:rPr>
          <w:lang w:eastAsia="zh-CN"/>
        </w:rPr>
        <w:br/>
      </w:r>
      <w:r>
        <w:rPr>
          <w:rStyle w:val="NormalTok"/>
          <w:lang w:eastAsia="zh-CN"/>
        </w:rPr>
        <w:t>Out[</w:t>
      </w:r>
      <w:r>
        <w:rPr>
          <w:rStyle w:val="DecValTok"/>
          <w:lang w:eastAsia="zh-CN"/>
        </w:rPr>
        <w:t>12</w:t>
      </w:r>
      <w:r>
        <w:rPr>
          <w:rStyle w:val="NormalTok"/>
          <w:lang w:eastAsia="zh-CN"/>
        </w:rPr>
        <w:t xml:space="preserve">]: </w:t>
      </w:r>
      <w:r>
        <w:rPr>
          <w:rStyle w:val="FloatTok"/>
          <w:lang w:eastAsia="zh-CN"/>
        </w:rPr>
        <w:t>21.132713440405748</w:t>
      </w:r>
    </w:p>
    <w:p w14:paraId="5C0DAD6C" w14:textId="77777777" w:rsidR="007C501D" w:rsidRDefault="00467D46">
      <w:pPr>
        <w:pStyle w:val="FirstParagraph"/>
        <w:ind w:firstLineChars="200" w:firstLine="480"/>
        <w:rPr>
          <w:lang w:eastAsia="zh-CN"/>
        </w:rPr>
        <w:pPrChange w:id="1151" w:author="ma" w:date="2018-09-28T16:09:00Z">
          <w:pPr>
            <w:pStyle w:val="FirstParagraph"/>
          </w:pPr>
        </w:pPrChange>
      </w:pPr>
      <w:r>
        <w:rPr>
          <w:lang w:eastAsia="zh-CN"/>
        </w:rPr>
        <w:t>注释也可以</w:t>
      </w:r>
      <w:ins w:id="1152" w:author="ma" w:date="2018-09-28T16:12:00Z">
        <w:r w:rsidR="00D84F36">
          <w:rPr>
            <w:rFonts w:hint="eastAsia"/>
            <w:lang w:eastAsia="zh-CN"/>
          </w:rPr>
          <w:t>出现</w:t>
        </w:r>
      </w:ins>
      <w:del w:id="1153" w:author="ma" w:date="2018-09-28T16:12:00Z">
        <w:r w:rsidDel="00D84F36">
          <w:rPr>
            <w:lang w:eastAsia="zh-CN"/>
          </w:rPr>
          <w:delText>写</w:delText>
        </w:r>
      </w:del>
      <w:r>
        <w:rPr>
          <w:lang w:eastAsia="zh-CN"/>
        </w:rPr>
        <w:t>在</w:t>
      </w:r>
      <w:ins w:id="1154" w:author="ma" w:date="2018-09-28T16:12:00Z">
        <w:r w:rsidR="00D84F36">
          <w:rPr>
            <w:rFonts w:hint="eastAsia"/>
            <w:lang w:eastAsia="zh-CN"/>
          </w:rPr>
          <w:t>对应</w:t>
        </w:r>
      </w:ins>
      <w:del w:id="1155" w:author="ma" w:date="2018-09-28T16:12:00Z">
        <w:r w:rsidDel="00D84F36">
          <w:rPr>
            <w:lang w:eastAsia="zh-CN"/>
          </w:rPr>
          <w:delText>运行</w:delText>
        </w:r>
      </w:del>
      <w:r>
        <w:rPr>
          <w:lang w:eastAsia="zh-CN"/>
        </w:rPr>
        <w:t>代码的前一行，但不能</w:t>
      </w:r>
      <w:ins w:id="1156" w:author="ma" w:date="2018-09-28T16:12:00Z">
        <w:r w:rsidR="00D84F36">
          <w:rPr>
            <w:rFonts w:hint="eastAsia"/>
            <w:lang w:eastAsia="zh-CN"/>
          </w:rPr>
          <w:t>出现</w:t>
        </w:r>
      </w:ins>
      <w:del w:id="1157" w:author="ma" w:date="2018-09-28T16:12:00Z">
        <w:r w:rsidDel="00D84F36">
          <w:rPr>
            <w:lang w:eastAsia="zh-CN"/>
          </w:rPr>
          <w:delText>写</w:delText>
        </w:r>
      </w:del>
      <w:r>
        <w:rPr>
          <w:lang w:eastAsia="zh-CN"/>
        </w:rPr>
        <w:t>在</w:t>
      </w:r>
      <w:ins w:id="1158" w:author="ma" w:date="2018-09-28T16:12:00Z">
        <w:r w:rsidR="00D84F36">
          <w:rPr>
            <w:rFonts w:hint="eastAsia"/>
            <w:lang w:eastAsia="zh-CN"/>
          </w:rPr>
          <w:t>对应代码的</w:t>
        </w:r>
      </w:ins>
      <w:r>
        <w:rPr>
          <w:lang w:eastAsia="zh-CN"/>
        </w:rPr>
        <w:t>前面，不然代码自身也会被当作注释而无法运行</w:t>
      </w:r>
      <w:ins w:id="1159" w:author="ma" w:date="2018-09-28T16:13:00Z">
        <w:r w:rsidR="00392E6D">
          <w:rPr>
            <w:rFonts w:hint="eastAsia"/>
            <w:lang w:eastAsia="zh-CN"/>
          </w:rPr>
          <w:t>。</w:t>
        </w:r>
      </w:ins>
      <w:del w:id="1160" w:author="ma" w:date="2018-09-28T16:13:00Z">
        <w:r w:rsidDel="00392E6D">
          <w:rPr>
            <w:lang w:eastAsia="zh-CN"/>
          </w:rPr>
          <w:delText>：</w:delText>
        </w:r>
      </w:del>
    </w:p>
    <w:p w14:paraId="13C2EE71" w14:textId="77777777" w:rsidR="007C501D" w:rsidRDefault="00467D46">
      <w:pPr>
        <w:pStyle w:val="SourceCode"/>
        <w:rPr>
          <w:lang w:eastAsia="zh-CN"/>
        </w:rPr>
      </w:pPr>
      <w:r>
        <w:rPr>
          <w:rStyle w:val="NormalTok"/>
          <w:lang w:eastAsia="zh-CN"/>
        </w:rPr>
        <w:t>In [</w:t>
      </w:r>
      <w:r>
        <w:rPr>
          <w:rStyle w:val="DecValTok"/>
          <w:lang w:eastAsia="zh-CN"/>
        </w:rPr>
        <w:t>13</w:t>
      </w:r>
      <w:r>
        <w:rPr>
          <w:rStyle w:val="NormalTok"/>
          <w:lang w:eastAsia="zh-CN"/>
        </w:rPr>
        <w:t xml:space="preserve">]: </w:t>
      </w:r>
      <w:r>
        <w:rPr>
          <w:rStyle w:val="CommentTok"/>
          <w:lang w:eastAsia="zh-CN"/>
        </w:rPr>
        <w:t xml:space="preserve"># </w:t>
      </w:r>
      <w:r>
        <w:rPr>
          <w:rStyle w:val="CommentTok"/>
          <w:lang w:eastAsia="zh-CN"/>
        </w:rPr>
        <w:t>计算我的</w:t>
      </w:r>
      <w:r>
        <w:rPr>
          <w:rStyle w:val="CommentTok"/>
          <w:lang w:eastAsia="zh-CN"/>
        </w:rPr>
        <w:t>BMI</w:t>
      </w:r>
      <w:del w:id="1161" w:author="ma" w:date="2018-09-28T16:08:00Z">
        <w:r w:rsidDel="000609F7">
          <w:rPr>
            <w:rStyle w:val="CommentTok"/>
            <w:lang w:eastAsia="zh-CN"/>
          </w:rPr>
          <w:delText>指数</w:delText>
        </w:r>
      </w:del>
      <w:r>
        <w:rPr>
          <w:lang w:eastAsia="zh-CN"/>
        </w:rPr>
        <w:br/>
      </w:r>
      <w:r>
        <w:rPr>
          <w:lang w:eastAsia="zh-CN"/>
        </w:rPr>
        <w:br/>
      </w:r>
      <w:r>
        <w:rPr>
          <w:rStyle w:val="NormalTok"/>
          <w:lang w:eastAsia="zh-CN"/>
        </w:rPr>
        <w:t>In [</w:t>
      </w:r>
      <w:r>
        <w:rPr>
          <w:rStyle w:val="DecValTok"/>
          <w:lang w:eastAsia="zh-CN"/>
        </w:rPr>
        <w:t>14</w:t>
      </w:r>
      <w:r>
        <w:rPr>
          <w:rStyle w:val="NormalTok"/>
          <w:lang w:eastAsia="zh-CN"/>
        </w:rPr>
        <w:t xml:space="preserve">]: </w:t>
      </w:r>
      <w:r>
        <w:rPr>
          <w:rStyle w:val="DecValTok"/>
          <w:lang w:eastAsia="zh-CN"/>
        </w:rPr>
        <w:t>70</w:t>
      </w:r>
      <w:r>
        <w:rPr>
          <w:rStyle w:val="NormalTok"/>
          <w:lang w:eastAsia="zh-CN"/>
        </w:rPr>
        <w:t xml:space="preserve"> </w:t>
      </w:r>
      <w:r>
        <w:rPr>
          <w:rStyle w:val="OperatorTok"/>
          <w:lang w:eastAsia="zh-CN"/>
        </w:rPr>
        <w:t>/</w:t>
      </w:r>
      <w:r>
        <w:rPr>
          <w:rStyle w:val="NormalTok"/>
          <w:lang w:eastAsia="zh-CN"/>
        </w:rPr>
        <w:t xml:space="preserve"> </w:t>
      </w:r>
      <w:r>
        <w:rPr>
          <w:rStyle w:val="FloatTok"/>
          <w:lang w:eastAsia="zh-CN"/>
        </w:rPr>
        <w:t>1.82</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lang w:eastAsia="zh-CN"/>
        </w:rPr>
        <w:br/>
      </w:r>
      <w:r>
        <w:rPr>
          <w:rStyle w:val="NormalTok"/>
          <w:lang w:eastAsia="zh-CN"/>
        </w:rPr>
        <w:t>Out[</w:t>
      </w:r>
      <w:r>
        <w:rPr>
          <w:rStyle w:val="DecValTok"/>
          <w:lang w:eastAsia="zh-CN"/>
        </w:rPr>
        <w:t>14</w:t>
      </w:r>
      <w:r>
        <w:rPr>
          <w:rStyle w:val="NormalTok"/>
          <w:lang w:eastAsia="zh-CN"/>
        </w:rPr>
        <w:t xml:space="preserve">]: </w:t>
      </w:r>
      <w:r>
        <w:rPr>
          <w:rStyle w:val="FloatTok"/>
          <w:lang w:eastAsia="zh-CN"/>
        </w:rPr>
        <w:t>21.132713440405748</w:t>
      </w:r>
      <w:r>
        <w:rPr>
          <w:lang w:eastAsia="zh-CN"/>
        </w:rPr>
        <w:br/>
      </w:r>
      <w:r>
        <w:rPr>
          <w:lang w:eastAsia="zh-CN"/>
        </w:rPr>
        <w:br/>
      </w:r>
      <w:r>
        <w:rPr>
          <w:rStyle w:val="NormalTok"/>
          <w:lang w:eastAsia="zh-CN"/>
        </w:rPr>
        <w:t>In [</w:t>
      </w:r>
      <w:r>
        <w:rPr>
          <w:rStyle w:val="DecValTok"/>
          <w:lang w:eastAsia="zh-CN"/>
        </w:rPr>
        <w:t>15</w:t>
      </w:r>
      <w:r>
        <w:rPr>
          <w:rStyle w:val="NormalTok"/>
          <w:lang w:eastAsia="zh-CN"/>
        </w:rPr>
        <w:t xml:space="preserve">]: </w:t>
      </w:r>
      <w:r>
        <w:rPr>
          <w:rStyle w:val="CommentTok"/>
          <w:lang w:eastAsia="zh-CN"/>
        </w:rPr>
        <w:t xml:space="preserve"># </w:t>
      </w:r>
      <w:r>
        <w:rPr>
          <w:rStyle w:val="CommentTok"/>
          <w:lang w:eastAsia="zh-CN"/>
        </w:rPr>
        <w:t>计算我的</w:t>
      </w:r>
      <w:r>
        <w:rPr>
          <w:rStyle w:val="CommentTok"/>
          <w:lang w:eastAsia="zh-CN"/>
        </w:rPr>
        <w:t>BMI</w:t>
      </w:r>
      <w:del w:id="1162" w:author="ma" w:date="2018-09-28T16:09:00Z">
        <w:r w:rsidDel="000609F7">
          <w:rPr>
            <w:rStyle w:val="CommentTok"/>
            <w:lang w:eastAsia="zh-CN"/>
          </w:rPr>
          <w:delText>指数</w:delText>
        </w:r>
        <w:r w:rsidDel="000609F7">
          <w:rPr>
            <w:rStyle w:val="CommentTok"/>
            <w:lang w:eastAsia="zh-CN"/>
          </w:rPr>
          <w:delText xml:space="preserve"> </w:delText>
        </w:r>
      </w:del>
      <w:r>
        <w:rPr>
          <w:rStyle w:val="CommentTok"/>
          <w:lang w:eastAsia="zh-CN"/>
        </w:rPr>
        <w:t>70 / 1.82 ** 2</w:t>
      </w:r>
    </w:p>
    <w:p w14:paraId="38420F3C" w14:textId="77777777" w:rsidR="007C501D" w:rsidRPr="00D84F36" w:rsidRDefault="00392E6D">
      <w:pPr>
        <w:pStyle w:val="a8"/>
        <w:ind w:firstLineChars="200" w:firstLine="480"/>
        <w:rPr>
          <w:rFonts w:asciiTheme="minorHAnsi" w:eastAsiaTheme="minorEastAsia" w:hAnsiTheme="minorHAnsi" w:cstheme="minorBidi"/>
          <w:bCs w:val="0"/>
          <w:sz w:val="24"/>
          <w:szCs w:val="24"/>
          <w:lang w:eastAsia="zh-CN"/>
          <w:rPrChange w:id="1163" w:author="ma" w:date="2018-09-28T16:13:00Z">
            <w:rPr/>
          </w:rPrChange>
        </w:rPr>
        <w:pPrChange w:id="1164" w:author="ma" w:date="2018-09-28T16:13:00Z">
          <w:pPr>
            <w:pStyle w:val="a8"/>
          </w:pPr>
        </w:pPrChange>
      </w:pPr>
      <w:ins w:id="1165" w:author="ma" w:date="2018-09-28T16:14:00Z">
        <w:r>
          <w:rPr>
            <w:rFonts w:asciiTheme="minorHAnsi" w:eastAsiaTheme="minorEastAsia" w:hAnsiTheme="minorHAnsi" w:cstheme="minorBidi" w:hint="eastAsia"/>
            <w:bCs w:val="0"/>
            <w:sz w:val="24"/>
            <w:szCs w:val="24"/>
            <w:lang w:eastAsia="zh-CN"/>
          </w:rPr>
          <w:t>标记为</w:t>
        </w:r>
      </w:ins>
      <w:r w:rsidR="00467D46" w:rsidRPr="00D84F36">
        <w:rPr>
          <w:rFonts w:asciiTheme="minorHAnsi" w:eastAsiaTheme="minorEastAsia" w:hAnsiTheme="minorHAnsi" w:cstheme="minorBidi"/>
          <w:bCs w:val="0"/>
          <w:sz w:val="24"/>
          <w:szCs w:val="24"/>
          <w:lang w:eastAsia="zh-CN"/>
          <w:rPrChange w:id="1166" w:author="ma" w:date="2018-09-28T16:13:00Z">
            <w:rPr>
              <w:lang w:eastAsia="zh-CN"/>
            </w:rPr>
          </w:rPrChange>
        </w:rPr>
        <w:t>[13]</w:t>
      </w:r>
      <w:r w:rsidR="00467D46" w:rsidRPr="00D84F36">
        <w:rPr>
          <w:rFonts w:asciiTheme="minorHAnsi" w:eastAsiaTheme="minorEastAsia" w:hAnsiTheme="minorHAnsi" w:cstheme="minorBidi" w:hint="eastAsia"/>
          <w:bCs w:val="0"/>
          <w:sz w:val="24"/>
          <w:szCs w:val="24"/>
          <w:lang w:eastAsia="zh-CN"/>
          <w:rPrChange w:id="1167" w:author="ma" w:date="2018-09-28T16:13:00Z">
            <w:rPr>
              <w:rFonts w:hint="eastAsia"/>
              <w:lang w:eastAsia="zh-CN"/>
            </w:rPr>
          </w:rPrChange>
        </w:rPr>
        <w:t>和</w:t>
      </w:r>
      <w:r w:rsidR="00467D46" w:rsidRPr="00D84F36">
        <w:rPr>
          <w:rFonts w:asciiTheme="minorHAnsi" w:eastAsiaTheme="minorEastAsia" w:hAnsiTheme="minorHAnsi" w:cstheme="minorBidi"/>
          <w:bCs w:val="0"/>
          <w:sz w:val="24"/>
          <w:szCs w:val="24"/>
          <w:lang w:eastAsia="zh-CN"/>
          <w:rPrChange w:id="1168" w:author="ma" w:date="2018-09-28T16:13:00Z">
            <w:rPr>
              <w:lang w:eastAsia="zh-CN"/>
            </w:rPr>
          </w:rPrChange>
        </w:rPr>
        <w:t>[15]</w:t>
      </w:r>
      <w:ins w:id="1169" w:author="ma" w:date="2018-09-28T16:14:00Z">
        <w:r>
          <w:rPr>
            <w:rFonts w:asciiTheme="minorHAnsi" w:eastAsiaTheme="minorEastAsia" w:hAnsiTheme="minorHAnsi" w:cstheme="minorBidi" w:hint="eastAsia"/>
            <w:bCs w:val="0"/>
            <w:sz w:val="24"/>
            <w:szCs w:val="24"/>
            <w:lang w:eastAsia="zh-CN"/>
          </w:rPr>
          <w:t>的两行</w:t>
        </w:r>
      </w:ins>
      <w:r w:rsidR="00467D46" w:rsidRPr="00D84F36">
        <w:rPr>
          <w:rFonts w:asciiTheme="minorHAnsi" w:eastAsiaTheme="minorEastAsia" w:hAnsiTheme="minorHAnsi" w:cstheme="minorBidi" w:hint="eastAsia"/>
          <w:bCs w:val="0"/>
          <w:sz w:val="24"/>
          <w:szCs w:val="24"/>
          <w:lang w:eastAsia="zh-CN"/>
          <w:rPrChange w:id="1170" w:author="ma" w:date="2018-09-28T16:13:00Z">
            <w:rPr>
              <w:rFonts w:hint="eastAsia"/>
              <w:lang w:eastAsia="zh-CN"/>
            </w:rPr>
          </w:rPrChange>
        </w:rPr>
        <w:t>没有对应的</w:t>
      </w:r>
      <w:r w:rsidR="00467D46" w:rsidRPr="00D84F36">
        <w:rPr>
          <w:rFonts w:asciiTheme="minorHAnsi" w:eastAsiaTheme="minorEastAsia" w:hAnsiTheme="minorHAnsi" w:cstheme="minorBidi"/>
          <w:bCs w:val="0"/>
          <w:sz w:val="24"/>
          <w:szCs w:val="24"/>
          <w:rPrChange w:id="1171" w:author="ma" w:date="2018-09-28T16:13:00Z">
            <w:rPr>
              <w:rStyle w:val="VerbatimChar"/>
              <w:lang w:eastAsia="zh-CN"/>
            </w:rPr>
          </w:rPrChange>
        </w:rPr>
        <w:t>out</w:t>
      </w:r>
      <w:r w:rsidR="00467D46" w:rsidRPr="00D84F36">
        <w:rPr>
          <w:rFonts w:asciiTheme="minorHAnsi" w:eastAsiaTheme="minorEastAsia" w:hAnsiTheme="minorHAnsi" w:cstheme="minorBidi" w:hint="eastAsia"/>
          <w:bCs w:val="0"/>
          <w:sz w:val="24"/>
          <w:szCs w:val="24"/>
          <w:lang w:eastAsia="zh-CN"/>
          <w:rPrChange w:id="1172" w:author="ma" w:date="2018-09-28T16:13:00Z">
            <w:rPr>
              <w:rFonts w:hint="eastAsia"/>
              <w:lang w:eastAsia="zh-CN"/>
            </w:rPr>
          </w:rPrChange>
        </w:rPr>
        <w:t>标记</w:t>
      </w:r>
      <w:ins w:id="1173" w:author="ma" w:date="2018-09-28T16:14:00Z">
        <w:r>
          <w:rPr>
            <w:rFonts w:asciiTheme="minorHAnsi" w:eastAsiaTheme="minorEastAsia" w:hAnsiTheme="minorHAnsi" w:cstheme="minorBidi" w:hint="eastAsia"/>
            <w:bCs w:val="0"/>
            <w:sz w:val="24"/>
            <w:szCs w:val="24"/>
            <w:lang w:eastAsia="zh-CN"/>
          </w:rPr>
          <w:t>，</w:t>
        </w:r>
      </w:ins>
      <w:r w:rsidR="00467D46" w:rsidRPr="00D84F36">
        <w:rPr>
          <w:rFonts w:asciiTheme="minorHAnsi" w:eastAsiaTheme="minorEastAsia" w:hAnsiTheme="minorHAnsi" w:cstheme="minorBidi" w:hint="eastAsia"/>
          <w:bCs w:val="0"/>
          <w:sz w:val="24"/>
          <w:szCs w:val="24"/>
          <w:lang w:eastAsia="zh-CN"/>
          <w:rPrChange w:id="1174" w:author="ma" w:date="2018-09-28T16:13:00Z">
            <w:rPr>
              <w:rFonts w:hint="eastAsia"/>
              <w:lang w:eastAsia="zh-CN"/>
            </w:rPr>
          </w:rPrChange>
        </w:rPr>
        <w:t>看起来这两行代码并没有被</w:t>
      </w:r>
      <w:r w:rsidR="00467D46" w:rsidRPr="00D84F36">
        <w:rPr>
          <w:rFonts w:asciiTheme="minorHAnsi" w:eastAsiaTheme="minorEastAsia" w:hAnsiTheme="minorHAnsi" w:cstheme="minorBidi"/>
          <w:bCs w:val="0"/>
          <w:sz w:val="24"/>
          <w:szCs w:val="24"/>
          <w:lang w:eastAsia="zh-CN"/>
          <w:rPrChange w:id="1175" w:author="ma" w:date="2018-09-28T16:13:00Z">
            <w:rPr>
              <w:lang w:eastAsia="zh-CN"/>
            </w:rPr>
          </w:rPrChange>
        </w:rPr>
        <w:t>Python</w:t>
      </w:r>
      <w:r w:rsidR="00467D46" w:rsidRPr="00D84F36">
        <w:rPr>
          <w:rFonts w:asciiTheme="minorHAnsi" w:eastAsiaTheme="minorEastAsia" w:hAnsiTheme="minorHAnsi" w:cstheme="minorBidi" w:hint="eastAsia"/>
          <w:bCs w:val="0"/>
          <w:sz w:val="24"/>
          <w:szCs w:val="24"/>
          <w:lang w:eastAsia="zh-CN"/>
          <w:rPrChange w:id="1176" w:author="ma" w:date="2018-09-28T16:13:00Z">
            <w:rPr>
              <w:rFonts w:hint="eastAsia"/>
              <w:lang w:eastAsia="zh-CN"/>
            </w:rPr>
          </w:rPrChange>
        </w:rPr>
        <w:t>执行，因而没有相应的输出结果。实际上，</w:t>
      </w:r>
      <w:r w:rsidR="00467D46" w:rsidRPr="00D84F36">
        <w:rPr>
          <w:rFonts w:asciiTheme="minorHAnsi" w:eastAsiaTheme="minorEastAsia" w:hAnsiTheme="minorHAnsi" w:cstheme="minorBidi"/>
          <w:bCs w:val="0"/>
          <w:sz w:val="24"/>
          <w:szCs w:val="24"/>
          <w:lang w:eastAsia="zh-CN"/>
          <w:rPrChange w:id="1177" w:author="ma" w:date="2018-09-28T16:13:00Z">
            <w:rPr>
              <w:lang w:eastAsia="zh-CN"/>
            </w:rPr>
          </w:rPrChange>
        </w:rPr>
        <w:t>Python</w:t>
      </w:r>
      <w:r w:rsidR="00467D46" w:rsidRPr="00D84F36">
        <w:rPr>
          <w:rFonts w:asciiTheme="minorHAnsi" w:eastAsiaTheme="minorEastAsia" w:hAnsiTheme="minorHAnsi" w:cstheme="minorBidi" w:hint="eastAsia"/>
          <w:bCs w:val="0"/>
          <w:sz w:val="24"/>
          <w:szCs w:val="24"/>
          <w:lang w:eastAsia="zh-CN"/>
          <w:rPrChange w:id="1178" w:author="ma" w:date="2018-09-28T16:13:00Z">
            <w:rPr>
              <w:rFonts w:hint="eastAsia"/>
              <w:lang w:eastAsia="zh-CN"/>
            </w:rPr>
          </w:rPrChange>
        </w:rPr>
        <w:t>会在运行前检查输入的语句块，</w:t>
      </w:r>
      <w:ins w:id="1179" w:author="ma" w:date="2018-09-28T16:15:00Z">
        <w:r>
          <w:rPr>
            <w:rFonts w:asciiTheme="minorHAnsi" w:eastAsiaTheme="minorEastAsia" w:hAnsiTheme="minorHAnsi" w:cstheme="minorBidi" w:hint="eastAsia"/>
            <w:bCs w:val="0"/>
            <w:sz w:val="24"/>
            <w:szCs w:val="24"/>
            <w:lang w:eastAsia="zh-CN"/>
          </w:rPr>
          <w:t>若</w:t>
        </w:r>
      </w:ins>
      <w:r w:rsidR="00467D46" w:rsidRPr="00D84F36">
        <w:rPr>
          <w:rFonts w:asciiTheme="minorHAnsi" w:eastAsiaTheme="minorEastAsia" w:hAnsiTheme="minorHAnsi" w:cstheme="minorBidi" w:hint="eastAsia"/>
          <w:bCs w:val="0"/>
          <w:sz w:val="24"/>
          <w:szCs w:val="24"/>
          <w:lang w:eastAsia="zh-CN"/>
          <w:rPrChange w:id="1180" w:author="ma" w:date="2018-09-28T16:13:00Z">
            <w:rPr>
              <w:rFonts w:hint="eastAsia"/>
              <w:lang w:eastAsia="zh-CN"/>
            </w:rPr>
          </w:rPrChange>
        </w:rPr>
        <w:t>发现它是以</w:t>
      </w:r>
      <w:r w:rsidR="00467D46" w:rsidRPr="00D84F36">
        <w:rPr>
          <w:rFonts w:asciiTheme="minorHAnsi" w:eastAsiaTheme="minorEastAsia" w:hAnsiTheme="minorHAnsi" w:cstheme="minorBidi"/>
          <w:bCs w:val="0"/>
          <w:sz w:val="24"/>
          <w:szCs w:val="24"/>
          <w:rPrChange w:id="1181" w:author="ma" w:date="2018-09-28T16:13:00Z">
            <w:rPr>
              <w:rStyle w:val="VerbatimChar"/>
              <w:lang w:eastAsia="zh-CN"/>
            </w:rPr>
          </w:rPrChange>
        </w:rPr>
        <w:t>#</w:t>
      </w:r>
      <w:r w:rsidR="00467D46" w:rsidRPr="00D84F36">
        <w:rPr>
          <w:rFonts w:asciiTheme="minorHAnsi" w:eastAsiaTheme="minorEastAsia" w:hAnsiTheme="minorHAnsi" w:cstheme="minorBidi" w:hint="eastAsia"/>
          <w:bCs w:val="0"/>
          <w:sz w:val="24"/>
          <w:szCs w:val="24"/>
          <w:lang w:eastAsia="zh-CN"/>
          <w:rPrChange w:id="1182" w:author="ma" w:date="2018-09-28T16:13:00Z">
            <w:rPr>
              <w:rFonts w:hint="eastAsia"/>
              <w:lang w:eastAsia="zh-CN"/>
            </w:rPr>
          </w:rPrChange>
        </w:rPr>
        <w:t>开头的语句，</w:t>
      </w:r>
      <w:ins w:id="1183" w:author="ma" w:date="2018-09-28T16:15:00Z">
        <w:r>
          <w:rPr>
            <w:rFonts w:asciiTheme="minorHAnsi" w:eastAsiaTheme="minorEastAsia" w:hAnsiTheme="minorHAnsi" w:cstheme="minorBidi" w:hint="eastAsia"/>
            <w:bCs w:val="0"/>
            <w:sz w:val="24"/>
            <w:szCs w:val="24"/>
            <w:lang w:eastAsia="zh-CN"/>
          </w:rPr>
          <w:t>那么</w:t>
        </w:r>
      </w:ins>
      <w:del w:id="1184" w:author="ma" w:date="2018-09-28T16:15:00Z">
        <w:r w:rsidR="00467D46" w:rsidRPr="00D84F36" w:rsidDel="00392E6D">
          <w:rPr>
            <w:rFonts w:asciiTheme="minorHAnsi" w:eastAsiaTheme="minorEastAsia" w:hAnsiTheme="minorHAnsi" w:cstheme="minorBidi" w:hint="eastAsia"/>
            <w:bCs w:val="0"/>
            <w:sz w:val="24"/>
            <w:szCs w:val="24"/>
            <w:lang w:eastAsia="zh-CN"/>
            <w:rPrChange w:id="1185" w:author="ma" w:date="2018-09-28T16:13:00Z">
              <w:rPr>
                <w:rFonts w:hint="eastAsia"/>
                <w:lang w:eastAsia="zh-CN"/>
              </w:rPr>
            </w:rPrChange>
          </w:rPr>
          <w:delText>所以</w:delText>
        </w:r>
      </w:del>
      <w:r w:rsidR="00467D46" w:rsidRPr="00D84F36">
        <w:rPr>
          <w:rFonts w:asciiTheme="minorHAnsi" w:eastAsiaTheme="minorEastAsia" w:hAnsiTheme="minorHAnsi" w:cstheme="minorBidi" w:hint="eastAsia"/>
          <w:bCs w:val="0"/>
          <w:sz w:val="24"/>
          <w:szCs w:val="24"/>
          <w:lang w:eastAsia="zh-CN"/>
          <w:rPrChange w:id="1186" w:author="ma" w:date="2018-09-28T16:13:00Z">
            <w:rPr>
              <w:rFonts w:hint="eastAsia"/>
              <w:lang w:eastAsia="zh-CN"/>
            </w:rPr>
          </w:rPrChange>
        </w:rPr>
        <w:t>跳过去</w:t>
      </w:r>
      <w:del w:id="1187" w:author="ma" w:date="2018-09-28T16:15:00Z">
        <w:r w:rsidR="00467D46" w:rsidRPr="00D84F36" w:rsidDel="00392E6D">
          <w:rPr>
            <w:rFonts w:asciiTheme="minorHAnsi" w:eastAsiaTheme="minorEastAsia" w:hAnsiTheme="minorHAnsi" w:cstheme="minorBidi" w:hint="eastAsia"/>
            <w:bCs w:val="0"/>
            <w:sz w:val="24"/>
            <w:szCs w:val="24"/>
            <w:lang w:eastAsia="zh-CN"/>
            <w:rPrChange w:id="1188" w:author="ma" w:date="2018-09-28T16:13:00Z">
              <w:rPr>
                <w:rFonts w:hint="eastAsia"/>
                <w:lang w:eastAsia="zh-CN"/>
              </w:rPr>
            </w:rPrChange>
          </w:rPr>
          <w:delText>了</w:delText>
        </w:r>
      </w:del>
      <w:r w:rsidR="00467D46" w:rsidRPr="00D84F36">
        <w:rPr>
          <w:rFonts w:asciiTheme="minorHAnsi" w:eastAsiaTheme="minorEastAsia" w:hAnsiTheme="minorHAnsi" w:cstheme="minorBidi" w:hint="eastAsia"/>
          <w:bCs w:val="0"/>
          <w:sz w:val="24"/>
          <w:szCs w:val="24"/>
          <w:lang w:eastAsia="zh-CN"/>
          <w:rPrChange w:id="1189" w:author="ma" w:date="2018-09-28T16:13:00Z">
            <w:rPr>
              <w:rFonts w:hint="eastAsia"/>
              <w:lang w:eastAsia="zh-CN"/>
            </w:rPr>
          </w:rPrChange>
        </w:rPr>
        <w:t>（不执行）；如果代码存在语法错误，</w:t>
      </w:r>
      <w:ins w:id="1190" w:author="ma" w:date="2018-09-28T16:15:00Z">
        <w:r>
          <w:rPr>
            <w:rFonts w:asciiTheme="minorHAnsi" w:eastAsiaTheme="minorEastAsia" w:hAnsiTheme="minorHAnsi" w:cstheme="minorBidi" w:hint="eastAsia"/>
            <w:bCs w:val="0"/>
            <w:sz w:val="24"/>
            <w:szCs w:val="24"/>
            <w:lang w:eastAsia="zh-CN"/>
          </w:rPr>
          <w:t>那么</w:t>
        </w:r>
      </w:ins>
      <w:r w:rsidR="00467D46" w:rsidRPr="00D84F36">
        <w:rPr>
          <w:rFonts w:asciiTheme="minorHAnsi" w:eastAsiaTheme="minorEastAsia" w:hAnsiTheme="minorHAnsi" w:cstheme="minorBidi"/>
          <w:bCs w:val="0"/>
          <w:sz w:val="24"/>
          <w:szCs w:val="24"/>
          <w:lang w:eastAsia="zh-CN"/>
          <w:rPrChange w:id="1191" w:author="ma" w:date="2018-09-28T16:13:00Z">
            <w:rPr>
              <w:lang w:eastAsia="zh-CN"/>
            </w:rPr>
          </w:rPrChange>
        </w:rPr>
        <w:t>Python</w:t>
      </w:r>
      <w:r w:rsidR="00467D46" w:rsidRPr="00D84F36">
        <w:rPr>
          <w:rFonts w:asciiTheme="minorHAnsi" w:eastAsiaTheme="minorEastAsia" w:hAnsiTheme="minorHAnsi" w:cstheme="minorBidi" w:hint="eastAsia"/>
          <w:bCs w:val="0"/>
          <w:sz w:val="24"/>
          <w:szCs w:val="24"/>
          <w:lang w:eastAsia="zh-CN"/>
          <w:rPrChange w:id="1192" w:author="ma" w:date="2018-09-28T16:13:00Z">
            <w:rPr>
              <w:rFonts w:hint="eastAsia"/>
              <w:lang w:eastAsia="zh-CN"/>
            </w:rPr>
          </w:rPrChange>
        </w:rPr>
        <w:t>会停止运行并给出相应的错误</w:t>
      </w:r>
      <w:del w:id="1193" w:author="ma" w:date="2018-09-28T16:15:00Z">
        <w:r w:rsidR="00467D46" w:rsidRPr="00D84F36" w:rsidDel="00392E6D">
          <w:rPr>
            <w:rFonts w:asciiTheme="minorHAnsi" w:eastAsiaTheme="minorEastAsia" w:hAnsiTheme="minorHAnsi" w:cstheme="minorBidi" w:hint="eastAsia"/>
            <w:bCs w:val="0"/>
            <w:sz w:val="24"/>
            <w:szCs w:val="24"/>
            <w:lang w:eastAsia="zh-CN"/>
            <w:rPrChange w:id="1194" w:author="ma" w:date="2018-09-28T16:13:00Z">
              <w:rPr>
                <w:rFonts w:hint="eastAsia"/>
                <w:lang w:eastAsia="zh-CN"/>
              </w:rPr>
            </w:rPrChange>
          </w:rPr>
          <w:delText>和</w:delText>
        </w:r>
      </w:del>
      <w:r w:rsidR="00467D46" w:rsidRPr="00D84F36">
        <w:rPr>
          <w:rFonts w:asciiTheme="minorHAnsi" w:eastAsiaTheme="minorEastAsia" w:hAnsiTheme="minorHAnsi" w:cstheme="minorBidi" w:hint="eastAsia"/>
          <w:bCs w:val="0"/>
          <w:sz w:val="24"/>
          <w:szCs w:val="24"/>
          <w:lang w:eastAsia="zh-CN"/>
          <w:rPrChange w:id="1195" w:author="ma" w:date="2018-09-28T16:13:00Z">
            <w:rPr>
              <w:rFonts w:hint="eastAsia"/>
              <w:lang w:eastAsia="zh-CN"/>
            </w:rPr>
          </w:rPrChange>
        </w:rPr>
        <w:t>提示</w:t>
      </w:r>
      <w:ins w:id="1196" w:author="ma" w:date="2018-09-28T16:16:00Z">
        <w:r>
          <w:rPr>
            <w:rFonts w:asciiTheme="minorHAnsi" w:eastAsiaTheme="minorEastAsia" w:hAnsiTheme="minorHAnsi" w:cstheme="minorBidi" w:hint="eastAsia"/>
            <w:bCs w:val="0"/>
            <w:sz w:val="24"/>
            <w:szCs w:val="24"/>
            <w:lang w:eastAsia="zh-CN"/>
          </w:rPr>
          <w:t>，</w:t>
        </w:r>
      </w:ins>
      <w:del w:id="1197" w:author="ma" w:date="2018-09-28T16:16:00Z">
        <w:r w:rsidR="00467D46" w:rsidRPr="00D84F36" w:rsidDel="00392E6D">
          <w:rPr>
            <w:rFonts w:asciiTheme="minorHAnsi" w:eastAsiaTheme="minorEastAsia" w:hAnsiTheme="minorHAnsi" w:cstheme="minorBidi" w:hint="eastAsia"/>
            <w:bCs w:val="0"/>
            <w:sz w:val="24"/>
            <w:szCs w:val="24"/>
            <w:lang w:eastAsia="zh-CN"/>
            <w:rPrChange w:id="1198" w:author="ma" w:date="2018-09-28T16:13:00Z">
              <w:rPr>
                <w:rFonts w:hint="eastAsia"/>
                <w:lang w:eastAsia="zh-CN"/>
              </w:rPr>
            </w:rPrChange>
          </w:rPr>
          <w:delText>。</w:delText>
        </w:r>
      </w:del>
      <w:r w:rsidR="00467D46" w:rsidRPr="00D84F36">
        <w:rPr>
          <w:rFonts w:asciiTheme="minorHAnsi" w:eastAsiaTheme="minorEastAsia" w:hAnsiTheme="minorHAnsi" w:cstheme="minorBidi"/>
          <w:bCs w:val="0"/>
          <w:sz w:val="24"/>
          <w:szCs w:val="24"/>
          <w:lang w:eastAsia="zh-CN"/>
          <w:rPrChange w:id="1199" w:author="ma" w:date="2018-09-28T16:13:00Z">
            <w:rPr>
              <w:lang w:eastAsia="zh-CN"/>
            </w:rPr>
          </w:rPrChange>
        </w:rPr>
        <w:t xml:space="preserve"> </w:t>
      </w:r>
      <w:ins w:id="1200" w:author="ma" w:date="2018-09-28T16:16:00Z">
        <w:r>
          <w:rPr>
            <w:rFonts w:asciiTheme="minorHAnsi" w:eastAsiaTheme="minorEastAsia" w:hAnsiTheme="minorHAnsi" w:cstheme="minorBidi" w:hint="eastAsia"/>
            <w:bCs w:val="0"/>
            <w:sz w:val="24"/>
            <w:szCs w:val="24"/>
            <w:lang w:eastAsia="zh-CN"/>
          </w:rPr>
          <w:t>例</w:t>
        </w:r>
      </w:ins>
      <w:del w:id="1201" w:author="ma" w:date="2018-09-28T16:16:00Z">
        <w:r w:rsidR="00467D46" w:rsidRPr="00D84F36" w:rsidDel="00392E6D">
          <w:rPr>
            <w:rFonts w:asciiTheme="minorHAnsi" w:eastAsiaTheme="minorEastAsia" w:hAnsiTheme="minorHAnsi" w:cstheme="minorBidi" w:hint="eastAsia"/>
            <w:bCs w:val="0"/>
            <w:sz w:val="24"/>
            <w:szCs w:val="24"/>
            <w:lang w:eastAsia="zh-CN"/>
            <w:rPrChange w:id="1202" w:author="ma" w:date="2018-09-28T16:13:00Z">
              <w:rPr>
                <w:rFonts w:hint="eastAsia"/>
              </w:rPr>
            </w:rPrChange>
          </w:rPr>
          <w:delText>比</w:delText>
        </w:r>
      </w:del>
      <w:r w:rsidR="00467D46" w:rsidRPr="00D84F36">
        <w:rPr>
          <w:rFonts w:asciiTheme="minorHAnsi" w:eastAsiaTheme="minorEastAsia" w:hAnsiTheme="minorHAnsi" w:cstheme="minorBidi" w:hint="eastAsia"/>
          <w:bCs w:val="0"/>
          <w:sz w:val="24"/>
          <w:szCs w:val="24"/>
          <w:lang w:eastAsia="zh-CN"/>
          <w:rPrChange w:id="1203" w:author="ma" w:date="2018-09-28T16:13:00Z">
            <w:rPr>
              <w:rFonts w:hint="eastAsia"/>
            </w:rPr>
          </w:rPrChange>
        </w:rPr>
        <w:t>如：</w:t>
      </w:r>
    </w:p>
    <w:p w14:paraId="594F54C0" w14:textId="77777777" w:rsidR="007C501D" w:rsidRDefault="00467D46">
      <w:pPr>
        <w:pStyle w:val="a8"/>
        <w:rPr>
          <w:lang w:eastAsia="zh-CN"/>
        </w:rPr>
      </w:pPr>
      <w:r>
        <w:rPr>
          <w:rStyle w:val="NormalTok"/>
          <w:lang w:eastAsia="zh-CN"/>
        </w:rPr>
        <w:t>In [</w:t>
      </w:r>
      <w:r>
        <w:rPr>
          <w:rStyle w:val="DecValTok"/>
          <w:lang w:eastAsia="zh-CN"/>
        </w:rPr>
        <w:t>16</w:t>
      </w:r>
      <w:r>
        <w:rPr>
          <w:rStyle w:val="NormalTok"/>
          <w:lang w:eastAsia="zh-CN"/>
        </w:rPr>
        <w:t xml:space="preserve">]: </w:t>
      </w:r>
      <w:r>
        <w:rPr>
          <w:rStyle w:val="NormalTok"/>
          <w:lang w:eastAsia="zh-CN"/>
        </w:rPr>
        <w:t>计算我的</w:t>
      </w:r>
      <w:r>
        <w:rPr>
          <w:rStyle w:val="NormalTok"/>
          <w:lang w:eastAsia="zh-CN"/>
        </w:rPr>
        <w:t>BMI</w:t>
      </w:r>
      <w:del w:id="1204" w:author="ma" w:date="2018-09-28T16:08:00Z">
        <w:r w:rsidDel="000609F7">
          <w:rPr>
            <w:rStyle w:val="NormalTok"/>
            <w:lang w:eastAsia="zh-CN"/>
          </w:rPr>
          <w:delText>指数</w:delText>
        </w:r>
      </w:del>
      <w:r>
        <w:rPr>
          <w:rStyle w:val="NormalTok"/>
          <w:lang w:eastAsia="zh-CN"/>
        </w:rPr>
        <w:t xml:space="preserve"> </w:t>
      </w:r>
      <w:r>
        <w:rPr>
          <w:rStyle w:val="DecValTok"/>
          <w:lang w:eastAsia="zh-CN"/>
        </w:rPr>
        <w:t>70</w:t>
      </w:r>
      <w:r>
        <w:rPr>
          <w:rStyle w:val="NormalTok"/>
          <w:lang w:eastAsia="zh-CN"/>
        </w:rPr>
        <w:t xml:space="preserve"> </w:t>
      </w:r>
      <w:r>
        <w:rPr>
          <w:rStyle w:val="OperatorTok"/>
          <w:lang w:eastAsia="zh-CN"/>
        </w:rPr>
        <w:t>/</w:t>
      </w:r>
      <w:r>
        <w:rPr>
          <w:rStyle w:val="NormalTok"/>
          <w:lang w:eastAsia="zh-CN"/>
        </w:rPr>
        <w:t xml:space="preserve"> </w:t>
      </w:r>
      <w:r>
        <w:rPr>
          <w:rStyle w:val="FloatTok"/>
          <w:lang w:eastAsia="zh-CN"/>
        </w:rPr>
        <w:t>1.82</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lang w:eastAsia="zh-CN"/>
        </w:rPr>
        <w:br/>
      </w:r>
      <w:r>
        <w:rPr>
          <w:rStyle w:val="NormalTok"/>
          <w:lang w:eastAsia="zh-CN"/>
        </w:rPr>
        <w:t xml:space="preserve"> File </w:t>
      </w:r>
      <w:r>
        <w:rPr>
          <w:rStyle w:val="StringTok"/>
          <w:lang w:eastAsia="zh-CN"/>
        </w:rPr>
        <w:t>"&lt;ipython-input-16-b7d966d13e1f&gt;"</w:t>
      </w:r>
      <w:r>
        <w:rPr>
          <w:rStyle w:val="NormalTok"/>
          <w:lang w:eastAsia="zh-CN"/>
        </w:rPr>
        <w:t xml:space="preserve">, line </w:t>
      </w:r>
      <w:r>
        <w:rPr>
          <w:rStyle w:val="DecValTok"/>
          <w:lang w:eastAsia="zh-CN"/>
        </w:rPr>
        <w:t>1</w:t>
      </w:r>
      <w:r>
        <w:rPr>
          <w:lang w:eastAsia="zh-CN"/>
        </w:rPr>
        <w:br/>
      </w:r>
      <w:r>
        <w:rPr>
          <w:rStyle w:val="NormalTok"/>
          <w:lang w:eastAsia="zh-CN"/>
        </w:rPr>
        <w:t xml:space="preserve">   </w:t>
      </w:r>
      <w:r>
        <w:rPr>
          <w:rStyle w:val="NormalTok"/>
          <w:lang w:eastAsia="zh-CN"/>
        </w:rPr>
        <w:t>计算我的</w:t>
      </w:r>
      <w:r>
        <w:rPr>
          <w:rStyle w:val="NormalTok"/>
          <w:lang w:eastAsia="zh-CN"/>
        </w:rPr>
        <w:t>BMI</w:t>
      </w:r>
      <w:del w:id="1205" w:author="ma" w:date="2018-09-28T16:09:00Z">
        <w:r w:rsidDel="000609F7">
          <w:rPr>
            <w:rStyle w:val="NormalTok"/>
            <w:lang w:eastAsia="zh-CN"/>
          </w:rPr>
          <w:delText>指数</w:delText>
        </w:r>
      </w:del>
      <w:r>
        <w:rPr>
          <w:rStyle w:val="NormalTok"/>
          <w:lang w:eastAsia="zh-CN"/>
        </w:rPr>
        <w:t xml:space="preserve"> </w:t>
      </w:r>
      <w:r>
        <w:rPr>
          <w:rStyle w:val="DecValTok"/>
          <w:lang w:eastAsia="zh-CN"/>
        </w:rPr>
        <w:t>70</w:t>
      </w:r>
      <w:r>
        <w:rPr>
          <w:rStyle w:val="NormalTok"/>
          <w:lang w:eastAsia="zh-CN"/>
        </w:rPr>
        <w:t xml:space="preserve"> </w:t>
      </w:r>
      <w:r>
        <w:rPr>
          <w:rStyle w:val="OperatorTok"/>
          <w:lang w:eastAsia="zh-CN"/>
        </w:rPr>
        <w:t>/</w:t>
      </w:r>
      <w:r>
        <w:rPr>
          <w:rStyle w:val="NormalTok"/>
          <w:lang w:eastAsia="zh-CN"/>
        </w:rPr>
        <w:t xml:space="preserve"> </w:t>
      </w:r>
      <w:r>
        <w:rPr>
          <w:rStyle w:val="FloatTok"/>
          <w:lang w:eastAsia="zh-CN"/>
        </w:rPr>
        <w:t>1.82</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lang w:eastAsia="zh-CN"/>
        </w:rPr>
        <w:br/>
      </w:r>
      <w:r>
        <w:rPr>
          <w:rStyle w:val="NormalTok"/>
          <w:lang w:eastAsia="zh-CN"/>
        </w:rPr>
        <w:t xml:space="preserve">              </w:t>
      </w:r>
      <w:commentRangeStart w:id="1206"/>
      <w:r>
        <w:rPr>
          <w:rStyle w:val="OperatorTok"/>
          <w:lang w:eastAsia="zh-CN"/>
        </w:rPr>
        <w:t>^</w:t>
      </w:r>
      <w:r>
        <w:rPr>
          <w:lang w:eastAsia="zh-CN"/>
        </w:rPr>
        <w:br/>
      </w:r>
      <w:commentRangeEnd w:id="1206"/>
      <w:r w:rsidR="000609F7">
        <w:rPr>
          <w:rStyle w:val="af1"/>
          <w:rFonts w:asciiTheme="minorHAnsi" w:eastAsiaTheme="minorEastAsia" w:hAnsiTheme="minorHAnsi" w:cstheme="minorBidi"/>
          <w:bCs w:val="0"/>
        </w:rPr>
        <w:commentReference w:id="1206"/>
      </w:r>
      <w:proofErr w:type="spellStart"/>
      <w:r>
        <w:rPr>
          <w:rStyle w:val="PreprocessorTok"/>
          <w:lang w:eastAsia="zh-CN"/>
        </w:rPr>
        <w:t>SyntaxError</w:t>
      </w:r>
      <w:proofErr w:type="spellEnd"/>
      <w:r>
        <w:rPr>
          <w:rStyle w:val="NormalTok"/>
          <w:lang w:eastAsia="zh-CN"/>
        </w:rPr>
        <w:t>: invalid syntax</w:t>
      </w:r>
    </w:p>
    <w:p w14:paraId="53732F6D" w14:textId="77777777" w:rsidR="007C501D" w:rsidRDefault="00467D46">
      <w:pPr>
        <w:pStyle w:val="FirstParagraph"/>
        <w:ind w:firstLineChars="200" w:firstLine="480"/>
        <w:rPr>
          <w:lang w:eastAsia="zh-CN"/>
        </w:rPr>
        <w:pPrChange w:id="1207" w:author="ma" w:date="2018-09-28T16:16:00Z">
          <w:pPr>
            <w:pStyle w:val="FirstParagraph"/>
          </w:pPr>
        </w:pPrChange>
      </w:pPr>
      <w:r>
        <w:rPr>
          <w:lang w:eastAsia="zh-CN"/>
        </w:rPr>
        <w:t>为代码添加注释是</w:t>
      </w:r>
      <w:ins w:id="1208" w:author="ma" w:date="2018-09-28T16:17:00Z">
        <w:r w:rsidR="009075ED">
          <w:rPr>
            <w:rFonts w:hint="eastAsia"/>
            <w:lang w:eastAsia="zh-CN"/>
          </w:rPr>
          <w:t>编写程序时的良好</w:t>
        </w:r>
      </w:ins>
      <w:del w:id="1209" w:author="ma" w:date="2018-09-28T16:17:00Z">
        <w:r w:rsidDel="009075ED">
          <w:rPr>
            <w:lang w:eastAsia="zh-CN"/>
          </w:rPr>
          <w:delText>一个代表专业性的好</w:delText>
        </w:r>
      </w:del>
      <w:r>
        <w:rPr>
          <w:lang w:eastAsia="zh-CN"/>
        </w:rPr>
        <w:t>习惯</w:t>
      </w:r>
      <w:ins w:id="1210" w:author="ma" w:date="2018-09-28T16:18:00Z">
        <w:r w:rsidR="009075ED">
          <w:rPr>
            <w:rFonts w:hint="eastAsia"/>
            <w:lang w:eastAsia="zh-CN"/>
          </w:rPr>
          <w:t>。</w:t>
        </w:r>
      </w:ins>
      <w:del w:id="1211" w:author="ma" w:date="2018-09-28T16:18:00Z">
        <w:r w:rsidDel="009075ED">
          <w:rPr>
            <w:lang w:eastAsia="zh-CN"/>
          </w:rPr>
          <w:delText>，</w:delText>
        </w:r>
      </w:del>
      <w:ins w:id="1212" w:author="ma" w:date="2018-09-28T16:17:00Z">
        <w:r w:rsidR="009075ED">
          <w:rPr>
            <w:rFonts w:hint="eastAsia"/>
            <w:lang w:eastAsia="zh-CN"/>
          </w:rPr>
          <w:t>注释可以</w:t>
        </w:r>
      </w:ins>
      <w:del w:id="1213" w:author="ma" w:date="2018-09-28T16:17:00Z">
        <w:r w:rsidDel="009075ED">
          <w:rPr>
            <w:lang w:eastAsia="zh-CN"/>
          </w:rPr>
          <w:delText>它</w:delText>
        </w:r>
      </w:del>
      <w:r>
        <w:rPr>
          <w:lang w:eastAsia="zh-CN"/>
        </w:rPr>
        <w:t>使得代码便于追溯并且</w:t>
      </w:r>
      <w:ins w:id="1214" w:author="ma" w:date="2018-09-28T16:18:00Z">
        <w:r w:rsidR="009075ED">
          <w:rPr>
            <w:rFonts w:hint="eastAsia"/>
            <w:lang w:eastAsia="zh-CN"/>
          </w:rPr>
          <w:t>可以</w:t>
        </w:r>
      </w:ins>
      <w:r>
        <w:rPr>
          <w:lang w:eastAsia="zh-CN"/>
        </w:rPr>
        <w:t>提高</w:t>
      </w:r>
      <w:ins w:id="1215" w:author="ma" w:date="2018-09-28T16:17:00Z">
        <w:r w:rsidR="009075ED">
          <w:rPr>
            <w:rFonts w:hint="eastAsia"/>
            <w:lang w:eastAsia="zh-CN"/>
          </w:rPr>
          <w:t>程序</w:t>
        </w:r>
      </w:ins>
      <w:r>
        <w:rPr>
          <w:lang w:eastAsia="zh-CN"/>
        </w:rPr>
        <w:t>可读性。</w:t>
      </w:r>
      <w:del w:id="1216" w:author="ma" w:date="2018-09-28T16:18:00Z">
        <w:r w:rsidDel="009075ED">
          <w:rPr>
            <w:lang w:eastAsia="zh-CN"/>
          </w:rPr>
          <w:delText>再厉害的程序员也会在一年之后忘记之前写的代码细节，</w:delText>
        </w:r>
      </w:del>
      <w:ins w:id="1217" w:author="ma" w:date="2018-09-28T16:18:00Z">
        <w:r w:rsidR="009075ED">
          <w:rPr>
            <w:rFonts w:hint="eastAsia"/>
            <w:lang w:eastAsia="zh-CN"/>
          </w:rPr>
          <w:t>良</w:t>
        </w:r>
      </w:ins>
      <w:r w:rsidRPr="009075ED">
        <w:rPr>
          <w:rFonts w:hint="eastAsia"/>
          <w:lang w:eastAsia="zh-CN"/>
          <w:rPrChange w:id="1218" w:author="ma" w:date="2018-09-28T16:18:00Z">
            <w:rPr>
              <w:rFonts w:hint="eastAsia"/>
              <w:b/>
              <w:lang w:eastAsia="zh-CN"/>
            </w:rPr>
          </w:rPrChange>
        </w:rPr>
        <w:t>好的代码注释能够帮助自己或他人快速理解和重用程序或代码块</w:t>
      </w:r>
      <w:r>
        <w:rPr>
          <w:lang w:eastAsia="zh-CN"/>
        </w:rPr>
        <w:t>，提升编程的效率和能力</w:t>
      </w:r>
      <w:del w:id="1219" w:author="ma" w:date="2018-09-28T16:18:00Z">
        <w:r w:rsidDel="009075ED">
          <w:rPr>
            <w:lang w:eastAsia="zh-CN"/>
          </w:rPr>
          <w:delText>，请读者务必谨记并用于实践</w:delText>
        </w:r>
      </w:del>
      <w:r>
        <w:rPr>
          <w:lang w:eastAsia="zh-CN"/>
        </w:rPr>
        <w:t>。</w:t>
      </w:r>
    </w:p>
    <w:p w14:paraId="04EF5519" w14:textId="77777777" w:rsidR="007C501D" w:rsidRDefault="00086D7F">
      <w:pPr>
        <w:pStyle w:val="2"/>
        <w:rPr>
          <w:lang w:eastAsia="zh-CN"/>
        </w:rPr>
      </w:pPr>
      <w:bookmarkStart w:id="1220" w:name="header-n232"/>
      <w:ins w:id="1221" w:author="ma" w:date="2018-09-28T16:19:00Z">
        <w:r>
          <w:rPr>
            <w:rFonts w:hint="eastAsia"/>
            <w:lang w:eastAsia="zh-CN"/>
          </w:rPr>
          <w:t xml:space="preserve">2.4 </w:t>
        </w:r>
      </w:ins>
      <w:r w:rsidR="00467D46">
        <w:rPr>
          <w:lang w:eastAsia="zh-CN"/>
        </w:rPr>
        <w:t>变量</w:t>
      </w:r>
      <w:bookmarkEnd w:id="1220"/>
      <w:ins w:id="1222" w:author="ma" w:date="2018-09-28T16:19:00Z">
        <w:r>
          <w:rPr>
            <w:rFonts w:hint="eastAsia"/>
            <w:lang w:eastAsia="zh-CN"/>
          </w:rPr>
          <w:t>简介</w:t>
        </w:r>
      </w:ins>
    </w:p>
    <w:p w14:paraId="6CA05428" w14:textId="77777777" w:rsidR="007C501D" w:rsidRDefault="00086D7F">
      <w:pPr>
        <w:pStyle w:val="3"/>
        <w:rPr>
          <w:lang w:eastAsia="zh-CN"/>
        </w:rPr>
      </w:pPr>
      <w:bookmarkStart w:id="1223" w:name="header-n233"/>
      <w:ins w:id="1224" w:author="ma" w:date="2018-09-28T16:20:00Z">
        <w:r>
          <w:rPr>
            <w:rFonts w:hint="eastAsia"/>
            <w:lang w:eastAsia="zh-CN"/>
          </w:rPr>
          <w:t xml:space="preserve">2.4.1 </w:t>
        </w:r>
      </w:ins>
      <w:ins w:id="1225" w:author="ma" w:date="2018-09-28T16:19:00Z">
        <w:r>
          <w:rPr>
            <w:rFonts w:hint="eastAsia"/>
            <w:lang w:eastAsia="zh-CN"/>
          </w:rPr>
          <w:t>什么是</w:t>
        </w:r>
      </w:ins>
      <w:r w:rsidR="00467D46">
        <w:rPr>
          <w:lang w:eastAsia="zh-CN"/>
        </w:rPr>
        <w:t>变量</w:t>
      </w:r>
      <w:del w:id="1226" w:author="ma" w:date="2018-09-28T16:19:00Z">
        <w:r w:rsidR="00467D46" w:rsidDel="00086D7F">
          <w:rPr>
            <w:lang w:eastAsia="zh-CN"/>
          </w:rPr>
          <w:delText>的力量</w:delText>
        </w:r>
      </w:del>
      <w:bookmarkEnd w:id="1223"/>
    </w:p>
    <w:p w14:paraId="5DC96596" w14:textId="77777777" w:rsidR="007C501D" w:rsidRDefault="00467D46">
      <w:pPr>
        <w:pStyle w:val="FirstParagraph"/>
        <w:ind w:firstLineChars="200" w:firstLine="480"/>
        <w:rPr>
          <w:lang w:eastAsia="zh-CN"/>
        </w:rPr>
        <w:pPrChange w:id="1227" w:author="ma" w:date="2018-09-29T10:47:00Z">
          <w:pPr>
            <w:pStyle w:val="FirstParagraph"/>
          </w:pPr>
        </w:pPrChange>
      </w:pPr>
      <w:r>
        <w:rPr>
          <w:lang w:eastAsia="zh-CN"/>
        </w:rPr>
        <w:t>仅仅使用字面意义上的</w:t>
      </w:r>
      <w:r>
        <w:rPr>
          <w:rStyle w:val="VerbatimChar"/>
          <w:lang w:eastAsia="zh-CN"/>
        </w:rPr>
        <w:t>70</w:t>
      </w:r>
      <w:r>
        <w:rPr>
          <w:lang w:eastAsia="zh-CN"/>
        </w:rPr>
        <w:t>、</w:t>
      </w:r>
      <w:r>
        <w:rPr>
          <w:rStyle w:val="VerbatimChar"/>
          <w:lang w:eastAsia="zh-CN"/>
        </w:rPr>
        <w:t>1.82</w:t>
      </w:r>
      <w:r>
        <w:rPr>
          <w:lang w:eastAsia="zh-CN"/>
        </w:rPr>
        <w:t>这些数字很快就会引发烦恼，比如当我们与朋友的</w:t>
      </w:r>
      <w:r>
        <w:rPr>
          <w:lang w:eastAsia="zh-CN"/>
        </w:rPr>
        <w:t>BMI</w:t>
      </w:r>
      <w:r>
        <w:rPr>
          <w:lang w:eastAsia="zh-CN"/>
        </w:rPr>
        <w:t>指数进行比较时，会很快对</w:t>
      </w:r>
      <w:ins w:id="1228" w:author="ma" w:date="2018-09-29T10:47:00Z">
        <w:r w:rsidR="007A036C">
          <w:rPr>
            <w:rFonts w:hint="eastAsia"/>
            <w:lang w:eastAsia="zh-CN"/>
          </w:rPr>
          <w:t>输</w:t>
        </w:r>
      </w:ins>
      <w:del w:id="1229" w:author="ma" w:date="2018-09-29T10:47:00Z">
        <w:r w:rsidDel="007A036C">
          <w:rPr>
            <w:lang w:eastAsia="zh-CN"/>
          </w:rPr>
          <w:delText>键</w:delText>
        </w:r>
      </w:del>
      <w:r>
        <w:rPr>
          <w:lang w:eastAsia="zh-CN"/>
        </w:rPr>
        <w:t>入数字感到</w:t>
      </w:r>
      <w:ins w:id="1230" w:author="ma" w:date="2018-09-29T10:48:00Z">
        <w:r w:rsidR="0075719A">
          <w:rPr>
            <w:rFonts w:hint="eastAsia"/>
            <w:lang w:eastAsia="zh-CN"/>
          </w:rPr>
          <w:t>烦琐</w:t>
        </w:r>
      </w:ins>
      <w:commentRangeStart w:id="1231"/>
      <w:del w:id="1232" w:author="ma" w:date="2018-09-29T10:48:00Z">
        <w:r w:rsidDel="0075719A">
          <w:rPr>
            <w:lang w:eastAsia="zh-CN"/>
          </w:rPr>
          <w:delText>不厌其烦</w:delText>
        </w:r>
      </w:del>
      <w:commentRangeEnd w:id="1231"/>
      <w:r w:rsidR="0075719A">
        <w:rPr>
          <w:rStyle w:val="af1"/>
        </w:rPr>
        <w:commentReference w:id="1231"/>
      </w:r>
      <w:r>
        <w:rPr>
          <w:lang w:eastAsia="zh-CN"/>
        </w:rPr>
        <w:t>，甚至对编写程序失去</w:t>
      </w:r>
      <w:r>
        <w:rPr>
          <w:lang w:eastAsia="zh-CN"/>
        </w:rPr>
        <w:lastRenderedPageBreak/>
        <w:t>兴趣。另外，一旦操作涉及较多的运算符，它所展现的</w:t>
      </w:r>
      <w:commentRangeStart w:id="1233"/>
      <w:r>
        <w:rPr>
          <w:lang w:eastAsia="zh-CN"/>
        </w:rPr>
        <w:t>意思</w:t>
      </w:r>
      <w:commentRangeEnd w:id="1233"/>
      <w:r w:rsidR="0075719A">
        <w:rPr>
          <w:rStyle w:val="af1"/>
        </w:rPr>
        <w:commentReference w:id="1233"/>
      </w:r>
      <w:r>
        <w:rPr>
          <w:lang w:eastAsia="zh-CN"/>
        </w:rPr>
        <w:t>已经不那么明显了（比如下面</w:t>
      </w:r>
      <w:ins w:id="1234" w:author="ma" w:date="2018-09-29T10:50:00Z">
        <w:r w:rsidR="0075719A">
          <w:rPr>
            <w:rFonts w:hint="eastAsia"/>
            <w:lang w:eastAsia="zh-CN"/>
          </w:rPr>
          <w:t>的</w:t>
        </w:r>
      </w:ins>
      <w:r>
        <w:rPr>
          <w:lang w:eastAsia="zh-CN"/>
        </w:rPr>
        <w:t>[12]</w:t>
      </w:r>
      <w:r>
        <w:rPr>
          <w:lang w:eastAsia="zh-CN"/>
        </w:rPr>
        <w:t>与</w:t>
      </w:r>
      <w:r>
        <w:rPr>
          <w:lang w:eastAsia="zh-CN"/>
        </w:rPr>
        <w:t>[10]</w:t>
      </w:r>
      <w:r>
        <w:rPr>
          <w:lang w:eastAsia="zh-CN"/>
        </w:rPr>
        <w:t>和</w:t>
      </w:r>
      <w:r>
        <w:rPr>
          <w:lang w:eastAsia="zh-CN"/>
        </w:rPr>
        <w:t>[11]</w:t>
      </w:r>
      <w:ins w:id="1235" w:author="ma" w:date="2018-09-29T10:50:00Z">
        <w:r w:rsidR="0075719A">
          <w:rPr>
            <w:rFonts w:hint="eastAsia"/>
            <w:lang w:eastAsia="zh-CN"/>
          </w:rPr>
          <w:t>进行</w:t>
        </w:r>
      </w:ins>
      <w:del w:id="1236" w:author="ma" w:date="2018-09-29T10:50:00Z">
        <w:r w:rsidDel="0075719A">
          <w:rPr>
            <w:lang w:eastAsia="zh-CN"/>
          </w:rPr>
          <w:delText>作</w:delText>
        </w:r>
      </w:del>
      <w:r>
        <w:rPr>
          <w:lang w:eastAsia="zh-CN"/>
        </w:rPr>
        <w:t>比较）。</w:t>
      </w:r>
    </w:p>
    <w:p w14:paraId="124B0A6E" w14:textId="77777777" w:rsidR="007C501D" w:rsidRDefault="00467D46">
      <w:pPr>
        <w:pStyle w:val="SourceCode"/>
      </w:pPr>
      <w:r>
        <w:rPr>
          <w:rStyle w:val="NormalTok"/>
        </w:rPr>
        <w:t>In [</w:t>
      </w:r>
      <w:r>
        <w:rPr>
          <w:rStyle w:val="DecValTok"/>
        </w:rPr>
        <w:t>9</w:t>
      </w:r>
      <w:r>
        <w:rPr>
          <w:rStyle w:val="NormalTok"/>
        </w:rPr>
        <w:t xml:space="preserve">]: </w:t>
      </w:r>
      <w:r>
        <w:rPr>
          <w:rStyle w:val="CommentTok"/>
        </w:rPr>
        <w:t xml:space="preserve"># </w:t>
      </w:r>
      <w:proofErr w:type="spellStart"/>
      <w:r>
        <w:rPr>
          <w:rStyle w:val="CommentTok"/>
        </w:rPr>
        <w:t>与朋友比较</w:t>
      </w:r>
      <w:r>
        <w:rPr>
          <w:rStyle w:val="CommentTok"/>
        </w:rPr>
        <w:t>BMI</w:t>
      </w:r>
      <w:proofErr w:type="spellEnd"/>
      <w:del w:id="1237" w:author="ma" w:date="2018-09-29T10:50:00Z">
        <w:r w:rsidDel="0075719A">
          <w:rPr>
            <w:rStyle w:val="CommentTok"/>
          </w:rPr>
          <w:delText>指数</w:delText>
        </w:r>
      </w:del>
      <w:r>
        <w:br/>
      </w:r>
      <w:r>
        <w:rPr>
          <w:rStyle w:val="NormalTok"/>
        </w:rPr>
        <w:t>In [</w:t>
      </w:r>
      <w:r>
        <w:rPr>
          <w:rStyle w:val="DecValTok"/>
        </w:rPr>
        <w:t>10</w:t>
      </w:r>
      <w:r>
        <w:rPr>
          <w:rStyle w:val="NormalTok"/>
        </w:rPr>
        <w:t xml:space="preserve">]: </w:t>
      </w:r>
      <w:r>
        <w:rPr>
          <w:rStyle w:val="DecValTok"/>
        </w:rPr>
        <w:t>70</w:t>
      </w:r>
      <w:r>
        <w:rPr>
          <w:rStyle w:val="NormalTok"/>
        </w:rPr>
        <w:t xml:space="preserve"> </w:t>
      </w:r>
      <w:r>
        <w:rPr>
          <w:rStyle w:val="OperatorTok"/>
        </w:rPr>
        <w:t>/</w:t>
      </w:r>
      <w:r>
        <w:rPr>
          <w:rStyle w:val="NormalTok"/>
        </w:rPr>
        <w:t xml:space="preserve"> </w:t>
      </w:r>
      <w:r>
        <w:rPr>
          <w:rStyle w:val="FloatTok"/>
        </w:rPr>
        <w:t>1.82</w:t>
      </w:r>
      <w:r>
        <w:rPr>
          <w:rStyle w:val="NormalTok"/>
        </w:rPr>
        <w:t xml:space="preserve"> </w:t>
      </w:r>
      <w:r>
        <w:rPr>
          <w:rStyle w:val="OperatorTok"/>
        </w:rPr>
        <w:t>**</w:t>
      </w:r>
      <w:r>
        <w:rPr>
          <w:rStyle w:val="NormalTok"/>
        </w:rPr>
        <w:t xml:space="preserve"> </w:t>
      </w:r>
      <w:r>
        <w:rPr>
          <w:rStyle w:val="DecValTok"/>
        </w:rPr>
        <w:t>2</w:t>
      </w:r>
      <w:r>
        <w:br/>
      </w:r>
      <w:r>
        <w:rPr>
          <w:rStyle w:val="NormalTok"/>
        </w:rPr>
        <w:t>Out[</w:t>
      </w:r>
      <w:r>
        <w:rPr>
          <w:rStyle w:val="DecValTok"/>
        </w:rPr>
        <w:t>10</w:t>
      </w:r>
      <w:r>
        <w:rPr>
          <w:rStyle w:val="NormalTok"/>
        </w:rPr>
        <w:t xml:space="preserve">]: </w:t>
      </w:r>
      <w:r>
        <w:rPr>
          <w:rStyle w:val="FloatTok"/>
        </w:rPr>
        <w:t>21.132713440405748</w:t>
      </w:r>
      <w:r>
        <w:br/>
      </w:r>
      <w:r>
        <w:br/>
      </w:r>
      <w:r>
        <w:rPr>
          <w:rStyle w:val="NormalTok"/>
        </w:rPr>
        <w:t>In [</w:t>
      </w:r>
      <w:r>
        <w:rPr>
          <w:rStyle w:val="DecValTok"/>
        </w:rPr>
        <w:t>11</w:t>
      </w:r>
      <w:r>
        <w:rPr>
          <w:rStyle w:val="NormalTok"/>
        </w:rPr>
        <w:t xml:space="preserve">]:  </w:t>
      </w:r>
      <w:r>
        <w:rPr>
          <w:rStyle w:val="DecValTok"/>
        </w:rPr>
        <w:t>48</w:t>
      </w:r>
      <w:r>
        <w:rPr>
          <w:rStyle w:val="NormalTok"/>
        </w:rPr>
        <w:t xml:space="preserve"> </w:t>
      </w:r>
      <w:r>
        <w:rPr>
          <w:rStyle w:val="OperatorTok"/>
        </w:rPr>
        <w:t>/</w:t>
      </w:r>
      <w:r>
        <w:rPr>
          <w:rStyle w:val="NormalTok"/>
        </w:rPr>
        <w:t xml:space="preserve"> </w:t>
      </w:r>
      <w:r>
        <w:rPr>
          <w:rStyle w:val="FloatTok"/>
        </w:rPr>
        <w:t>1.64</w:t>
      </w:r>
      <w:r>
        <w:rPr>
          <w:rStyle w:val="NormalTok"/>
        </w:rPr>
        <w:t xml:space="preserve"> </w:t>
      </w:r>
      <w:r>
        <w:rPr>
          <w:rStyle w:val="OperatorTok"/>
        </w:rPr>
        <w:t>**</w:t>
      </w:r>
      <w:r>
        <w:rPr>
          <w:rStyle w:val="NormalTok"/>
        </w:rPr>
        <w:t xml:space="preserve"> </w:t>
      </w:r>
      <w:r>
        <w:rPr>
          <w:rStyle w:val="DecValTok"/>
        </w:rPr>
        <w:t>2</w:t>
      </w:r>
      <w:r>
        <w:br/>
      </w:r>
      <w:r>
        <w:rPr>
          <w:rStyle w:val="NormalTok"/>
        </w:rPr>
        <w:t>Out[</w:t>
      </w:r>
      <w:r>
        <w:rPr>
          <w:rStyle w:val="DecValTok"/>
        </w:rPr>
        <w:t>11</w:t>
      </w:r>
      <w:r>
        <w:rPr>
          <w:rStyle w:val="NormalTok"/>
        </w:rPr>
        <w:t xml:space="preserve">]: </w:t>
      </w:r>
      <w:r>
        <w:rPr>
          <w:rStyle w:val="FloatTok"/>
        </w:rPr>
        <w:t>17.846519928613922</w:t>
      </w:r>
      <w:r>
        <w:br/>
      </w:r>
      <w:r>
        <w:br/>
      </w:r>
      <w:r>
        <w:rPr>
          <w:rStyle w:val="NormalTok"/>
        </w:rPr>
        <w:t>In [</w:t>
      </w:r>
      <w:r>
        <w:rPr>
          <w:rStyle w:val="DecValTok"/>
        </w:rPr>
        <w:t>12</w:t>
      </w:r>
      <w:r>
        <w:rPr>
          <w:rStyle w:val="NormalTok"/>
        </w:rPr>
        <w:t xml:space="preserve">]: </w:t>
      </w:r>
      <w:r>
        <w:rPr>
          <w:rStyle w:val="DecValTok"/>
        </w:rPr>
        <w:t>70</w:t>
      </w:r>
      <w:r>
        <w:rPr>
          <w:rStyle w:val="NormalTok"/>
        </w:rPr>
        <w:t xml:space="preserve"> </w:t>
      </w:r>
      <w:r>
        <w:rPr>
          <w:rStyle w:val="OperatorTok"/>
        </w:rPr>
        <w:t>/</w:t>
      </w:r>
      <w:r>
        <w:rPr>
          <w:rStyle w:val="NormalTok"/>
        </w:rPr>
        <w:t xml:space="preserve"> </w:t>
      </w:r>
      <w:r>
        <w:rPr>
          <w:rStyle w:val="FloatTok"/>
        </w:rPr>
        <w:t>1.82</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48</w:t>
      </w:r>
      <w:r>
        <w:rPr>
          <w:rStyle w:val="NormalTok"/>
        </w:rPr>
        <w:t xml:space="preserve"> </w:t>
      </w:r>
      <w:r>
        <w:rPr>
          <w:rStyle w:val="OperatorTok"/>
        </w:rPr>
        <w:t>/</w:t>
      </w:r>
      <w:r>
        <w:rPr>
          <w:rStyle w:val="NormalTok"/>
        </w:rPr>
        <w:t xml:space="preserve"> </w:t>
      </w:r>
      <w:r>
        <w:rPr>
          <w:rStyle w:val="FloatTok"/>
        </w:rPr>
        <w:t>1.64</w:t>
      </w:r>
      <w:r>
        <w:rPr>
          <w:rStyle w:val="NormalTok"/>
        </w:rPr>
        <w:t xml:space="preserve"> </w:t>
      </w:r>
      <w:r>
        <w:rPr>
          <w:rStyle w:val="OperatorTok"/>
        </w:rPr>
        <w:t>**</w:t>
      </w:r>
      <w:r>
        <w:rPr>
          <w:rStyle w:val="NormalTok"/>
        </w:rPr>
        <w:t xml:space="preserve"> </w:t>
      </w:r>
      <w:r>
        <w:rPr>
          <w:rStyle w:val="DecValTok"/>
        </w:rPr>
        <w:t>2</w:t>
      </w:r>
      <w:r>
        <w:br/>
      </w:r>
      <w:r>
        <w:rPr>
          <w:rStyle w:val="NormalTok"/>
        </w:rPr>
        <w:t>Out[</w:t>
      </w:r>
      <w:r>
        <w:rPr>
          <w:rStyle w:val="DecValTok"/>
        </w:rPr>
        <w:t>12</w:t>
      </w:r>
      <w:r>
        <w:rPr>
          <w:rStyle w:val="NormalTok"/>
        </w:rPr>
        <w:t xml:space="preserve">]: </w:t>
      </w:r>
      <w:r>
        <w:rPr>
          <w:rStyle w:val="FloatTok"/>
        </w:rPr>
        <w:t>3.2861935117918257</w:t>
      </w:r>
    </w:p>
    <w:p w14:paraId="63DBD6C1" w14:textId="77777777" w:rsidR="007C501D" w:rsidRDefault="00467D46">
      <w:pPr>
        <w:pStyle w:val="FirstParagraph"/>
        <w:ind w:firstLineChars="196" w:firstLine="470"/>
        <w:rPr>
          <w:lang w:eastAsia="zh-CN"/>
        </w:rPr>
        <w:pPrChange w:id="1238" w:author="ma" w:date="2018-09-29T10:51:00Z">
          <w:pPr>
            <w:pStyle w:val="FirstParagraph"/>
          </w:pPr>
        </w:pPrChange>
      </w:pPr>
      <w:r w:rsidRPr="0075719A">
        <w:rPr>
          <w:rFonts w:hint="eastAsia"/>
          <w:lang w:eastAsia="zh-CN"/>
          <w:rPrChange w:id="1239" w:author="ma" w:date="2018-09-29T10:51:00Z">
            <w:rPr>
              <w:rFonts w:hint="eastAsia"/>
              <w:b/>
              <w:lang w:eastAsia="zh-CN"/>
            </w:rPr>
          </w:rPrChange>
        </w:rPr>
        <w:t>我们需要一种既可以</w:t>
      </w:r>
      <w:del w:id="1240" w:author="ma" w:date="2018-09-29T10:51:00Z">
        <w:r w:rsidRPr="0075719A" w:rsidDel="0075719A">
          <w:rPr>
            <w:rFonts w:hint="eastAsia"/>
            <w:lang w:eastAsia="zh-CN"/>
            <w:rPrChange w:id="1241" w:author="ma" w:date="2018-09-29T10:51:00Z">
              <w:rPr>
                <w:rFonts w:hint="eastAsia"/>
                <w:b/>
                <w:lang w:eastAsia="zh-CN"/>
              </w:rPr>
            </w:rPrChange>
          </w:rPr>
          <w:delText>储存</w:delText>
        </w:r>
      </w:del>
      <w:ins w:id="1242" w:author="ma" w:date="2018-09-29T10:51:00Z">
        <w:r w:rsidR="0075719A">
          <w:rPr>
            <w:rFonts w:hint="eastAsia"/>
            <w:lang w:eastAsia="zh-CN"/>
          </w:rPr>
          <w:t>存储</w:t>
        </w:r>
      </w:ins>
      <w:r w:rsidRPr="0075719A">
        <w:rPr>
          <w:rFonts w:hint="eastAsia"/>
          <w:lang w:eastAsia="zh-CN"/>
          <w:rPrChange w:id="1243" w:author="ma" w:date="2018-09-29T10:51:00Z">
            <w:rPr>
              <w:rFonts w:hint="eastAsia"/>
              <w:b/>
              <w:lang w:eastAsia="zh-CN"/>
            </w:rPr>
          </w:rPrChange>
        </w:rPr>
        <w:t>信息，又可以对它们进行操作的方法</w:t>
      </w:r>
      <w:r w:rsidRPr="0075719A">
        <w:rPr>
          <w:lang w:eastAsia="zh-CN"/>
        </w:rPr>
        <w:t>。这正是</w:t>
      </w:r>
      <w:r w:rsidRPr="0075719A">
        <w:rPr>
          <w:rFonts w:hint="eastAsia"/>
          <w:lang w:eastAsia="zh-CN"/>
          <w:rPrChange w:id="1244" w:author="ma" w:date="2018-09-29T10:51:00Z">
            <w:rPr>
              <w:rFonts w:hint="eastAsia"/>
              <w:b/>
            </w:rPr>
          </w:rPrChange>
        </w:rPr>
        <w:t>变量</w:t>
      </w:r>
      <w:r w:rsidRPr="0075719A">
        <w:rPr>
          <w:lang w:eastAsia="zh-CN"/>
        </w:rPr>
        <w:t>存在的意义。变量</w:t>
      </w:r>
      <w:del w:id="1245" w:author="ma" w:date="2018-09-29T10:52:00Z">
        <w:r w:rsidRPr="0075719A" w:rsidDel="00E910E6">
          <w:rPr>
            <w:lang w:eastAsia="zh-CN"/>
          </w:rPr>
          <w:delText>是一种这样的东西</w:delText>
        </w:r>
        <w:r w:rsidRPr="0075719A" w:rsidDel="00E910E6">
          <w:rPr>
            <w:lang w:eastAsia="zh-CN"/>
          </w:rPr>
          <w:delText>——</w:delText>
        </w:r>
        <w:r w:rsidRPr="0075719A" w:rsidDel="00E910E6">
          <w:rPr>
            <w:rFonts w:hint="eastAsia"/>
            <w:lang w:eastAsia="zh-CN"/>
            <w:rPrChange w:id="1246" w:author="ma" w:date="2018-09-29T10:51:00Z">
              <w:rPr>
                <w:rFonts w:hint="eastAsia"/>
                <w:b/>
              </w:rPr>
            </w:rPrChange>
          </w:rPr>
          <w:delText>它们</w:delText>
        </w:r>
      </w:del>
      <w:r w:rsidRPr="0075719A">
        <w:rPr>
          <w:rFonts w:hint="eastAsia"/>
          <w:lang w:eastAsia="zh-CN"/>
          <w:rPrChange w:id="1247" w:author="ma" w:date="2018-09-29T10:51:00Z">
            <w:rPr>
              <w:rFonts w:hint="eastAsia"/>
              <w:b/>
            </w:rPr>
          </w:rPrChange>
        </w:rPr>
        <w:t>的值可以变化</w:t>
      </w:r>
      <w:r w:rsidRPr="0075719A">
        <w:rPr>
          <w:lang w:eastAsia="zh-CN"/>
        </w:rPr>
        <w:t>，因而</w:t>
      </w:r>
      <w:ins w:id="1248" w:author="ma" w:date="2018-09-29T10:52:00Z">
        <w:r w:rsidR="00E910E6">
          <w:rPr>
            <w:rFonts w:hint="eastAsia"/>
            <w:lang w:eastAsia="zh-CN"/>
          </w:rPr>
          <w:t>用户</w:t>
        </w:r>
      </w:ins>
      <w:del w:id="1249" w:author="ma" w:date="2018-09-29T10:52:00Z">
        <w:r w:rsidRPr="0075719A" w:rsidDel="00E910E6">
          <w:rPr>
            <w:lang w:eastAsia="zh-CN"/>
          </w:rPr>
          <w:delText>你</w:delText>
        </w:r>
      </w:del>
      <w:r w:rsidRPr="0075719A">
        <w:rPr>
          <w:lang w:eastAsia="zh-CN"/>
        </w:rPr>
        <w:t>可以使用变量存储任何</w:t>
      </w:r>
      <w:ins w:id="1250" w:author="ma" w:date="2018-09-29T10:52:00Z">
        <w:r w:rsidR="00E910E6">
          <w:rPr>
            <w:rFonts w:hint="eastAsia"/>
            <w:lang w:eastAsia="zh-CN"/>
          </w:rPr>
          <w:t>信息</w:t>
        </w:r>
      </w:ins>
      <w:del w:id="1251" w:author="ma" w:date="2018-09-29T10:52:00Z">
        <w:r w:rsidRPr="0075719A" w:rsidDel="00E910E6">
          <w:rPr>
            <w:lang w:eastAsia="zh-CN"/>
          </w:rPr>
          <w:delText>东西</w:delText>
        </w:r>
      </w:del>
      <w:r w:rsidRPr="0075719A">
        <w:rPr>
          <w:lang w:eastAsia="zh-CN"/>
        </w:rPr>
        <w:t>，</w:t>
      </w:r>
      <w:del w:id="1252" w:author="ma" w:date="2018-09-29T10:52:00Z">
        <w:r w:rsidRPr="0075719A" w:rsidDel="00E910E6">
          <w:rPr>
            <w:lang w:eastAsia="zh-CN"/>
          </w:rPr>
          <w:delText>像</w:delText>
        </w:r>
      </w:del>
      <w:ins w:id="1253" w:author="ma" w:date="2018-09-29T10:52:00Z">
        <w:r w:rsidR="00E910E6">
          <w:rPr>
            <w:rFonts w:hint="eastAsia"/>
            <w:lang w:eastAsia="zh-CN"/>
          </w:rPr>
          <w:t>如</w:t>
        </w:r>
      </w:ins>
      <w:r w:rsidRPr="0075719A">
        <w:rPr>
          <w:lang w:eastAsia="zh-CN"/>
        </w:rPr>
        <w:t>身高、体重、</w:t>
      </w:r>
      <w:ins w:id="1254" w:author="ma" w:date="2018-09-29T10:52:00Z">
        <w:r w:rsidR="00E910E6">
          <w:rPr>
            <w:rFonts w:hint="eastAsia"/>
            <w:lang w:eastAsia="zh-CN"/>
          </w:rPr>
          <w:t>日期</w:t>
        </w:r>
      </w:ins>
      <w:del w:id="1255" w:author="ma" w:date="2018-09-29T10:52:00Z">
        <w:r w:rsidRPr="0075719A" w:rsidDel="00E910E6">
          <w:rPr>
            <w:lang w:eastAsia="zh-CN"/>
          </w:rPr>
          <w:delText>今天星期几</w:delText>
        </w:r>
      </w:del>
      <w:r w:rsidRPr="0075719A">
        <w:rPr>
          <w:lang w:eastAsia="zh-CN"/>
        </w:rPr>
        <w:t>、天气</w:t>
      </w:r>
      <w:ins w:id="1256" w:author="ma" w:date="2018-09-29T10:52:00Z">
        <w:r w:rsidR="00E910E6">
          <w:rPr>
            <w:rFonts w:hint="eastAsia"/>
            <w:lang w:eastAsia="zh-CN"/>
          </w:rPr>
          <w:t>情况</w:t>
        </w:r>
      </w:ins>
      <w:r w:rsidRPr="0075719A">
        <w:rPr>
          <w:lang w:eastAsia="zh-CN"/>
        </w:rPr>
        <w:t>、手机号码等</w:t>
      </w:r>
      <w:del w:id="1257" w:author="ma" w:date="2018-09-29T10:52:00Z">
        <w:r w:rsidRPr="0075719A" w:rsidDel="00E910E6">
          <w:rPr>
            <w:lang w:eastAsia="zh-CN"/>
          </w:rPr>
          <w:delText>等</w:delText>
        </w:r>
      </w:del>
      <w:r w:rsidRPr="0075719A">
        <w:rPr>
          <w:lang w:eastAsia="zh-CN"/>
        </w:rPr>
        <w:t>。</w:t>
      </w:r>
      <w:r w:rsidRPr="0075719A">
        <w:rPr>
          <w:rFonts w:hint="eastAsia"/>
          <w:lang w:eastAsia="zh-CN"/>
          <w:rPrChange w:id="1258" w:author="ma" w:date="2018-09-29T10:51:00Z">
            <w:rPr>
              <w:rFonts w:hint="eastAsia"/>
              <w:b/>
              <w:lang w:eastAsia="zh-CN"/>
            </w:rPr>
          </w:rPrChange>
        </w:rPr>
        <w:t>变量本身只是</w:t>
      </w:r>
      <w:del w:id="1259" w:author="ma" w:date="2018-09-29T10:53:00Z">
        <w:r w:rsidRPr="0075719A" w:rsidDel="000A295A">
          <w:rPr>
            <w:rFonts w:hint="eastAsia"/>
            <w:lang w:eastAsia="zh-CN"/>
            <w:rPrChange w:id="1260" w:author="ma" w:date="2018-09-29T10:51:00Z">
              <w:rPr>
                <w:rFonts w:hint="eastAsia"/>
                <w:b/>
                <w:lang w:eastAsia="zh-CN"/>
              </w:rPr>
            </w:rPrChange>
          </w:rPr>
          <w:delText>你的</w:delText>
        </w:r>
      </w:del>
      <w:r w:rsidRPr="0075719A">
        <w:rPr>
          <w:rFonts w:hint="eastAsia"/>
          <w:lang w:eastAsia="zh-CN"/>
          <w:rPrChange w:id="1261" w:author="ma" w:date="2018-09-29T10:51:00Z">
            <w:rPr>
              <w:rFonts w:hint="eastAsia"/>
              <w:b/>
              <w:lang w:eastAsia="zh-CN"/>
            </w:rPr>
          </w:rPrChange>
        </w:rPr>
        <w:t>计算机中存储信息的一部分内存，为了访问它存储的信息，</w:t>
      </w:r>
      <w:del w:id="1262" w:author="ma" w:date="2018-09-29T10:53:00Z">
        <w:r w:rsidRPr="0075719A" w:rsidDel="000A295A">
          <w:rPr>
            <w:rFonts w:hint="eastAsia"/>
            <w:lang w:eastAsia="zh-CN"/>
            <w:rPrChange w:id="1263" w:author="ma" w:date="2018-09-29T10:51:00Z">
              <w:rPr>
                <w:rFonts w:hint="eastAsia"/>
                <w:b/>
                <w:lang w:eastAsia="zh-CN"/>
              </w:rPr>
            </w:rPrChange>
          </w:rPr>
          <w:delText>我们</w:delText>
        </w:r>
      </w:del>
      <w:r w:rsidRPr="0075719A">
        <w:rPr>
          <w:rFonts w:hint="eastAsia"/>
          <w:lang w:eastAsia="zh-CN"/>
          <w:rPrChange w:id="1264" w:author="ma" w:date="2018-09-29T10:51:00Z">
            <w:rPr>
              <w:rFonts w:hint="eastAsia"/>
              <w:b/>
              <w:lang w:eastAsia="zh-CN"/>
            </w:rPr>
          </w:rPrChange>
        </w:rPr>
        <w:t>需要给变量命名</w:t>
      </w:r>
      <w:r w:rsidRPr="0075719A">
        <w:rPr>
          <w:lang w:eastAsia="zh-CN"/>
        </w:rPr>
        <w:t>。而将信息（数据）存为变量的操作，</w:t>
      </w:r>
      <w:r>
        <w:rPr>
          <w:lang w:eastAsia="zh-CN"/>
        </w:rPr>
        <w:t>称为</w:t>
      </w:r>
      <w:r>
        <w:rPr>
          <w:b/>
          <w:lang w:eastAsia="zh-CN"/>
        </w:rPr>
        <w:t>赋值</w:t>
      </w:r>
      <w:r>
        <w:rPr>
          <w:lang w:eastAsia="zh-CN"/>
        </w:rPr>
        <w:t>。</w:t>
      </w:r>
    </w:p>
    <w:p w14:paraId="03CA9E2E" w14:textId="77777777" w:rsidR="007C501D" w:rsidRDefault="00467D46">
      <w:pPr>
        <w:pStyle w:val="a0"/>
        <w:ind w:firstLineChars="200" w:firstLine="480"/>
        <w:rPr>
          <w:lang w:eastAsia="zh-CN"/>
        </w:rPr>
        <w:pPrChange w:id="1265" w:author="ma" w:date="2018-09-29T10:53:00Z">
          <w:pPr>
            <w:pStyle w:val="a0"/>
          </w:pPr>
        </w:pPrChange>
      </w:pPr>
      <w:r>
        <w:rPr>
          <w:lang w:eastAsia="zh-CN"/>
        </w:rPr>
        <w:t>例如</w:t>
      </w:r>
      <w:ins w:id="1266" w:author="ma" w:date="2018-09-29T10:53:00Z">
        <w:r w:rsidR="000A295A">
          <w:rPr>
            <w:rFonts w:hint="eastAsia"/>
            <w:lang w:eastAsia="zh-CN"/>
          </w:rPr>
          <w:t>，</w:t>
        </w:r>
      </w:ins>
      <w:del w:id="1267" w:author="ma" w:date="2018-09-29T10:53:00Z">
        <w:r w:rsidDel="000A295A">
          <w:rPr>
            <w:lang w:eastAsia="zh-CN"/>
          </w:rPr>
          <w:delText>我们</w:delText>
        </w:r>
      </w:del>
      <w:r>
        <w:rPr>
          <w:lang w:eastAsia="zh-CN"/>
        </w:rPr>
        <w:t>将自己的身高和体重存储为变量：</w:t>
      </w:r>
    </w:p>
    <w:p w14:paraId="0F230C0D" w14:textId="77777777" w:rsidR="007C501D" w:rsidRDefault="00467D46">
      <w:pPr>
        <w:pStyle w:val="SourceCode"/>
      </w:pPr>
      <w:r>
        <w:rPr>
          <w:rStyle w:val="NormalTok"/>
        </w:rPr>
        <w:t>In [</w:t>
      </w:r>
      <w:r>
        <w:rPr>
          <w:rStyle w:val="DecValTok"/>
        </w:rPr>
        <w:t>13</w:t>
      </w:r>
      <w:r>
        <w:rPr>
          <w:rStyle w:val="NormalTok"/>
        </w:rPr>
        <w:t xml:space="preserve">]: height </w:t>
      </w:r>
      <w:r>
        <w:rPr>
          <w:rStyle w:val="OperatorTok"/>
        </w:rPr>
        <w:t>=</w:t>
      </w:r>
      <w:r>
        <w:rPr>
          <w:rStyle w:val="NormalTok"/>
        </w:rPr>
        <w:t xml:space="preserve"> </w:t>
      </w:r>
      <w:r>
        <w:rPr>
          <w:rStyle w:val="FloatTok"/>
        </w:rPr>
        <w:t>1.82</w:t>
      </w:r>
      <w:r>
        <w:br/>
      </w:r>
      <w:r>
        <w:br/>
      </w:r>
      <w:r>
        <w:rPr>
          <w:rStyle w:val="NormalTok"/>
        </w:rPr>
        <w:t>In [</w:t>
      </w:r>
      <w:r>
        <w:rPr>
          <w:rStyle w:val="DecValTok"/>
        </w:rPr>
        <w:t>14</w:t>
      </w:r>
      <w:r>
        <w:rPr>
          <w:rStyle w:val="NormalTok"/>
        </w:rPr>
        <w:t xml:space="preserve">]: weight </w:t>
      </w:r>
      <w:r>
        <w:rPr>
          <w:rStyle w:val="OperatorTok"/>
        </w:rPr>
        <w:t>=</w:t>
      </w:r>
      <w:r>
        <w:rPr>
          <w:rStyle w:val="NormalTok"/>
        </w:rPr>
        <w:t xml:space="preserve"> </w:t>
      </w:r>
      <w:r>
        <w:rPr>
          <w:rStyle w:val="DecValTok"/>
        </w:rPr>
        <w:t>70</w:t>
      </w:r>
    </w:p>
    <w:p w14:paraId="4E92112F" w14:textId="77777777" w:rsidR="007C501D" w:rsidRDefault="003C0CD7">
      <w:pPr>
        <w:pStyle w:val="FirstParagraph"/>
        <w:ind w:firstLineChars="200" w:firstLine="440"/>
        <w:pPrChange w:id="1268" w:author="ma" w:date="2018-09-29T10:53:00Z">
          <w:pPr>
            <w:pStyle w:val="FirstParagraph"/>
          </w:pPr>
        </w:pPrChange>
      </w:pPr>
      <w:ins w:id="1269" w:author="ma" w:date="2018-09-29T10:54:00Z">
        <w:r>
          <w:rPr>
            <w:rStyle w:val="VerbatimChar"/>
            <w:rFonts w:hint="eastAsia"/>
            <w:lang w:eastAsia="zh-CN"/>
          </w:rPr>
          <w:t>其中“</w:t>
        </w:r>
      </w:ins>
      <w:r w:rsidR="00467D46">
        <w:rPr>
          <w:rStyle w:val="VerbatimChar"/>
          <w:lang w:eastAsia="zh-CN"/>
        </w:rPr>
        <w:t>=</w:t>
      </w:r>
      <w:ins w:id="1270" w:author="ma" w:date="2018-09-29T10:54:00Z">
        <w:r>
          <w:rPr>
            <w:rStyle w:val="VerbatimChar"/>
            <w:rFonts w:hint="eastAsia"/>
            <w:lang w:eastAsia="zh-CN"/>
          </w:rPr>
          <w:t>”</w:t>
        </w:r>
      </w:ins>
      <w:r w:rsidR="00467D46">
        <w:rPr>
          <w:lang w:eastAsia="zh-CN"/>
        </w:rPr>
        <w:t>是赋值操作符，</w:t>
      </w:r>
      <w:del w:id="1271" w:author="ma" w:date="2018-09-29T10:54:00Z">
        <w:r w:rsidR="00467D46" w:rsidDel="003C0CD7">
          <w:rPr>
            <w:b/>
            <w:lang w:eastAsia="zh-CN"/>
          </w:rPr>
          <w:delText>新手需要</w:delText>
        </w:r>
      </w:del>
      <w:r w:rsidR="00467D46" w:rsidRPr="003C0CD7">
        <w:rPr>
          <w:rFonts w:hint="eastAsia"/>
          <w:lang w:eastAsia="zh-CN"/>
          <w:rPrChange w:id="1272" w:author="ma" w:date="2018-09-29T10:54:00Z">
            <w:rPr>
              <w:rFonts w:hint="eastAsia"/>
              <w:b/>
              <w:lang w:eastAsia="zh-CN"/>
            </w:rPr>
          </w:rPrChange>
        </w:rPr>
        <w:t>注意</w:t>
      </w:r>
      <w:ins w:id="1273" w:author="ma" w:date="2018-09-29T10:54:00Z">
        <w:r>
          <w:rPr>
            <w:rFonts w:hint="eastAsia"/>
            <w:lang w:eastAsia="zh-CN"/>
          </w:rPr>
          <w:t>，</w:t>
        </w:r>
      </w:ins>
      <w:r w:rsidR="00467D46">
        <w:rPr>
          <w:lang w:eastAsia="zh-CN"/>
        </w:rPr>
        <w:t>它不是</w:t>
      </w:r>
      <w:ins w:id="1274" w:author="ma" w:date="2018-09-29T10:54:00Z">
        <w:r>
          <w:rPr>
            <w:rFonts w:hint="eastAsia"/>
            <w:lang w:eastAsia="zh-CN"/>
          </w:rPr>
          <w:t>表示</w:t>
        </w:r>
      </w:ins>
      <w:r w:rsidR="00467D46">
        <w:rPr>
          <w:lang w:eastAsia="zh-CN"/>
        </w:rPr>
        <w:t>相等！</w:t>
      </w:r>
      <w:ins w:id="1275" w:author="ma" w:date="2018-09-29T10:54:00Z">
        <w:r>
          <w:rPr>
            <w:rFonts w:hint="eastAsia"/>
            <w:lang w:eastAsia="zh-CN"/>
          </w:rPr>
          <w:t>“</w:t>
        </w:r>
      </w:ins>
      <w:r w:rsidR="00467D46">
        <w:rPr>
          <w:rStyle w:val="VerbatimChar"/>
          <w:lang w:eastAsia="zh-CN"/>
        </w:rPr>
        <w:t>height = 1.82</w:t>
      </w:r>
      <w:ins w:id="1276" w:author="ma" w:date="2018-09-29T10:54:00Z">
        <w:r>
          <w:rPr>
            <w:rStyle w:val="VerbatimChar"/>
            <w:rFonts w:hint="eastAsia"/>
            <w:lang w:eastAsia="zh-CN"/>
          </w:rPr>
          <w:t>”的</w:t>
        </w:r>
      </w:ins>
      <w:r w:rsidR="00467D46">
        <w:rPr>
          <w:lang w:eastAsia="zh-CN"/>
        </w:rPr>
        <w:t>语义为：</w:t>
      </w:r>
      <w:r w:rsidR="00467D46" w:rsidRPr="003C0CD7">
        <w:rPr>
          <w:rFonts w:hint="eastAsia"/>
          <w:lang w:eastAsia="zh-CN"/>
          <w:rPrChange w:id="1277" w:author="ma" w:date="2018-09-29T10:54:00Z">
            <w:rPr>
              <w:rFonts w:hint="eastAsia"/>
              <w:b/>
              <w:lang w:eastAsia="zh-CN"/>
            </w:rPr>
          </w:rPrChange>
        </w:rPr>
        <w:t>将数字</w:t>
      </w:r>
      <w:r w:rsidR="00467D46" w:rsidRPr="003C0CD7">
        <w:rPr>
          <w:lang w:eastAsia="zh-CN"/>
          <w:rPrChange w:id="1278" w:author="ma" w:date="2018-09-29T10:54:00Z">
            <w:rPr>
              <w:b/>
              <w:lang w:eastAsia="zh-CN"/>
            </w:rPr>
          </w:rPrChange>
        </w:rPr>
        <w:t>1.82</w:t>
      </w:r>
      <w:r w:rsidR="00467D46" w:rsidRPr="003C0CD7">
        <w:rPr>
          <w:rFonts w:hint="eastAsia"/>
          <w:lang w:eastAsia="zh-CN"/>
          <w:rPrChange w:id="1279" w:author="ma" w:date="2018-09-29T10:54:00Z">
            <w:rPr>
              <w:rFonts w:hint="eastAsia"/>
              <w:b/>
              <w:lang w:eastAsia="zh-CN"/>
            </w:rPr>
          </w:rPrChange>
        </w:rPr>
        <w:t>赋值给</w:t>
      </w:r>
      <w:r w:rsidR="00467D46" w:rsidRPr="003C0CD7">
        <w:rPr>
          <w:lang w:eastAsia="zh-CN"/>
          <w:rPrChange w:id="1280" w:author="ma" w:date="2018-09-29T10:54:00Z">
            <w:rPr>
              <w:b/>
              <w:lang w:eastAsia="zh-CN"/>
            </w:rPr>
          </w:rPrChange>
        </w:rPr>
        <w:t>height</w:t>
      </w:r>
      <w:r w:rsidR="00467D46" w:rsidRPr="003C0CD7">
        <w:rPr>
          <w:rFonts w:hint="eastAsia"/>
          <w:lang w:eastAsia="zh-CN"/>
          <w:rPrChange w:id="1281" w:author="ma" w:date="2018-09-29T10:54:00Z">
            <w:rPr>
              <w:rFonts w:hint="eastAsia"/>
              <w:b/>
              <w:lang w:eastAsia="zh-CN"/>
            </w:rPr>
          </w:rPrChange>
        </w:rPr>
        <w:t>变量</w:t>
      </w:r>
      <w:r w:rsidR="00467D46">
        <w:rPr>
          <w:lang w:eastAsia="zh-CN"/>
        </w:rPr>
        <w:t>。</w:t>
      </w:r>
      <w:del w:id="1282" w:author="ma" w:date="2018-09-29T10:55:00Z">
        <w:r w:rsidR="00467D46" w:rsidDel="00BE3BA3">
          <w:delText>我们会在后面介绍运算符操作时详细讲解。</w:delText>
        </w:r>
      </w:del>
    </w:p>
    <w:p w14:paraId="54AA1655" w14:textId="77777777" w:rsidR="007C501D" w:rsidRDefault="00467D46">
      <w:pPr>
        <w:pStyle w:val="a0"/>
        <w:ind w:firstLineChars="200" w:firstLine="480"/>
        <w:rPr>
          <w:lang w:eastAsia="zh-CN"/>
        </w:rPr>
        <w:pPrChange w:id="1283" w:author="ma" w:date="2018-09-29T10:56:00Z">
          <w:pPr>
            <w:pStyle w:val="a0"/>
          </w:pPr>
        </w:pPrChange>
      </w:pPr>
      <w:del w:id="1284" w:author="ma" w:date="2018-09-29T10:56:00Z">
        <w:r w:rsidDel="00303779">
          <w:rPr>
            <w:lang w:eastAsia="zh-CN"/>
          </w:rPr>
          <w:delText>我们</w:delText>
        </w:r>
      </w:del>
      <w:r>
        <w:rPr>
          <w:lang w:eastAsia="zh-CN"/>
        </w:rPr>
        <w:t>可以</w:t>
      </w:r>
      <w:ins w:id="1285" w:author="ma" w:date="2018-09-29T10:57:00Z">
        <w:r w:rsidR="00F9319C">
          <w:rPr>
            <w:rFonts w:hint="eastAsia"/>
            <w:lang w:eastAsia="zh-CN"/>
          </w:rPr>
          <w:t>通过</w:t>
        </w:r>
      </w:ins>
      <w:r>
        <w:rPr>
          <w:lang w:eastAsia="zh-CN"/>
        </w:rPr>
        <w:t>使用</w:t>
      </w:r>
      <w:r>
        <w:rPr>
          <w:rStyle w:val="VerbatimChar"/>
          <w:lang w:eastAsia="zh-CN"/>
        </w:rPr>
        <w:t>print()</w:t>
      </w:r>
      <w:r>
        <w:rPr>
          <w:lang w:eastAsia="zh-CN"/>
        </w:rPr>
        <w:t>函数或者直接</w:t>
      </w:r>
      <w:ins w:id="1286" w:author="ma" w:date="2018-09-29T10:56:00Z">
        <w:r w:rsidR="00303779">
          <w:rPr>
            <w:rFonts w:hint="eastAsia"/>
            <w:lang w:eastAsia="zh-CN"/>
          </w:rPr>
          <w:t>输</w:t>
        </w:r>
      </w:ins>
      <w:del w:id="1287" w:author="ma" w:date="2018-09-29T10:56:00Z">
        <w:r w:rsidDel="00303779">
          <w:rPr>
            <w:lang w:eastAsia="zh-CN"/>
          </w:rPr>
          <w:delText>键</w:delText>
        </w:r>
      </w:del>
      <w:r>
        <w:rPr>
          <w:lang w:eastAsia="zh-CN"/>
        </w:rPr>
        <w:t>入变量名</w:t>
      </w:r>
      <w:ins w:id="1288" w:author="ma" w:date="2018-09-29T10:57:00Z">
        <w:r w:rsidR="00F9319C">
          <w:rPr>
            <w:rFonts w:hint="eastAsia"/>
            <w:lang w:eastAsia="zh-CN"/>
          </w:rPr>
          <w:t>来</w:t>
        </w:r>
      </w:ins>
      <w:r>
        <w:rPr>
          <w:lang w:eastAsia="zh-CN"/>
        </w:rPr>
        <w:t>输出变量保存的信息：</w:t>
      </w:r>
    </w:p>
    <w:p w14:paraId="1C27A80D" w14:textId="77777777" w:rsidR="007C501D" w:rsidRDefault="00467D46">
      <w:pPr>
        <w:pStyle w:val="SourceCode"/>
      </w:pPr>
      <w:r>
        <w:rPr>
          <w:rStyle w:val="NormalTok"/>
        </w:rPr>
        <w:t>In [</w:t>
      </w:r>
      <w:r>
        <w:rPr>
          <w:rStyle w:val="DecValTok"/>
        </w:rPr>
        <w:t>15</w:t>
      </w:r>
      <w:r>
        <w:rPr>
          <w:rStyle w:val="NormalTok"/>
        </w:rPr>
        <w:t xml:space="preserve">]: </w:t>
      </w:r>
      <w:r>
        <w:rPr>
          <w:rStyle w:val="BuiltInTok"/>
        </w:rPr>
        <w:t>print</w:t>
      </w:r>
      <w:r>
        <w:rPr>
          <w:rStyle w:val="NormalTok"/>
        </w:rPr>
        <w:t>(height)</w:t>
      </w:r>
      <w:r>
        <w:br/>
      </w:r>
      <w:r>
        <w:rPr>
          <w:rStyle w:val="NormalTok"/>
        </w:rPr>
        <w:t>Out[</w:t>
      </w:r>
      <w:r>
        <w:rPr>
          <w:rStyle w:val="DecValTok"/>
        </w:rPr>
        <w:t>15</w:t>
      </w:r>
      <w:r>
        <w:rPr>
          <w:rStyle w:val="NormalTok"/>
        </w:rPr>
        <w:t xml:space="preserve">]: </w:t>
      </w:r>
      <w:r>
        <w:rPr>
          <w:rStyle w:val="FloatTok"/>
        </w:rPr>
        <w:t>1.82</w:t>
      </w:r>
      <w:r>
        <w:br/>
      </w:r>
      <w:r>
        <w:br/>
      </w:r>
      <w:r>
        <w:rPr>
          <w:rStyle w:val="NormalTok"/>
        </w:rPr>
        <w:t>In [</w:t>
      </w:r>
      <w:r>
        <w:rPr>
          <w:rStyle w:val="DecValTok"/>
        </w:rPr>
        <w:t>16</w:t>
      </w:r>
      <w:r>
        <w:rPr>
          <w:rStyle w:val="NormalTok"/>
        </w:rPr>
        <w:t xml:space="preserve">]: </w:t>
      </w:r>
      <w:r>
        <w:rPr>
          <w:rStyle w:val="BuiltInTok"/>
        </w:rPr>
        <w:t>print</w:t>
      </w:r>
      <w:r>
        <w:rPr>
          <w:rStyle w:val="NormalTok"/>
        </w:rPr>
        <w:t>(weight)</w:t>
      </w:r>
      <w:r>
        <w:br/>
      </w:r>
      <w:r>
        <w:rPr>
          <w:rStyle w:val="NormalTok"/>
        </w:rPr>
        <w:t>Out[</w:t>
      </w:r>
      <w:r>
        <w:rPr>
          <w:rStyle w:val="DecValTok"/>
        </w:rPr>
        <w:t>16</w:t>
      </w:r>
      <w:r>
        <w:rPr>
          <w:rStyle w:val="NormalTok"/>
        </w:rPr>
        <w:t xml:space="preserve">]: </w:t>
      </w:r>
      <w:r>
        <w:rPr>
          <w:rStyle w:val="DecValTok"/>
        </w:rPr>
        <w:t>70</w:t>
      </w:r>
      <w:r>
        <w:br/>
      </w:r>
      <w:r>
        <w:br/>
      </w:r>
      <w:r>
        <w:rPr>
          <w:rStyle w:val="NormalTok"/>
        </w:rPr>
        <w:t>In [</w:t>
      </w:r>
      <w:r>
        <w:rPr>
          <w:rStyle w:val="DecValTok"/>
        </w:rPr>
        <w:t>17</w:t>
      </w:r>
      <w:r>
        <w:rPr>
          <w:rStyle w:val="NormalTok"/>
        </w:rPr>
        <w:t>]: height</w:t>
      </w:r>
      <w:r>
        <w:br/>
      </w:r>
      <w:r>
        <w:rPr>
          <w:rStyle w:val="NormalTok"/>
        </w:rPr>
        <w:t>Out[</w:t>
      </w:r>
      <w:r>
        <w:rPr>
          <w:rStyle w:val="DecValTok"/>
        </w:rPr>
        <w:t>17</w:t>
      </w:r>
      <w:r>
        <w:rPr>
          <w:rStyle w:val="NormalTok"/>
        </w:rPr>
        <w:t xml:space="preserve">]: </w:t>
      </w:r>
      <w:r>
        <w:rPr>
          <w:rStyle w:val="FloatTok"/>
        </w:rPr>
        <w:t>1.82</w:t>
      </w:r>
      <w:r>
        <w:br/>
      </w:r>
      <w:r>
        <w:br/>
      </w:r>
      <w:r>
        <w:rPr>
          <w:rStyle w:val="NormalTok"/>
        </w:rPr>
        <w:t>In [</w:t>
      </w:r>
      <w:r>
        <w:rPr>
          <w:rStyle w:val="DecValTok"/>
        </w:rPr>
        <w:t>18</w:t>
      </w:r>
      <w:r>
        <w:rPr>
          <w:rStyle w:val="NormalTok"/>
        </w:rPr>
        <w:t>]: weight</w:t>
      </w:r>
      <w:r>
        <w:br/>
      </w:r>
      <w:r>
        <w:rPr>
          <w:rStyle w:val="NormalTok"/>
        </w:rPr>
        <w:t>Out[</w:t>
      </w:r>
      <w:r>
        <w:rPr>
          <w:rStyle w:val="DecValTok"/>
        </w:rPr>
        <w:t>18</w:t>
      </w:r>
      <w:r>
        <w:rPr>
          <w:rStyle w:val="NormalTok"/>
        </w:rPr>
        <w:t xml:space="preserve">]: </w:t>
      </w:r>
      <w:r>
        <w:rPr>
          <w:rStyle w:val="DecValTok"/>
        </w:rPr>
        <w:t>70</w:t>
      </w:r>
    </w:p>
    <w:p w14:paraId="3866C726" w14:textId="77777777" w:rsidR="007C501D" w:rsidRDefault="00467D46">
      <w:pPr>
        <w:pStyle w:val="FirstParagraph"/>
        <w:ind w:firstLineChars="200" w:firstLine="480"/>
        <w:rPr>
          <w:lang w:eastAsia="zh-CN"/>
        </w:rPr>
        <w:pPrChange w:id="1289" w:author="ma" w:date="2018-09-29T10:57:00Z">
          <w:pPr>
            <w:pStyle w:val="FirstParagraph"/>
          </w:pPr>
        </w:pPrChange>
      </w:pPr>
      <w:r>
        <w:rPr>
          <w:lang w:eastAsia="zh-CN"/>
        </w:rPr>
        <w:t>因而与朋友比较</w:t>
      </w:r>
      <w:r>
        <w:rPr>
          <w:lang w:eastAsia="zh-CN"/>
        </w:rPr>
        <w:t>BMI</w:t>
      </w:r>
      <w:del w:id="1290" w:author="ma" w:date="2018-09-29T10:57:00Z">
        <w:r w:rsidDel="00F9319C">
          <w:rPr>
            <w:lang w:eastAsia="zh-CN"/>
          </w:rPr>
          <w:delText>指数</w:delText>
        </w:r>
      </w:del>
      <w:r>
        <w:rPr>
          <w:lang w:eastAsia="zh-CN"/>
        </w:rPr>
        <w:t>可以写为：</w:t>
      </w:r>
    </w:p>
    <w:p w14:paraId="59F2E122" w14:textId="77777777" w:rsidR="007C501D" w:rsidRDefault="00467D46">
      <w:pPr>
        <w:pStyle w:val="SourceCode"/>
      </w:pPr>
      <w:r>
        <w:rPr>
          <w:rStyle w:val="NormalTok"/>
        </w:rPr>
        <w:t>In [</w:t>
      </w:r>
      <w:r>
        <w:rPr>
          <w:rStyle w:val="DecValTok"/>
        </w:rPr>
        <w:t>19</w:t>
      </w:r>
      <w:r>
        <w:rPr>
          <w:rStyle w:val="NormalTok"/>
        </w:rPr>
        <w:t xml:space="preserve">]: </w:t>
      </w:r>
      <w:proofErr w:type="spellStart"/>
      <w:r>
        <w:rPr>
          <w:rStyle w:val="NormalTok"/>
        </w:rPr>
        <w:t>myBMI</w:t>
      </w:r>
      <w:proofErr w:type="spellEnd"/>
      <w:r>
        <w:rPr>
          <w:rStyle w:val="NormalTok"/>
        </w:rPr>
        <w:t xml:space="preserve"> </w:t>
      </w:r>
      <w:r>
        <w:rPr>
          <w:rStyle w:val="OperatorTok"/>
        </w:rPr>
        <w:t>=</w:t>
      </w:r>
      <w:r>
        <w:rPr>
          <w:rStyle w:val="NormalTok"/>
        </w:rPr>
        <w:t xml:space="preserve"> </w:t>
      </w:r>
      <w:r>
        <w:rPr>
          <w:rStyle w:val="DecValTok"/>
        </w:rPr>
        <w:t>70</w:t>
      </w:r>
      <w:r>
        <w:rPr>
          <w:rStyle w:val="NormalTok"/>
        </w:rPr>
        <w:t xml:space="preserve"> </w:t>
      </w:r>
      <w:r>
        <w:rPr>
          <w:rStyle w:val="OperatorTok"/>
        </w:rPr>
        <w:t>/</w:t>
      </w:r>
      <w:r>
        <w:rPr>
          <w:rStyle w:val="NormalTok"/>
        </w:rPr>
        <w:t xml:space="preserve"> </w:t>
      </w:r>
      <w:r>
        <w:rPr>
          <w:rStyle w:val="FloatTok"/>
        </w:rPr>
        <w:t>1.82</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CommentTok"/>
        </w:rPr>
        <w:t xml:space="preserve"># </w:t>
      </w:r>
      <w:proofErr w:type="spellStart"/>
      <w:r>
        <w:rPr>
          <w:rStyle w:val="CommentTok"/>
        </w:rPr>
        <w:t>我的</w:t>
      </w:r>
      <w:r>
        <w:rPr>
          <w:rStyle w:val="CommentTok"/>
        </w:rPr>
        <w:t>BMI</w:t>
      </w:r>
      <w:proofErr w:type="spellEnd"/>
      <w:del w:id="1291" w:author="ma" w:date="2018-09-29T10:57:00Z">
        <w:r w:rsidDel="00F9319C">
          <w:rPr>
            <w:rStyle w:val="CommentTok"/>
          </w:rPr>
          <w:delText>指数</w:delText>
        </w:r>
      </w:del>
      <w:r>
        <w:br/>
      </w:r>
      <w:r>
        <w:br/>
      </w:r>
      <w:r>
        <w:rPr>
          <w:rStyle w:val="NormalTok"/>
        </w:rPr>
        <w:t>In [</w:t>
      </w:r>
      <w:r>
        <w:rPr>
          <w:rStyle w:val="DecValTok"/>
        </w:rPr>
        <w:t>20</w:t>
      </w:r>
      <w:r>
        <w:rPr>
          <w:rStyle w:val="NormalTok"/>
        </w:rPr>
        <w:t xml:space="preserve">]: </w:t>
      </w:r>
      <w:proofErr w:type="spellStart"/>
      <w:r>
        <w:rPr>
          <w:rStyle w:val="NormalTok"/>
        </w:rPr>
        <w:t>friendBMI</w:t>
      </w:r>
      <w:proofErr w:type="spellEnd"/>
      <w:r>
        <w:rPr>
          <w:rStyle w:val="NormalTok"/>
        </w:rPr>
        <w:t xml:space="preserve"> </w:t>
      </w:r>
      <w:r>
        <w:rPr>
          <w:rStyle w:val="OperatorTok"/>
        </w:rPr>
        <w:t>=</w:t>
      </w:r>
      <w:r>
        <w:rPr>
          <w:rStyle w:val="NormalTok"/>
        </w:rPr>
        <w:t xml:space="preserve"> </w:t>
      </w:r>
      <w:r>
        <w:rPr>
          <w:rStyle w:val="DecValTok"/>
        </w:rPr>
        <w:t>48</w:t>
      </w:r>
      <w:r>
        <w:rPr>
          <w:rStyle w:val="NormalTok"/>
        </w:rPr>
        <w:t xml:space="preserve"> </w:t>
      </w:r>
      <w:r>
        <w:rPr>
          <w:rStyle w:val="OperatorTok"/>
        </w:rPr>
        <w:t>/</w:t>
      </w:r>
      <w:r>
        <w:rPr>
          <w:rStyle w:val="NormalTok"/>
        </w:rPr>
        <w:t xml:space="preserve"> </w:t>
      </w:r>
      <w:r>
        <w:rPr>
          <w:rStyle w:val="FloatTok"/>
        </w:rPr>
        <w:t>1.64</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CommentTok"/>
        </w:rPr>
        <w:t xml:space="preserve"># </w:t>
      </w:r>
      <w:proofErr w:type="spellStart"/>
      <w:r>
        <w:rPr>
          <w:rStyle w:val="CommentTok"/>
        </w:rPr>
        <w:t>朋友的</w:t>
      </w:r>
      <w:r>
        <w:rPr>
          <w:rStyle w:val="CommentTok"/>
        </w:rPr>
        <w:t>BMI</w:t>
      </w:r>
      <w:proofErr w:type="spellEnd"/>
      <w:del w:id="1292" w:author="ma" w:date="2018-09-29T10:57:00Z">
        <w:r w:rsidDel="00F9319C">
          <w:rPr>
            <w:rStyle w:val="CommentTok"/>
          </w:rPr>
          <w:delText>指数</w:delText>
        </w:r>
      </w:del>
      <w:r>
        <w:br/>
      </w:r>
      <w:r>
        <w:br/>
      </w:r>
      <w:r>
        <w:rPr>
          <w:rStyle w:val="NormalTok"/>
        </w:rPr>
        <w:lastRenderedPageBreak/>
        <w:t>In [</w:t>
      </w:r>
      <w:r>
        <w:rPr>
          <w:rStyle w:val="DecValTok"/>
        </w:rPr>
        <w:t>21</w:t>
      </w:r>
      <w:r>
        <w:rPr>
          <w:rStyle w:val="NormalTok"/>
        </w:rPr>
        <w:t xml:space="preserve">]: </w:t>
      </w:r>
      <w:proofErr w:type="spellStart"/>
      <w:r>
        <w:rPr>
          <w:rStyle w:val="NormalTok"/>
        </w:rPr>
        <w:t>myBMI</w:t>
      </w:r>
      <w:proofErr w:type="spellEnd"/>
      <w:r>
        <w:rPr>
          <w:rStyle w:val="NormalTok"/>
        </w:rPr>
        <w:t xml:space="preserve"> </w:t>
      </w:r>
      <w:r>
        <w:rPr>
          <w:rStyle w:val="OperatorTok"/>
        </w:rPr>
        <w:t>-</w:t>
      </w:r>
      <w:r>
        <w:rPr>
          <w:rStyle w:val="NormalTok"/>
        </w:rPr>
        <w:t xml:space="preserve"> </w:t>
      </w:r>
      <w:proofErr w:type="spellStart"/>
      <w:r>
        <w:rPr>
          <w:rStyle w:val="NormalTok"/>
        </w:rPr>
        <w:t>friendBMI</w:t>
      </w:r>
      <w:proofErr w:type="spellEnd"/>
      <w:r>
        <w:br/>
      </w:r>
      <w:r>
        <w:rPr>
          <w:rStyle w:val="NormalTok"/>
        </w:rPr>
        <w:t>Out[</w:t>
      </w:r>
      <w:r>
        <w:rPr>
          <w:rStyle w:val="DecValTok"/>
        </w:rPr>
        <w:t>21</w:t>
      </w:r>
      <w:r>
        <w:rPr>
          <w:rStyle w:val="NormalTok"/>
        </w:rPr>
        <w:t xml:space="preserve">]: </w:t>
      </w:r>
      <w:r>
        <w:rPr>
          <w:rStyle w:val="FloatTok"/>
        </w:rPr>
        <w:t>3.2861935117918257</w:t>
      </w:r>
    </w:p>
    <w:p w14:paraId="55B3B782" w14:textId="77777777" w:rsidR="007C501D" w:rsidRDefault="00086D7F">
      <w:pPr>
        <w:pStyle w:val="3"/>
        <w:rPr>
          <w:lang w:eastAsia="zh-CN"/>
        </w:rPr>
      </w:pPr>
      <w:bookmarkStart w:id="1293" w:name="header-n250"/>
      <w:ins w:id="1294" w:author="ma" w:date="2018-09-28T16:20:00Z">
        <w:r>
          <w:rPr>
            <w:rFonts w:hint="eastAsia"/>
            <w:lang w:eastAsia="zh-CN"/>
          </w:rPr>
          <w:t xml:space="preserve">2.4.2 </w:t>
        </w:r>
      </w:ins>
      <w:r w:rsidR="00467D46">
        <w:rPr>
          <w:lang w:eastAsia="zh-CN"/>
        </w:rPr>
        <w:t>变量的命名</w:t>
      </w:r>
      <w:bookmarkEnd w:id="1293"/>
    </w:p>
    <w:p w14:paraId="6A93CE1D" w14:textId="77777777" w:rsidR="007C501D" w:rsidRDefault="00467D46">
      <w:pPr>
        <w:pStyle w:val="FirstParagraph"/>
        <w:ind w:firstLineChars="200" w:firstLine="480"/>
        <w:rPr>
          <w:lang w:eastAsia="zh-CN"/>
        </w:rPr>
        <w:pPrChange w:id="1295" w:author="ma" w:date="2018-09-29T10:57:00Z">
          <w:pPr>
            <w:pStyle w:val="FirstParagraph"/>
          </w:pPr>
        </w:pPrChange>
      </w:pPr>
      <w:r>
        <w:rPr>
          <w:lang w:eastAsia="zh-CN"/>
        </w:rPr>
        <w:t>变量的命名需要遵循</w:t>
      </w:r>
      <w:del w:id="1296" w:author="ma" w:date="2018-09-29T10:58:00Z">
        <w:r w:rsidDel="00240346">
          <w:rPr>
            <w:lang w:eastAsia="zh-CN"/>
          </w:rPr>
          <w:delText>一定的</w:delText>
        </w:r>
      </w:del>
      <w:ins w:id="1297" w:author="ma" w:date="2018-09-29T10:58:00Z">
        <w:r w:rsidR="00240346">
          <w:rPr>
            <w:rFonts w:hint="eastAsia"/>
            <w:lang w:eastAsia="zh-CN"/>
          </w:rPr>
          <w:t>下列</w:t>
        </w:r>
      </w:ins>
      <w:r>
        <w:rPr>
          <w:lang w:eastAsia="zh-CN"/>
        </w:rPr>
        <w:t>规则</w:t>
      </w:r>
      <w:ins w:id="1298" w:author="ma" w:date="2018-09-29T10:58:00Z">
        <w:r w:rsidR="00240346">
          <w:rPr>
            <w:rFonts w:hint="eastAsia"/>
            <w:lang w:eastAsia="zh-CN"/>
          </w:rPr>
          <w:t>。</w:t>
        </w:r>
      </w:ins>
      <w:del w:id="1299" w:author="ma" w:date="2018-09-29T10:58:00Z">
        <w:r w:rsidDel="00240346">
          <w:rPr>
            <w:lang w:eastAsia="zh-CN"/>
          </w:rPr>
          <w:delText>：</w:delText>
        </w:r>
      </w:del>
    </w:p>
    <w:p w14:paraId="43573136" w14:textId="77777777" w:rsidR="007C501D" w:rsidRDefault="00467D46">
      <w:pPr>
        <w:numPr>
          <w:ilvl w:val="0"/>
          <w:numId w:val="5"/>
        </w:numPr>
        <w:rPr>
          <w:lang w:eastAsia="zh-CN"/>
        </w:rPr>
      </w:pPr>
      <w:r>
        <w:rPr>
          <w:lang w:eastAsia="zh-CN"/>
        </w:rPr>
        <w:t>第一个字符必须是字母表中的字母（大写或小写）或者一个下</w:t>
      </w:r>
      <w:ins w:id="1300" w:author="ma" w:date="2018-09-29T10:58:00Z">
        <w:r w:rsidR="00690FF7">
          <w:rPr>
            <w:rFonts w:hint="eastAsia"/>
            <w:lang w:eastAsia="zh-CN"/>
          </w:rPr>
          <w:t>画</w:t>
        </w:r>
      </w:ins>
      <w:commentRangeStart w:id="1301"/>
      <w:del w:id="1302" w:author="ma" w:date="2018-09-29T10:58:00Z">
        <w:r w:rsidDel="00690FF7">
          <w:rPr>
            <w:lang w:eastAsia="zh-CN"/>
          </w:rPr>
          <w:delText>划</w:delText>
        </w:r>
      </w:del>
      <w:commentRangeEnd w:id="1301"/>
      <w:r w:rsidR="00430FF8">
        <w:rPr>
          <w:rStyle w:val="af1"/>
        </w:rPr>
        <w:commentReference w:id="1301"/>
      </w:r>
      <w:r>
        <w:rPr>
          <w:lang w:eastAsia="zh-CN"/>
        </w:rPr>
        <w:t>线</w:t>
      </w:r>
      <w:ins w:id="1303" w:author="ma" w:date="2018-09-29T10:58:00Z">
        <w:r w:rsidR="00690FF7">
          <w:rPr>
            <w:rFonts w:hint="eastAsia"/>
            <w:lang w:eastAsia="zh-CN"/>
          </w:rPr>
          <w:t>“</w:t>
        </w:r>
      </w:ins>
      <w:r>
        <w:rPr>
          <w:rStyle w:val="VerbatimChar"/>
          <w:lang w:eastAsia="zh-CN"/>
        </w:rPr>
        <w:t>_</w:t>
      </w:r>
      <w:ins w:id="1304" w:author="ma" w:date="2018-09-29T10:58:00Z">
        <w:r w:rsidR="00690FF7">
          <w:rPr>
            <w:rStyle w:val="VerbatimChar"/>
            <w:rFonts w:hint="eastAsia"/>
            <w:lang w:eastAsia="zh-CN"/>
          </w:rPr>
          <w:t>”</w:t>
        </w:r>
      </w:ins>
      <w:r>
        <w:rPr>
          <w:lang w:eastAsia="zh-CN"/>
        </w:rPr>
        <w:t>。</w:t>
      </w:r>
    </w:p>
    <w:p w14:paraId="0307B611" w14:textId="77777777" w:rsidR="007C501D" w:rsidRDefault="00467D46">
      <w:pPr>
        <w:numPr>
          <w:ilvl w:val="0"/>
          <w:numId w:val="5"/>
        </w:numPr>
        <w:rPr>
          <w:lang w:eastAsia="zh-CN"/>
        </w:rPr>
      </w:pPr>
      <w:r>
        <w:rPr>
          <w:lang w:eastAsia="zh-CN"/>
        </w:rPr>
        <w:t>其他部分可以由字母（大写或小写）、下</w:t>
      </w:r>
      <w:ins w:id="1305" w:author="ma" w:date="2018-09-29T10:59:00Z">
        <w:r w:rsidR="00430FF8">
          <w:rPr>
            <w:rFonts w:hint="eastAsia"/>
            <w:lang w:eastAsia="zh-CN"/>
          </w:rPr>
          <w:t>画</w:t>
        </w:r>
      </w:ins>
      <w:del w:id="1306" w:author="ma" w:date="2018-09-29T10:59:00Z">
        <w:r w:rsidDel="00430FF8">
          <w:rPr>
            <w:lang w:eastAsia="zh-CN"/>
          </w:rPr>
          <w:delText>划</w:delText>
        </w:r>
      </w:del>
      <w:r>
        <w:rPr>
          <w:lang w:eastAsia="zh-CN"/>
        </w:rPr>
        <w:t>线</w:t>
      </w:r>
      <w:ins w:id="1307" w:author="ma" w:date="2018-09-29T10:59:00Z">
        <w:r w:rsidR="00430FF8">
          <w:rPr>
            <w:rFonts w:hint="eastAsia"/>
            <w:lang w:eastAsia="zh-CN"/>
          </w:rPr>
          <w:t>“</w:t>
        </w:r>
      </w:ins>
      <w:r>
        <w:rPr>
          <w:rStyle w:val="VerbatimChar"/>
          <w:lang w:eastAsia="zh-CN"/>
        </w:rPr>
        <w:t>_</w:t>
      </w:r>
      <w:ins w:id="1308" w:author="ma" w:date="2018-09-29T10:59:00Z">
        <w:r w:rsidR="00430FF8">
          <w:rPr>
            <w:rStyle w:val="VerbatimChar"/>
            <w:rFonts w:hint="eastAsia"/>
            <w:lang w:eastAsia="zh-CN"/>
          </w:rPr>
          <w:t>”</w:t>
        </w:r>
      </w:ins>
      <w:r>
        <w:rPr>
          <w:lang w:eastAsia="zh-CN"/>
        </w:rPr>
        <w:t>或数字（</w:t>
      </w:r>
      <w:r>
        <w:rPr>
          <w:lang w:eastAsia="zh-CN"/>
        </w:rPr>
        <w:t>0</w:t>
      </w:r>
      <w:ins w:id="1309" w:author="ma" w:date="2018-09-29T10:59:00Z">
        <w:r w:rsidR="00430FF8">
          <w:rPr>
            <w:rFonts w:hint="eastAsia"/>
            <w:lang w:eastAsia="zh-CN"/>
          </w:rPr>
          <w:t>~</w:t>
        </w:r>
      </w:ins>
      <w:commentRangeStart w:id="1310"/>
      <w:del w:id="1311" w:author="ma" w:date="2018-09-29T10:59:00Z">
        <w:r w:rsidDel="00430FF8">
          <w:rPr>
            <w:lang w:eastAsia="zh-CN"/>
          </w:rPr>
          <w:delText>-</w:delText>
        </w:r>
      </w:del>
      <w:commentRangeEnd w:id="1310"/>
      <w:r w:rsidR="000C2399">
        <w:rPr>
          <w:rStyle w:val="af1"/>
        </w:rPr>
        <w:commentReference w:id="1310"/>
      </w:r>
      <w:r>
        <w:rPr>
          <w:lang w:eastAsia="zh-CN"/>
        </w:rPr>
        <w:t>9</w:t>
      </w:r>
      <w:r>
        <w:rPr>
          <w:lang w:eastAsia="zh-CN"/>
        </w:rPr>
        <w:t>）组成。</w:t>
      </w:r>
    </w:p>
    <w:p w14:paraId="59E06EA9" w14:textId="77777777" w:rsidR="007C501D" w:rsidRDefault="000C2399">
      <w:pPr>
        <w:numPr>
          <w:ilvl w:val="0"/>
          <w:numId w:val="5"/>
        </w:numPr>
        <w:rPr>
          <w:lang w:eastAsia="zh-CN"/>
        </w:rPr>
      </w:pPr>
      <w:ins w:id="1312" w:author="ma" w:date="2018-09-29T11:00:00Z">
        <w:r>
          <w:rPr>
            <w:rFonts w:hint="eastAsia"/>
            <w:lang w:eastAsia="zh-CN"/>
          </w:rPr>
          <w:t>变量</w:t>
        </w:r>
      </w:ins>
      <w:r w:rsidR="00467D46">
        <w:rPr>
          <w:lang w:eastAsia="zh-CN"/>
        </w:rPr>
        <w:t>名</w:t>
      </w:r>
      <w:ins w:id="1313" w:author="ma" w:date="2018-09-29T11:02:00Z">
        <w:r w:rsidR="009E660E">
          <w:rPr>
            <w:rFonts w:hint="eastAsia"/>
            <w:lang w:eastAsia="zh-CN"/>
          </w:rPr>
          <w:t>称</w:t>
        </w:r>
      </w:ins>
      <w:del w:id="1314" w:author="ma" w:date="2018-09-29T11:02:00Z">
        <w:r w:rsidR="00467D46" w:rsidDel="009E660E">
          <w:rPr>
            <w:lang w:eastAsia="zh-CN"/>
          </w:rPr>
          <w:delText>字</w:delText>
        </w:r>
      </w:del>
      <w:r w:rsidR="00467D46">
        <w:rPr>
          <w:lang w:eastAsia="zh-CN"/>
        </w:rPr>
        <w:t>是</w:t>
      </w:r>
      <w:del w:id="1315" w:author="ma" w:date="2018-09-29T11:01:00Z">
        <w:r w:rsidR="00467D46" w:rsidDel="000C2399">
          <w:rPr>
            <w:lang w:eastAsia="zh-CN"/>
          </w:rPr>
          <w:delText>对</w:delText>
        </w:r>
      </w:del>
      <w:r w:rsidR="00467D46">
        <w:rPr>
          <w:lang w:eastAsia="zh-CN"/>
        </w:rPr>
        <w:t>大小写敏感的。例如，</w:t>
      </w:r>
      <w:proofErr w:type="spellStart"/>
      <w:r w:rsidR="00467D46">
        <w:rPr>
          <w:rStyle w:val="VerbatimChar"/>
          <w:lang w:eastAsia="zh-CN"/>
        </w:rPr>
        <w:t>myname</w:t>
      </w:r>
      <w:proofErr w:type="spellEnd"/>
      <w:r w:rsidR="00467D46">
        <w:rPr>
          <w:lang w:eastAsia="zh-CN"/>
        </w:rPr>
        <w:t>和</w:t>
      </w:r>
      <w:proofErr w:type="spellStart"/>
      <w:r w:rsidR="00467D46">
        <w:rPr>
          <w:rStyle w:val="VerbatimChar"/>
          <w:lang w:eastAsia="zh-CN"/>
        </w:rPr>
        <w:t>myName</w:t>
      </w:r>
      <w:proofErr w:type="spellEnd"/>
      <w:r w:rsidR="00467D46">
        <w:rPr>
          <w:lang w:eastAsia="zh-CN"/>
        </w:rPr>
        <w:t>不是一个</w:t>
      </w:r>
      <w:commentRangeStart w:id="1316"/>
      <w:r w:rsidR="00467D46">
        <w:rPr>
          <w:lang w:eastAsia="zh-CN"/>
        </w:rPr>
        <w:t>标识符</w:t>
      </w:r>
      <w:commentRangeEnd w:id="1316"/>
      <w:r>
        <w:rPr>
          <w:rStyle w:val="af1"/>
        </w:rPr>
        <w:commentReference w:id="1316"/>
      </w:r>
      <w:r w:rsidR="00467D46">
        <w:rPr>
          <w:lang w:eastAsia="zh-CN"/>
        </w:rPr>
        <w:t>。</w:t>
      </w:r>
      <w:del w:id="1317" w:author="ma" w:date="2018-09-29T11:01:00Z">
        <w:r w:rsidR="00467D46" w:rsidDel="000C2399">
          <w:rPr>
            <w:lang w:eastAsia="zh-CN"/>
          </w:rPr>
          <w:delText>注意前者中的小写</w:delText>
        </w:r>
        <w:r w:rsidR="00467D46" w:rsidDel="000C2399">
          <w:rPr>
            <w:rStyle w:val="VerbatimChar"/>
            <w:lang w:eastAsia="zh-CN"/>
          </w:rPr>
          <w:delText>n</w:delText>
        </w:r>
        <w:r w:rsidR="00467D46" w:rsidDel="000C2399">
          <w:rPr>
            <w:lang w:eastAsia="zh-CN"/>
          </w:rPr>
          <w:delText>和后者中的大写</w:delText>
        </w:r>
        <w:r w:rsidR="00467D46" w:rsidDel="000C2399">
          <w:rPr>
            <w:rStyle w:val="VerbatimChar"/>
            <w:lang w:eastAsia="zh-CN"/>
          </w:rPr>
          <w:delText>N</w:delText>
        </w:r>
        <w:r w:rsidR="00467D46" w:rsidDel="000C2399">
          <w:rPr>
            <w:lang w:eastAsia="zh-CN"/>
          </w:rPr>
          <w:delText>。</w:delText>
        </w:r>
      </w:del>
    </w:p>
    <w:p w14:paraId="120223FD" w14:textId="77777777" w:rsidR="007C501D" w:rsidRDefault="00467D46">
      <w:pPr>
        <w:pStyle w:val="FirstParagraph"/>
        <w:ind w:firstLineChars="200" w:firstLine="440"/>
        <w:pPrChange w:id="1318" w:author="ma" w:date="2018-09-29T11:01:00Z">
          <w:pPr>
            <w:pStyle w:val="FirstParagraph"/>
          </w:pPr>
        </w:pPrChange>
      </w:pPr>
      <w:r>
        <w:rPr>
          <w:rStyle w:val="VerbatimChar"/>
        </w:rPr>
        <w:t>i</w:t>
      </w:r>
      <w:r>
        <w:t>、</w:t>
      </w:r>
      <w:r>
        <w:rPr>
          <w:rStyle w:val="VerbatimChar"/>
        </w:rPr>
        <w:t>__my_name</w:t>
      </w:r>
      <w:r>
        <w:t>、</w:t>
      </w:r>
      <w:r>
        <w:rPr>
          <w:rStyle w:val="VerbatimChar"/>
        </w:rPr>
        <w:t>name_23</w:t>
      </w:r>
      <w:r>
        <w:t>和</w:t>
      </w:r>
      <w:r>
        <w:rPr>
          <w:rStyle w:val="VerbatimChar"/>
        </w:rPr>
        <w:t>a1b2_c3</w:t>
      </w:r>
      <w:r>
        <w:t>是有效的</w:t>
      </w:r>
      <w:ins w:id="1319" w:author="ma" w:date="2018-09-29T11:02:00Z">
        <w:r w:rsidR="009E660E">
          <w:rPr>
            <w:rFonts w:hint="eastAsia"/>
            <w:lang w:eastAsia="zh-CN"/>
          </w:rPr>
          <w:t>变量</w:t>
        </w:r>
      </w:ins>
      <w:r>
        <w:t>名</w:t>
      </w:r>
      <w:ins w:id="1320" w:author="ma" w:date="2018-09-29T11:02:00Z">
        <w:r w:rsidR="009E660E">
          <w:rPr>
            <w:rFonts w:hint="eastAsia"/>
            <w:lang w:eastAsia="zh-CN"/>
          </w:rPr>
          <w:t>称</w:t>
        </w:r>
      </w:ins>
      <w:del w:id="1321" w:author="ma" w:date="2018-09-29T11:02:00Z">
        <w:r w:rsidDel="009E660E">
          <w:delText>字</w:delText>
        </w:r>
      </w:del>
      <w:r>
        <w:t>；</w:t>
      </w:r>
      <w:r>
        <w:rPr>
          <w:rStyle w:val="VerbatimChar"/>
        </w:rPr>
        <w:t>2things</w:t>
      </w:r>
      <w:r>
        <w:t>、</w:t>
      </w:r>
      <w:r>
        <w:rPr>
          <w:rStyle w:val="VerbatimChar"/>
        </w:rPr>
        <w:t xml:space="preserve">this is spaced </w:t>
      </w:r>
      <w:proofErr w:type="spellStart"/>
      <w:r>
        <w:rPr>
          <w:rStyle w:val="VerbatimChar"/>
        </w:rPr>
        <w:t>out</w:t>
      </w:r>
      <w:r>
        <w:t>和</w:t>
      </w:r>
      <w:r>
        <w:rPr>
          <w:rStyle w:val="VerbatimChar"/>
        </w:rPr>
        <w:t>my-name</w:t>
      </w:r>
      <w:r>
        <w:t>是无效的</w:t>
      </w:r>
      <w:proofErr w:type="spellEnd"/>
      <w:ins w:id="1322" w:author="ma" w:date="2018-09-29T11:02:00Z">
        <w:r w:rsidR="009E660E">
          <w:rPr>
            <w:rFonts w:hint="eastAsia"/>
            <w:lang w:eastAsia="zh-CN"/>
          </w:rPr>
          <w:t>变量</w:t>
        </w:r>
      </w:ins>
      <w:r>
        <w:t>名</w:t>
      </w:r>
      <w:ins w:id="1323" w:author="ma" w:date="2018-09-29T11:02:00Z">
        <w:r w:rsidR="009E660E">
          <w:rPr>
            <w:rFonts w:hint="eastAsia"/>
            <w:lang w:eastAsia="zh-CN"/>
          </w:rPr>
          <w:t>称</w:t>
        </w:r>
      </w:ins>
      <w:del w:id="1324" w:author="ma" w:date="2018-09-29T11:02:00Z">
        <w:r w:rsidDel="009E660E">
          <w:delText>字</w:delText>
        </w:r>
      </w:del>
      <w:r>
        <w:t>。</w:t>
      </w:r>
    </w:p>
    <w:p w14:paraId="772B5C2D" w14:textId="77777777" w:rsidR="007C501D" w:rsidRDefault="00467D46">
      <w:pPr>
        <w:pStyle w:val="a0"/>
        <w:ind w:firstLineChars="200" w:firstLine="480"/>
        <w:pPrChange w:id="1325" w:author="ma" w:date="2018-09-29T11:06:00Z">
          <w:pPr>
            <w:pStyle w:val="a0"/>
          </w:pPr>
        </w:pPrChange>
      </w:pPr>
      <w:proofErr w:type="spellStart"/>
      <w:r>
        <w:t>举个</w:t>
      </w:r>
      <w:proofErr w:type="spellEnd"/>
      <w:ins w:id="1326" w:author="ma" w:date="2018-09-29T11:06:00Z">
        <w:r w:rsidR="00427C9E">
          <w:rPr>
            <w:rFonts w:hint="eastAsia"/>
            <w:lang w:eastAsia="zh-CN"/>
          </w:rPr>
          <w:t>代码的</w:t>
        </w:r>
      </w:ins>
      <w:proofErr w:type="spellStart"/>
      <w:r>
        <w:t>例子</w:t>
      </w:r>
      <w:proofErr w:type="spellEnd"/>
      <w:r>
        <w:t>：</w:t>
      </w:r>
    </w:p>
    <w:p w14:paraId="557C1E30" w14:textId="77777777" w:rsidR="007C501D" w:rsidRDefault="00467D46">
      <w:pPr>
        <w:pStyle w:val="SourceCode"/>
      </w:pPr>
      <w:proofErr w:type="spellStart"/>
      <w:r>
        <w:rPr>
          <w:rStyle w:val="NormalTok"/>
        </w:rPr>
        <w:t>IIn</w:t>
      </w:r>
      <w:proofErr w:type="spellEnd"/>
      <w:r>
        <w:rPr>
          <w:rStyle w:val="NormalTok"/>
        </w:rPr>
        <w:t xml:space="preserve"> [</w:t>
      </w:r>
      <w:r>
        <w:rPr>
          <w:rStyle w:val="DecValTok"/>
        </w:rPr>
        <w:t>22</w:t>
      </w:r>
      <w:r>
        <w:rPr>
          <w:rStyle w:val="NormalTok"/>
        </w:rPr>
        <w:t>]: __</w:t>
      </w:r>
      <w:proofErr w:type="spellStart"/>
      <w:r>
        <w:rPr>
          <w:rStyle w:val="NormalTok"/>
        </w:rPr>
        <w:t>myName</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ShixiangWang</w:t>
      </w:r>
      <w:proofErr w:type="spellEnd"/>
      <w:r>
        <w:rPr>
          <w:rStyle w:val="StringTok"/>
        </w:rPr>
        <w:t>"</w:t>
      </w:r>
      <w:r>
        <w:br/>
      </w:r>
      <w:r>
        <w:br/>
      </w:r>
      <w:r>
        <w:rPr>
          <w:rStyle w:val="NormalTok"/>
        </w:rPr>
        <w:t>In [</w:t>
      </w:r>
      <w:r>
        <w:rPr>
          <w:rStyle w:val="DecValTok"/>
        </w:rPr>
        <w:t>23</w:t>
      </w:r>
      <w:r>
        <w:rPr>
          <w:rStyle w:val="NormalTok"/>
        </w:rPr>
        <w:t>]: my</w:t>
      </w:r>
      <w:r>
        <w:rPr>
          <w:rStyle w:val="OperatorTok"/>
        </w:rPr>
        <w:t>-</w:t>
      </w:r>
      <w:r>
        <w:rPr>
          <w:rStyle w:val="NormalTok"/>
        </w:rPr>
        <w:t xml:space="preserve">name </w:t>
      </w:r>
      <w:r>
        <w:rPr>
          <w:rStyle w:val="OperatorTok"/>
        </w:rPr>
        <w:t>=</w:t>
      </w:r>
      <w:r>
        <w:rPr>
          <w:rStyle w:val="NormalTok"/>
        </w:rPr>
        <w:t xml:space="preserve"> </w:t>
      </w:r>
      <w:r>
        <w:rPr>
          <w:rStyle w:val="StringTok"/>
        </w:rPr>
        <w:t>"</w:t>
      </w:r>
      <w:proofErr w:type="spellStart"/>
      <w:r>
        <w:rPr>
          <w:rStyle w:val="StringTok"/>
        </w:rPr>
        <w:t>ShixiangWang</w:t>
      </w:r>
      <w:proofErr w:type="spellEnd"/>
      <w:r>
        <w:rPr>
          <w:rStyle w:val="StringTok"/>
        </w:rPr>
        <w:t>"</w:t>
      </w:r>
      <w:r>
        <w:br/>
      </w:r>
      <w:r>
        <w:rPr>
          <w:rStyle w:val="NormalTok"/>
        </w:rPr>
        <w:t xml:space="preserve">  File </w:t>
      </w:r>
      <w:r>
        <w:rPr>
          <w:rStyle w:val="StringTok"/>
        </w:rPr>
        <w:t>"&lt;ipython-input-23-1b106abe1308&gt;"</w:t>
      </w:r>
      <w:r>
        <w:rPr>
          <w:rStyle w:val="NormalTok"/>
        </w:rPr>
        <w:t xml:space="preserve">, line </w:t>
      </w:r>
      <w:r>
        <w:rPr>
          <w:rStyle w:val="DecValTok"/>
        </w:rPr>
        <w:t>1</w:t>
      </w:r>
      <w:r>
        <w:br/>
      </w:r>
      <w:r>
        <w:rPr>
          <w:rStyle w:val="NormalTok"/>
        </w:rPr>
        <w:t xml:space="preserve">    my</w:t>
      </w:r>
      <w:r>
        <w:rPr>
          <w:rStyle w:val="OperatorTok"/>
        </w:rPr>
        <w:t>-</w:t>
      </w:r>
      <w:r>
        <w:rPr>
          <w:rStyle w:val="NormalTok"/>
        </w:rPr>
        <w:t xml:space="preserve">name </w:t>
      </w:r>
      <w:r>
        <w:rPr>
          <w:rStyle w:val="OperatorTok"/>
        </w:rPr>
        <w:t>=</w:t>
      </w:r>
      <w:r>
        <w:rPr>
          <w:rStyle w:val="NormalTok"/>
        </w:rPr>
        <w:t xml:space="preserve"> </w:t>
      </w:r>
      <w:r>
        <w:rPr>
          <w:rStyle w:val="StringTok"/>
        </w:rPr>
        <w:t>"</w:t>
      </w:r>
      <w:proofErr w:type="spellStart"/>
      <w:r>
        <w:rPr>
          <w:rStyle w:val="StringTok"/>
        </w:rPr>
        <w:t>ShixiangWang</w:t>
      </w:r>
      <w:proofErr w:type="spellEnd"/>
      <w:r>
        <w:rPr>
          <w:rStyle w:val="StringTok"/>
        </w:rPr>
        <w:t>"</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can</w:t>
      </w:r>
      <w:r>
        <w:rPr>
          <w:rStyle w:val="StringTok"/>
        </w:rPr>
        <w:t>'t assign to operator</w:t>
      </w:r>
    </w:p>
    <w:p w14:paraId="159EEA63" w14:textId="77777777" w:rsidR="007C501D" w:rsidRDefault="00467D46">
      <w:pPr>
        <w:pStyle w:val="FirstParagraph"/>
        <w:ind w:firstLineChars="200" w:firstLine="480"/>
        <w:rPr>
          <w:lang w:eastAsia="zh-CN"/>
        </w:rPr>
        <w:pPrChange w:id="1327" w:author="ma" w:date="2018-09-29T11:06:00Z">
          <w:pPr>
            <w:pStyle w:val="FirstParagraph"/>
          </w:pPr>
        </w:pPrChange>
      </w:pPr>
      <w:r>
        <w:rPr>
          <w:lang w:eastAsia="zh-CN"/>
        </w:rPr>
        <w:t>给变量命名是</w:t>
      </w:r>
      <w:del w:id="1328" w:author="ma" w:date="2018-09-29T11:07:00Z">
        <w:r w:rsidDel="00427C9E">
          <w:rPr>
            <w:lang w:eastAsia="zh-CN"/>
          </w:rPr>
          <w:delText>一个古老的问题，也是</w:delText>
        </w:r>
      </w:del>
      <w:r>
        <w:rPr>
          <w:lang w:eastAsia="zh-CN"/>
        </w:rPr>
        <w:t>编程的基础。新手</w:t>
      </w:r>
      <w:del w:id="1329" w:author="ma" w:date="2018-09-29T11:07:00Z">
        <w:r w:rsidDel="00427C9E">
          <w:rPr>
            <w:lang w:eastAsia="zh-CN"/>
          </w:rPr>
          <w:delText>往往</w:delText>
        </w:r>
      </w:del>
      <w:r>
        <w:rPr>
          <w:lang w:eastAsia="zh-CN"/>
        </w:rPr>
        <w:t>在处理简单问题时</w:t>
      </w:r>
      <w:ins w:id="1330" w:author="ma" w:date="2018-09-29T11:07:00Z">
        <w:r w:rsidR="00427C9E">
          <w:rPr>
            <w:rFonts w:hint="eastAsia"/>
            <w:lang w:eastAsia="zh-CN"/>
          </w:rPr>
          <w:t>往往</w:t>
        </w:r>
      </w:ins>
      <w:r>
        <w:rPr>
          <w:lang w:eastAsia="zh-CN"/>
        </w:rPr>
        <w:t>会选择</w:t>
      </w:r>
      <w:r>
        <w:rPr>
          <w:rStyle w:val="VerbatimChar"/>
          <w:lang w:eastAsia="zh-CN"/>
        </w:rPr>
        <w:t>a</w:t>
      </w:r>
      <w:ins w:id="1331" w:author="ma" w:date="2018-09-29T11:07:00Z">
        <w:r w:rsidR="00427C9E">
          <w:rPr>
            <w:rFonts w:hint="eastAsia"/>
            <w:lang w:eastAsia="zh-CN"/>
          </w:rPr>
          <w:t>、</w:t>
        </w:r>
      </w:ins>
      <w:del w:id="1332" w:author="ma" w:date="2018-09-29T11:07:00Z">
        <w:r w:rsidDel="00427C9E">
          <w:rPr>
            <w:lang w:eastAsia="zh-CN"/>
          </w:rPr>
          <w:delText>,</w:delText>
        </w:r>
      </w:del>
      <w:r>
        <w:rPr>
          <w:rStyle w:val="VerbatimChar"/>
          <w:lang w:eastAsia="zh-CN"/>
        </w:rPr>
        <w:t>b</w:t>
      </w:r>
      <w:ins w:id="1333" w:author="ma" w:date="2018-09-29T11:07:00Z">
        <w:r w:rsidR="00427C9E">
          <w:rPr>
            <w:rFonts w:hint="eastAsia"/>
            <w:lang w:eastAsia="zh-CN"/>
          </w:rPr>
          <w:t>、</w:t>
        </w:r>
      </w:ins>
      <w:del w:id="1334" w:author="ma" w:date="2018-09-29T11:07:00Z">
        <w:r w:rsidDel="00427C9E">
          <w:rPr>
            <w:lang w:eastAsia="zh-CN"/>
          </w:rPr>
          <w:delText>,</w:delText>
        </w:r>
      </w:del>
      <w:r>
        <w:rPr>
          <w:rStyle w:val="VerbatimChar"/>
          <w:lang w:eastAsia="zh-CN"/>
        </w:rPr>
        <w:t>c</w:t>
      </w:r>
      <w:r>
        <w:rPr>
          <w:lang w:eastAsia="zh-CN"/>
        </w:rPr>
        <w:t>这样的名字，</w:t>
      </w:r>
      <w:del w:id="1335" w:author="ma" w:date="2018-09-29T11:08:00Z">
        <w:r w:rsidDel="00427C9E">
          <w:rPr>
            <w:lang w:eastAsia="zh-CN"/>
          </w:rPr>
          <w:delText>如果</w:delText>
        </w:r>
      </w:del>
      <w:ins w:id="1336" w:author="ma" w:date="2018-09-29T11:08:00Z">
        <w:r w:rsidR="00427C9E">
          <w:rPr>
            <w:rFonts w:hint="eastAsia"/>
            <w:lang w:eastAsia="zh-CN"/>
          </w:rPr>
          <w:t>若</w:t>
        </w:r>
      </w:ins>
      <w:r>
        <w:rPr>
          <w:lang w:eastAsia="zh-CN"/>
        </w:rPr>
        <w:t>有多组变量，可能</w:t>
      </w:r>
      <w:ins w:id="1337" w:author="ma" w:date="2018-09-29T11:08:00Z">
        <w:r w:rsidR="00427C9E">
          <w:rPr>
            <w:rFonts w:hint="eastAsia"/>
            <w:lang w:eastAsia="zh-CN"/>
          </w:rPr>
          <w:t>还</w:t>
        </w:r>
      </w:ins>
      <w:r>
        <w:rPr>
          <w:lang w:eastAsia="zh-CN"/>
        </w:rPr>
        <w:t>会使用</w:t>
      </w:r>
      <w:r>
        <w:rPr>
          <w:rStyle w:val="VerbatimChar"/>
          <w:lang w:eastAsia="zh-CN"/>
        </w:rPr>
        <w:t>a1</w:t>
      </w:r>
      <w:ins w:id="1338" w:author="ma" w:date="2018-09-29T11:08:00Z">
        <w:r w:rsidR="00427C9E">
          <w:rPr>
            <w:rFonts w:hint="eastAsia"/>
            <w:lang w:eastAsia="zh-CN"/>
          </w:rPr>
          <w:t>、</w:t>
        </w:r>
      </w:ins>
      <w:del w:id="1339" w:author="ma" w:date="2018-09-29T11:08:00Z">
        <w:r w:rsidDel="00427C9E">
          <w:rPr>
            <w:lang w:eastAsia="zh-CN"/>
          </w:rPr>
          <w:delText>,</w:delText>
        </w:r>
      </w:del>
      <w:r>
        <w:rPr>
          <w:rStyle w:val="VerbatimChar"/>
          <w:lang w:eastAsia="zh-CN"/>
        </w:rPr>
        <w:t>a2</w:t>
      </w:r>
      <w:ins w:id="1340" w:author="ma" w:date="2018-09-29T11:08:00Z">
        <w:r w:rsidR="00427C9E">
          <w:rPr>
            <w:rFonts w:hint="eastAsia"/>
            <w:lang w:eastAsia="zh-CN"/>
          </w:rPr>
          <w:t>、</w:t>
        </w:r>
      </w:ins>
      <w:del w:id="1341" w:author="ma" w:date="2018-09-29T11:08:00Z">
        <w:r w:rsidDel="00427C9E">
          <w:rPr>
            <w:lang w:eastAsia="zh-CN"/>
          </w:rPr>
          <w:delText>,</w:delText>
        </w:r>
      </w:del>
      <w:r>
        <w:rPr>
          <w:rStyle w:val="VerbatimChar"/>
          <w:lang w:eastAsia="zh-CN"/>
        </w:rPr>
        <w:t>a3</w:t>
      </w:r>
      <w:del w:id="1342" w:author="ma" w:date="2018-09-29T11:08:00Z">
        <w:r w:rsidDel="00427C9E">
          <w:rPr>
            <w:lang w:eastAsia="zh-CN"/>
          </w:rPr>
          <w:delText>...</w:delText>
        </w:r>
      </w:del>
      <w:r>
        <w:rPr>
          <w:lang w:eastAsia="zh-CN"/>
        </w:rPr>
        <w:t>这样的方式命名。这样</w:t>
      </w:r>
      <w:ins w:id="1343" w:author="ma" w:date="2018-09-29T11:08:00Z">
        <w:r w:rsidR="00427C9E">
          <w:rPr>
            <w:rFonts w:hint="eastAsia"/>
            <w:lang w:eastAsia="zh-CN"/>
          </w:rPr>
          <w:t>简单的命名方式</w:t>
        </w:r>
      </w:ins>
      <w:del w:id="1344" w:author="ma" w:date="2018-09-29T11:08:00Z">
        <w:r w:rsidDel="00427C9E">
          <w:rPr>
            <w:lang w:eastAsia="zh-CN"/>
          </w:rPr>
          <w:delText>都</w:delText>
        </w:r>
      </w:del>
      <w:r>
        <w:rPr>
          <w:lang w:eastAsia="zh-CN"/>
        </w:rPr>
        <w:t>是</w:t>
      </w:r>
      <w:ins w:id="1345" w:author="ma" w:date="2018-09-29T11:09:00Z">
        <w:r w:rsidR="00427C9E">
          <w:rPr>
            <w:rFonts w:hint="eastAsia"/>
            <w:lang w:eastAsia="zh-CN"/>
          </w:rPr>
          <w:t>不推荐</w:t>
        </w:r>
      </w:ins>
      <w:del w:id="1346" w:author="ma" w:date="2018-09-29T11:08:00Z">
        <w:r w:rsidDel="00427C9E">
          <w:rPr>
            <w:lang w:eastAsia="zh-CN"/>
          </w:rPr>
          <w:delText>非常</w:delText>
        </w:r>
      </w:del>
      <w:del w:id="1347" w:author="ma" w:date="2018-09-29T11:09:00Z">
        <w:r w:rsidDel="00427C9E">
          <w:rPr>
            <w:lang w:eastAsia="zh-CN"/>
          </w:rPr>
          <w:delText>不可取</w:delText>
        </w:r>
      </w:del>
      <w:r>
        <w:rPr>
          <w:lang w:eastAsia="zh-CN"/>
        </w:rPr>
        <w:t>的，</w:t>
      </w:r>
      <w:r w:rsidRPr="00427C9E">
        <w:rPr>
          <w:rFonts w:hint="eastAsia"/>
          <w:lang w:eastAsia="zh-CN"/>
          <w:rPrChange w:id="1348" w:author="ma" w:date="2018-09-29T11:09:00Z">
            <w:rPr>
              <w:rFonts w:hint="eastAsia"/>
              <w:b/>
              <w:lang w:eastAsia="zh-CN"/>
            </w:rPr>
          </w:rPrChange>
        </w:rPr>
        <w:t>变量</w:t>
      </w:r>
      <w:r>
        <w:rPr>
          <w:lang w:eastAsia="zh-CN"/>
        </w:rPr>
        <w:t>的名字应该具有非常清晰的含义。</w:t>
      </w:r>
      <w:del w:id="1349" w:author="ma" w:date="2018-09-29T11:10:00Z">
        <w:r w:rsidDel="00770127">
          <w:rPr>
            <w:b/>
            <w:lang w:eastAsia="zh-CN"/>
          </w:rPr>
          <w:delText>变量的命名和取名字一样重要</w:delText>
        </w:r>
        <w:r w:rsidDel="00770127">
          <w:rPr>
            <w:lang w:eastAsia="zh-CN"/>
          </w:rPr>
          <w:delText>，甚至更重要。</w:delText>
        </w:r>
      </w:del>
      <w:r>
        <w:rPr>
          <w:lang w:eastAsia="zh-CN"/>
        </w:rPr>
        <w:t>对于我们现实中的事物，</w:t>
      </w:r>
      <w:del w:id="1350" w:author="ma" w:date="2018-09-29T11:10:00Z">
        <w:r w:rsidDel="00770127">
          <w:rPr>
            <w:lang w:eastAsia="zh-CN"/>
          </w:rPr>
          <w:delText>比</w:delText>
        </w:r>
      </w:del>
      <w:r>
        <w:rPr>
          <w:lang w:eastAsia="zh-CN"/>
        </w:rPr>
        <w:t>如小狗，你给小狗取一个好名字固然重要，但它并不会改变小狗本身。但变量不是这样的，</w:t>
      </w:r>
      <w:r w:rsidRPr="00770127">
        <w:rPr>
          <w:rFonts w:hint="eastAsia"/>
          <w:lang w:eastAsia="zh-CN"/>
          <w:rPrChange w:id="1351" w:author="ma" w:date="2018-09-29T11:10:00Z">
            <w:rPr>
              <w:rFonts w:hint="eastAsia"/>
              <w:b/>
              <w:lang w:eastAsia="zh-CN"/>
            </w:rPr>
          </w:rPrChange>
        </w:rPr>
        <w:t>变量和变量名本质上是同一</w:t>
      </w:r>
      <w:ins w:id="1352" w:author="ma" w:date="2018-09-29T11:10:00Z">
        <w:r w:rsidR="00770127">
          <w:rPr>
            <w:rFonts w:hint="eastAsia"/>
            <w:lang w:eastAsia="zh-CN"/>
          </w:rPr>
          <w:t>个</w:t>
        </w:r>
      </w:ins>
      <w:del w:id="1353" w:author="ma" w:date="2018-09-29T11:10:00Z">
        <w:r w:rsidRPr="00770127" w:rsidDel="00770127">
          <w:rPr>
            <w:rFonts w:hint="eastAsia"/>
            <w:lang w:eastAsia="zh-CN"/>
            <w:rPrChange w:id="1354" w:author="ma" w:date="2018-09-29T11:10:00Z">
              <w:rPr>
                <w:rFonts w:hint="eastAsia"/>
                <w:b/>
                <w:lang w:eastAsia="zh-CN"/>
              </w:rPr>
            </w:rPrChange>
          </w:rPr>
          <w:delText>件</w:delText>
        </w:r>
      </w:del>
      <w:r w:rsidRPr="00770127">
        <w:rPr>
          <w:rFonts w:hint="eastAsia"/>
          <w:lang w:eastAsia="zh-CN"/>
          <w:rPrChange w:id="1355" w:author="ma" w:date="2018-09-29T11:10:00Z">
            <w:rPr>
              <w:rFonts w:hint="eastAsia"/>
              <w:b/>
              <w:lang w:eastAsia="zh-CN"/>
            </w:rPr>
          </w:rPrChange>
        </w:rPr>
        <w:t>事物</w:t>
      </w:r>
      <w:r>
        <w:rPr>
          <w:lang w:eastAsia="zh-CN"/>
        </w:rPr>
        <w:t>，因此，变量的好</w:t>
      </w:r>
      <w:del w:id="1356" w:author="ma" w:date="2018-09-29T11:10:00Z">
        <w:r w:rsidDel="00770127">
          <w:rPr>
            <w:lang w:eastAsia="zh-CN"/>
          </w:rPr>
          <w:delText>与</w:delText>
        </w:r>
      </w:del>
      <w:r>
        <w:rPr>
          <w:lang w:eastAsia="zh-CN"/>
        </w:rPr>
        <w:t>坏就在很大程度上取决于它的命名的好</w:t>
      </w:r>
      <w:del w:id="1357" w:author="ma" w:date="2018-09-29T11:10:00Z">
        <w:r w:rsidDel="00770127">
          <w:rPr>
            <w:lang w:eastAsia="zh-CN"/>
          </w:rPr>
          <w:delText>与</w:delText>
        </w:r>
      </w:del>
      <w:r>
        <w:rPr>
          <w:lang w:eastAsia="zh-CN"/>
        </w:rPr>
        <w:t>坏。</w:t>
      </w:r>
    </w:p>
    <w:p w14:paraId="0C928E5E" w14:textId="77777777" w:rsidR="007C501D" w:rsidRPr="00505D1A" w:rsidRDefault="00505D1A">
      <w:pPr>
        <w:pStyle w:val="a0"/>
        <w:ind w:firstLineChars="196" w:firstLine="470"/>
        <w:rPr>
          <w:lang w:eastAsia="zh-CN"/>
        </w:rPr>
        <w:pPrChange w:id="1358" w:author="ma" w:date="2018-09-29T11:11:00Z">
          <w:pPr>
            <w:pStyle w:val="a0"/>
          </w:pPr>
        </w:pPrChange>
      </w:pPr>
      <w:ins w:id="1359" w:author="ma" w:date="2018-09-29T11:13:00Z">
        <w:r>
          <w:rPr>
            <w:rFonts w:hint="eastAsia"/>
            <w:lang w:eastAsia="zh-CN"/>
          </w:rPr>
          <w:t>想要</w:t>
        </w:r>
      </w:ins>
      <w:ins w:id="1360" w:author="ma" w:date="2018-09-29T11:12:00Z">
        <w:r>
          <w:rPr>
            <w:rFonts w:hint="eastAsia"/>
            <w:lang w:eastAsia="zh-CN"/>
          </w:rPr>
          <w:t>获得</w:t>
        </w:r>
      </w:ins>
      <w:r w:rsidR="00467D46" w:rsidRPr="00505D1A">
        <w:rPr>
          <w:rFonts w:hint="eastAsia"/>
          <w:lang w:eastAsia="zh-CN"/>
          <w:rPrChange w:id="1361" w:author="ma" w:date="2018-09-29T11:11:00Z">
            <w:rPr>
              <w:rFonts w:hint="eastAsia"/>
              <w:b/>
              <w:lang w:eastAsia="zh-CN"/>
            </w:rPr>
          </w:rPrChange>
        </w:rPr>
        <w:t>好的变量名</w:t>
      </w:r>
      <w:ins w:id="1362" w:author="ma" w:date="2018-09-29T11:13:00Z">
        <w:r>
          <w:rPr>
            <w:rFonts w:hint="eastAsia"/>
            <w:lang w:eastAsia="zh-CN"/>
          </w:rPr>
          <w:t>，</w:t>
        </w:r>
      </w:ins>
      <w:del w:id="1363" w:author="ma" w:date="2018-09-29T11:13:00Z">
        <w:r w:rsidR="00467D46" w:rsidRPr="00505D1A" w:rsidDel="00505D1A">
          <w:rPr>
            <w:rFonts w:hint="eastAsia"/>
            <w:lang w:eastAsia="zh-CN"/>
            <w:rPrChange w:id="1364" w:author="ma" w:date="2018-09-29T11:11:00Z">
              <w:rPr>
                <w:rFonts w:hint="eastAsia"/>
                <w:b/>
                <w:lang w:eastAsia="zh-CN"/>
              </w:rPr>
            </w:rPrChange>
          </w:rPr>
          <w:delText>的</w:delText>
        </w:r>
      </w:del>
      <w:r w:rsidR="00467D46" w:rsidRPr="00505D1A">
        <w:rPr>
          <w:rFonts w:hint="eastAsia"/>
          <w:lang w:eastAsia="zh-CN"/>
          <w:rPrChange w:id="1365" w:author="ma" w:date="2018-09-29T11:11:00Z">
            <w:rPr>
              <w:rFonts w:hint="eastAsia"/>
              <w:b/>
              <w:lang w:eastAsia="zh-CN"/>
            </w:rPr>
          </w:rPrChange>
        </w:rPr>
        <w:t>注意</w:t>
      </w:r>
      <w:ins w:id="1366" w:author="ma" w:date="2018-09-29T11:13:00Z">
        <w:r>
          <w:rPr>
            <w:rFonts w:hint="eastAsia"/>
            <w:lang w:eastAsia="zh-CN"/>
          </w:rPr>
          <w:t>如下</w:t>
        </w:r>
      </w:ins>
      <w:r w:rsidR="00467D46" w:rsidRPr="00505D1A">
        <w:rPr>
          <w:rFonts w:hint="eastAsia"/>
          <w:lang w:eastAsia="zh-CN"/>
          <w:rPrChange w:id="1367" w:author="ma" w:date="2018-09-29T11:11:00Z">
            <w:rPr>
              <w:rFonts w:hint="eastAsia"/>
              <w:b/>
              <w:lang w:eastAsia="zh-CN"/>
            </w:rPr>
          </w:rPrChange>
        </w:rPr>
        <w:t>事项</w:t>
      </w:r>
      <w:ins w:id="1368" w:author="ma" w:date="2018-09-29T11:12:00Z">
        <w:r>
          <w:rPr>
            <w:rFonts w:hint="eastAsia"/>
            <w:lang w:eastAsia="zh-CN"/>
          </w:rPr>
          <w:t>。</w:t>
        </w:r>
      </w:ins>
    </w:p>
    <w:p w14:paraId="6D6C5AAD" w14:textId="77777777" w:rsidR="007C501D" w:rsidRDefault="00467D46">
      <w:pPr>
        <w:numPr>
          <w:ilvl w:val="0"/>
          <w:numId w:val="6"/>
        </w:numPr>
        <w:rPr>
          <w:lang w:eastAsia="zh-CN"/>
        </w:rPr>
      </w:pPr>
      <w:del w:id="1369" w:author="ma" w:date="2018-09-29T11:13:00Z">
        <w:r w:rsidDel="002801DB">
          <w:rPr>
            <w:lang w:eastAsia="zh-CN"/>
          </w:rPr>
          <w:delText>最重要</w:delText>
        </w:r>
      </w:del>
      <w:ins w:id="1370" w:author="ma" w:date="2018-09-29T11:13:00Z">
        <w:r w:rsidR="002801DB">
          <w:rPr>
            <w:rFonts w:hint="eastAsia"/>
            <w:lang w:eastAsia="zh-CN"/>
          </w:rPr>
          <w:t>首先需要</w:t>
        </w:r>
      </w:ins>
      <w:del w:id="1371" w:author="ma" w:date="2018-09-29T11:13:00Z">
        <w:r w:rsidDel="002801DB">
          <w:rPr>
            <w:lang w:eastAsia="zh-CN"/>
          </w:rPr>
          <w:delText>的</w:delText>
        </w:r>
      </w:del>
      <w:r>
        <w:rPr>
          <w:lang w:eastAsia="zh-CN"/>
        </w:rPr>
        <w:t>考虑</w:t>
      </w:r>
      <w:ins w:id="1372" w:author="ma" w:date="2018-09-29T11:13:00Z">
        <w:r w:rsidR="002801DB">
          <w:rPr>
            <w:rFonts w:hint="eastAsia"/>
            <w:lang w:eastAsia="zh-CN"/>
          </w:rPr>
          <w:t>的</w:t>
        </w:r>
      </w:ins>
      <w:r>
        <w:rPr>
          <w:lang w:eastAsia="zh-CN"/>
        </w:rPr>
        <w:t>事项是，该</w:t>
      </w:r>
      <w:ins w:id="1373" w:author="ma" w:date="2018-09-29T11:14:00Z">
        <w:r w:rsidR="002801DB">
          <w:rPr>
            <w:rFonts w:hint="eastAsia"/>
            <w:lang w:eastAsia="zh-CN"/>
          </w:rPr>
          <w:t>变量</w:t>
        </w:r>
      </w:ins>
      <w:r>
        <w:rPr>
          <w:lang w:eastAsia="zh-CN"/>
        </w:rPr>
        <w:t>名</w:t>
      </w:r>
      <w:ins w:id="1374" w:author="ma" w:date="2018-09-29T11:14:00Z">
        <w:r w:rsidR="002801DB">
          <w:rPr>
            <w:rFonts w:hint="eastAsia"/>
            <w:lang w:eastAsia="zh-CN"/>
          </w:rPr>
          <w:t>称</w:t>
        </w:r>
      </w:ins>
      <w:del w:id="1375" w:author="ma" w:date="2018-09-29T11:14:00Z">
        <w:r w:rsidDel="002801DB">
          <w:rPr>
            <w:lang w:eastAsia="zh-CN"/>
          </w:rPr>
          <w:delText>字</w:delText>
        </w:r>
      </w:del>
      <w:r>
        <w:rPr>
          <w:lang w:eastAsia="zh-CN"/>
        </w:rPr>
        <w:t>要完全、准确地描述</w:t>
      </w:r>
      <w:del w:id="1376" w:author="ma" w:date="2018-09-29T11:14:00Z">
        <w:r w:rsidDel="002801DB">
          <w:rPr>
            <w:lang w:eastAsia="zh-CN"/>
          </w:rPr>
          <w:delText>出</w:delText>
        </w:r>
      </w:del>
      <w:r>
        <w:rPr>
          <w:lang w:eastAsia="zh-CN"/>
        </w:rPr>
        <w:t>该变量所代表的事物</w:t>
      </w:r>
      <w:ins w:id="1377" w:author="ma" w:date="2018-09-29T11:14:00Z">
        <w:r w:rsidR="002801DB">
          <w:rPr>
            <w:rFonts w:hint="eastAsia"/>
            <w:lang w:eastAsia="zh-CN"/>
          </w:rPr>
          <w:t>。</w:t>
        </w:r>
      </w:ins>
      <w:del w:id="1378" w:author="ma" w:date="2018-09-29T11:14:00Z">
        <w:r w:rsidDel="002801DB">
          <w:rPr>
            <w:lang w:eastAsia="zh-CN"/>
          </w:rPr>
          <w:delText>；</w:delText>
        </w:r>
      </w:del>
    </w:p>
    <w:p w14:paraId="70DF9754" w14:textId="77777777" w:rsidR="007C501D" w:rsidRDefault="00467D46">
      <w:pPr>
        <w:numPr>
          <w:ilvl w:val="0"/>
          <w:numId w:val="6"/>
        </w:numPr>
        <w:rPr>
          <w:lang w:eastAsia="zh-CN"/>
        </w:rPr>
      </w:pPr>
      <w:r>
        <w:rPr>
          <w:lang w:eastAsia="zh-CN"/>
        </w:rPr>
        <w:t>一个好</w:t>
      </w:r>
      <w:ins w:id="1379" w:author="ma" w:date="2018-09-29T11:14:00Z">
        <w:r w:rsidR="00426D59">
          <w:rPr>
            <w:rFonts w:hint="eastAsia"/>
            <w:lang w:eastAsia="zh-CN"/>
          </w:rPr>
          <w:t>的变量</w:t>
        </w:r>
      </w:ins>
      <w:r>
        <w:rPr>
          <w:lang w:eastAsia="zh-CN"/>
        </w:rPr>
        <w:t>名</w:t>
      </w:r>
      <w:ins w:id="1380" w:author="ma" w:date="2018-09-29T11:14:00Z">
        <w:r w:rsidR="00426D59">
          <w:rPr>
            <w:rFonts w:hint="eastAsia"/>
            <w:lang w:eastAsia="zh-CN"/>
          </w:rPr>
          <w:t>称</w:t>
        </w:r>
      </w:ins>
      <w:del w:id="1381" w:author="ma" w:date="2018-09-29T11:14:00Z">
        <w:r w:rsidDel="00426D59">
          <w:rPr>
            <w:lang w:eastAsia="zh-CN"/>
          </w:rPr>
          <w:delText>字</w:delText>
        </w:r>
      </w:del>
      <w:r>
        <w:rPr>
          <w:lang w:eastAsia="zh-CN"/>
        </w:rPr>
        <w:t>通常表达的是</w:t>
      </w:r>
      <w:ins w:id="1382" w:author="ma" w:date="2018-09-29T11:14:00Z">
        <w:r w:rsidR="00426D59">
          <w:rPr>
            <w:rFonts w:hint="eastAsia"/>
            <w:lang w:eastAsia="zh-CN"/>
          </w:rPr>
          <w:t>“</w:t>
        </w:r>
      </w:ins>
      <w:del w:id="1383" w:author="ma" w:date="2018-09-29T11:14:00Z">
        <w:r w:rsidDel="00426D59">
          <w:rPr>
            <w:lang w:eastAsia="zh-CN"/>
          </w:rPr>
          <w:delText>“</w:delText>
        </w:r>
      </w:del>
      <w:r>
        <w:rPr>
          <w:lang w:eastAsia="zh-CN"/>
        </w:rPr>
        <w:t>什么</w:t>
      </w:r>
      <w:ins w:id="1384" w:author="ma" w:date="2018-09-29T11:14:00Z">
        <w:r w:rsidR="00426D59">
          <w:rPr>
            <w:rFonts w:hint="eastAsia"/>
            <w:lang w:eastAsia="zh-CN"/>
          </w:rPr>
          <w:t>”</w:t>
        </w:r>
      </w:ins>
      <w:del w:id="1385" w:author="ma" w:date="2018-09-29T11:14:00Z">
        <w:r w:rsidDel="00426D59">
          <w:rPr>
            <w:lang w:eastAsia="zh-CN"/>
          </w:rPr>
          <w:delText>”</w:delText>
        </w:r>
      </w:del>
      <w:r>
        <w:rPr>
          <w:lang w:eastAsia="zh-CN"/>
        </w:rPr>
        <w:t>（</w:t>
      </w:r>
      <w:r>
        <w:rPr>
          <w:lang w:eastAsia="zh-CN"/>
        </w:rPr>
        <w:t>what</w:t>
      </w:r>
      <w:r>
        <w:rPr>
          <w:lang w:eastAsia="zh-CN"/>
        </w:rPr>
        <w:t>），而不是</w:t>
      </w:r>
      <w:ins w:id="1386" w:author="ma" w:date="2018-09-29T11:14:00Z">
        <w:r w:rsidR="00426D59">
          <w:rPr>
            <w:rFonts w:hint="eastAsia"/>
            <w:lang w:eastAsia="zh-CN"/>
          </w:rPr>
          <w:t>“</w:t>
        </w:r>
      </w:ins>
      <w:del w:id="1387" w:author="ma" w:date="2018-09-29T11:14:00Z">
        <w:r w:rsidDel="00426D59">
          <w:rPr>
            <w:lang w:eastAsia="zh-CN"/>
          </w:rPr>
          <w:delText>“</w:delText>
        </w:r>
      </w:del>
      <w:r>
        <w:rPr>
          <w:lang w:eastAsia="zh-CN"/>
        </w:rPr>
        <w:t>如何</w:t>
      </w:r>
      <w:ins w:id="1388" w:author="ma" w:date="2018-09-29T11:14:00Z">
        <w:r w:rsidR="00426D59">
          <w:rPr>
            <w:rFonts w:hint="eastAsia"/>
            <w:lang w:eastAsia="zh-CN"/>
          </w:rPr>
          <w:t>”</w:t>
        </w:r>
      </w:ins>
      <w:del w:id="1389" w:author="ma" w:date="2018-09-29T11:14:00Z">
        <w:r w:rsidDel="00426D59">
          <w:rPr>
            <w:lang w:eastAsia="zh-CN"/>
          </w:rPr>
          <w:delText>”</w:delText>
        </w:r>
      </w:del>
      <w:r>
        <w:rPr>
          <w:lang w:eastAsia="zh-CN"/>
        </w:rPr>
        <w:t>（</w:t>
      </w:r>
      <w:r>
        <w:rPr>
          <w:lang w:eastAsia="zh-CN"/>
        </w:rPr>
        <w:t>how</w:t>
      </w:r>
      <w:r>
        <w:rPr>
          <w:lang w:eastAsia="zh-CN"/>
        </w:rPr>
        <w:t>）</w:t>
      </w:r>
      <w:ins w:id="1390" w:author="ma" w:date="2018-09-29T11:14:00Z">
        <w:r w:rsidR="00426D59">
          <w:rPr>
            <w:rFonts w:hint="eastAsia"/>
            <w:lang w:eastAsia="zh-CN"/>
          </w:rPr>
          <w:t>。</w:t>
        </w:r>
      </w:ins>
      <w:del w:id="1391" w:author="ma" w:date="2018-09-29T11:14:00Z">
        <w:r w:rsidDel="00426D59">
          <w:rPr>
            <w:lang w:eastAsia="zh-CN"/>
          </w:rPr>
          <w:delText>，</w:delText>
        </w:r>
      </w:del>
      <w:del w:id="1392" w:author="ma" w:date="2018-09-29T11:15:00Z">
        <w:r w:rsidDel="00426D59">
          <w:rPr>
            <w:lang w:eastAsia="zh-CN"/>
          </w:rPr>
          <w:delText>一般</w:delText>
        </w:r>
      </w:del>
      <w:ins w:id="1393" w:author="ma" w:date="2018-09-29T11:15:00Z">
        <w:r w:rsidR="00426D59">
          <w:rPr>
            <w:rFonts w:hint="eastAsia"/>
            <w:lang w:eastAsia="zh-CN"/>
          </w:rPr>
          <w:t>通常</w:t>
        </w:r>
      </w:ins>
      <w:r>
        <w:rPr>
          <w:lang w:eastAsia="zh-CN"/>
        </w:rPr>
        <w:t>而言，如果一个</w:t>
      </w:r>
      <w:ins w:id="1394" w:author="ma" w:date="2018-09-29T11:15:00Z">
        <w:r w:rsidR="00426D59">
          <w:rPr>
            <w:rFonts w:hint="eastAsia"/>
            <w:lang w:eastAsia="zh-CN"/>
          </w:rPr>
          <w:t>变量</w:t>
        </w:r>
      </w:ins>
      <w:r>
        <w:rPr>
          <w:lang w:eastAsia="zh-CN"/>
        </w:rPr>
        <w:t>名字反映了</w:t>
      </w:r>
      <w:commentRangeStart w:id="1395"/>
      <w:r>
        <w:rPr>
          <w:lang w:eastAsia="zh-CN"/>
        </w:rPr>
        <w:t>计算的</w:t>
      </w:r>
      <w:commentRangeEnd w:id="1395"/>
      <w:r w:rsidR="00426D59">
        <w:rPr>
          <w:rStyle w:val="af1"/>
        </w:rPr>
        <w:commentReference w:id="1395"/>
      </w:r>
      <w:r>
        <w:rPr>
          <w:lang w:eastAsia="zh-CN"/>
        </w:rPr>
        <w:t>某些方面而不是问题本身，那么它反映的就是</w:t>
      </w:r>
      <w:ins w:id="1396" w:author="ma" w:date="2018-09-29T11:15:00Z">
        <w:r w:rsidR="00426D59">
          <w:rPr>
            <w:rFonts w:hint="eastAsia"/>
            <w:lang w:eastAsia="zh-CN"/>
          </w:rPr>
          <w:t>“如何”</w:t>
        </w:r>
      </w:ins>
      <w:del w:id="1397" w:author="ma" w:date="2018-09-29T11:15:00Z">
        <w:r w:rsidDel="00426D59">
          <w:rPr>
            <w:lang w:eastAsia="zh-CN"/>
          </w:rPr>
          <w:delText>“how”</w:delText>
        </w:r>
      </w:del>
      <w:r>
        <w:rPr>
          <w:lang w:eastAsia="zh-CN"/>
        </w:rPr>
        <w:t>，而非</w:t>
      </w:r>
      <w:ins w:id="1398" w:author="ma" w:date="2018-09-29T11:15:00Z">
        <w:r w:rsidR="00426D59">
          <w:rPr>
            <w:rFonts w:hint="eastAsia"/>
            <w:lang w:eastAsia="zh-CN"/>
          </w:rPr>
          <w:t>“什么”</w:t>
        </w:r>
      </w:ins>
      <w:del w:id="1399" w:author="ma" w:date="2018-09-29T11:15:00Z">
        <w:r w:rsidDel="00426D59">
          <w:rPr>
            <w:lang w:eastAsia="zh-CN"/>
          </w:rPr>
          <w:delText>“what”</w:delText>
        </w:r>
      </w:del>
      <w:ins w:id="1400" w:author="ma" w:date="2018-09-29T11:16:00Z">
        <w:r w:rsidR="00426D59">
          <w:rPr>
            <w:rFonts w:hint="eastAsia"/>
            <w:lang w:eastAsia="zh-CN"/>
          </w:rPr>
          <w:t>。</w:t>
        </w:r>
      </w:ins>
      <w:del w:id="1401" w:author="ma" w:date="2018-09-29T11:16:00Z">
        <w:r w:rsidDel="00426D59">
          <w:rPr>
            <w:lang w:eastAsia="zh-CN"/>
          </w:rPr>
          <w:delText>，</w:delText>
        </w:r>
      </w:del>
      <w:r>
        <w:rPr>
          <w:lang w:eastAsia="zh-CN"/>
        </w:rPr>
        <w:t>譬如，</w:t>
      </w:r>
      <w:ins w:id="1402" w:author="ma" w:date="2018-09-29T11:17:00Z">
        <w:r w:rsidR="00426D59">
          <w:rPr>
            <w:rFonts w:hint="eastAsia"/>
            <w:lang w:eastAsia="zh-CN"/>
          </w:rPr>
          <w:t>对</w:t>
        </w:r>
      </w:ins>
      <w:r>
        <w:rPr>
          <w:lang w:eastAsia="zh-CN"/>
        </w:rPr>
        <w:t>同样一个</w:t>
      </w:r>
      <w:commentRangeStart w:id="1403"/>
      <w:ins w:id="1404" w:author="ma" w:date="2018-09-29T11:16:00Z">
        <w:r w:rsidR="00426D59">
          <w:rPr>
            <w:rFonts w:hint="eastAsia"/>
            <w:lang w:eastAsia="zh-CN"/>
          </w:rPr>
          <w:t>变量</w:t>
        </w:r>
      </w:ins>
      <w:commentRangeEnd w:id="1403"/>
      <w:ins w:id="1405" w:author="ma" w:date="2018-09-29T11:17:00Z">
        <w:r w:rsidR="0084774C">
          <w:rPr>
            <w:rStyle w:val="af1"/>
          </w:rPr>
          <w:commentReference w:id="1403"/>
        </w:r>
      </w:ins>
      <w:r>
        <w:rPr>
          <w:lang w:eastAsia="zh-CN"/>
        </w:rPr>
        <w:t>命名，</w:t>
      </w:r>
      <w:proofErr w:type="spellStart"/>
      <w:r>
        <w:rPr>
          <w:lang w:eastAsia="zh-CN"/>
        </w:rPr>
        <w:t>calcVal</w:t>
      </w:r>
      <w:proofErr w:type="spellEnd"/>
      <w:r>
        <w:rPr>
          <w:lang w:eastAsia="zh-CN"/>
        </w:rPr>
        <w:t>比</w:t>
      </w:r>
      <w:r>
        <w:rPr>
          <w:lang w:eastAsia="zh-CN"/>
        </w:rPr>
        <w:t>sum</w:t>
      </w:r>
      <w:r>
        <w:rPr>
          <w:lang w:eastAsia="zh-CN"/>
        </w:rPr>
        <w:t>更偏向于</w:t>
      </w:r>
      <w:ins w:id="1406" w:author="ma" w:date="2018-09-29T11:17:00Z">
        <w:r w:rsidR="00426D59">
          <w:rPr>
            <w:rFonts w:hint="eastAsia"/>
            <w:lang w:eastAsia="zh-CN"/>
          </w:rPr>
          <w:t>“</w:t>
        </w:r>
      </w:ins>
      <w:del w:id="1407" w:author="ma" w:date="2018-09-29T11:17:00Z">
        <w:r w:rsidDel="00426D59">
          <w:rPr>
            <w:lang w:eastAsia="zh-CN"/>
          </w:rPr>
          <w:delText>“</w:delText>
        </w:r>
      </w:del>
      <w:r>
        <w:rPr>
          <w:lang w:eastAsia="zh-CN"/>
        </w:rPr>
        <w:t>how</w:t>
      </w:r>
      <w:ins w:id="1408" w:author="ma" w:date="2018-09-29T11:17:00Z">
        <w:r w:rsidR="00426D59">
          <w:rPr>
            <w:rFonts w:hint="eastAsia"/>
            <w:lang w:eastAsia="zh-CN"/>
          </w:rPr>
          <w:t>”</w:t>
        </w:r>
      </w:ins>
      <w:del w:id="1409" w:author="ma" w:date="2018-09-29T11:17:00Z">
        <w:r w:rsidDel="00426D59">
          <w:rPr>
            <w:lang w:eastAsia="zh-CN"/>
          </w:rPr>
          <w:delText>”</w:delText>
        </w:r>
      </w:del>
      <w:r>
        <w:rPr>
          <w:lang w:eastAsia="zh-CN"/>
        </w:rPr>
        <w:t>，</w:t>
      </w:r>
      <w:ins w:id="1410" w:author="ma" w:date="2018-09-29T11:17:00Z">
        <w:r w:rsidR="0084774C">
          <w:rPr>
            <w:rFonts w:hint="eastAsia"/>
            <w:lang w:eastAsia="zh-CN"/>
          </w:rPr>
          <w:t>因此</w:t>
        </w:r>
      </w:ins>
      <w:r>
        <w:rPr>
          <w:lang w:eastAsia="zh-CN"/>
        </w:rPr>
        <w:t>不提倡</w:t>
      </w:r>
      <w:ins w:id="1411" w:author="ma" w:date="2018-09-29T11:17:00Z">
        <w:r w:rsidR="0084774C">
          <w:rPr>
            <w:rFonts w:hint="eastAsia"/>
            <w:lang w:eastAsia="zh-CN"/>
          </w:rPr>
          <w:t>。</w:t>
        </w:r>
      </w:ins>
      <w:del w:id="1412" w:author="ma" w:date="2018-09-29T11:17:00Z">
        <w:r w:rsidDel="0084774C">
          <w:rPr>
            <w:lang w:eastAsia="zh-CN"/>
          </w:rPr>
          <w:delText>；</w:delText>
        </w:r>
      </w:del>
    </w:p>
    <w:p w14:paraId="4CBD74B7" w14:textId="77777777" w:rsidR="007C501D" w:rsidRDefault="00467D46">
      <w:pPr>
        <w:numPr>
          <w:ilvl w:val="0"/>
          <w:numId w:val="6"/>
        </w:numPr>
        <w:rPr>
          <w:lang w:eastAsia="zh-CN"/>
        </w:rPr>
      </w:pPr>
      <w:del w:id="1413" w:author="ma" w:date="2018-09-29T11:18:00Z">
        <w:r w:rsidDel="0084774C">
          <w:rPr>
            <w:lang w:eastAsia="zh-CN"/>
          </w:rPr>
          <w:delText>最</w:delText>
        </w:r>
      </w:del>
      <w:r>
        <w:rPr>
          <w:lang w:eastAsia="zh-CN"/>
        </w:rPr>
        <w:t>适合的</w:t>
      </w:r>
      <w:ins w:id="1414" w:author="ma" w:date="2018-09-29T11:18:00Z">
        <w:r w:rsidR="0084774C">
          <w:rPr>
            <w:rFonts w:hint="eastAsia"/>
            <w:lang w:eastAsia="zh-CN"/>
          </w:rPr>
          <w:t>变量</w:t>
        </w:r>
      </w:ins>
      <w:r>
        <w:rPr>
          <w:lang w:eastAsia="zh-CN"/>
        </w:rPr>
        <w:t>名</w:t>
      </w:r>
      <w:ins w:id="1415" w:author="ma" w:date="2018-09-29T11:18:00Z">
        <w:r w:rsidR="0084774C">
          <w:rPr>
            <w:rFonts w:hint="eastAsia"/>
            <w:lang w:eastAsia="zh-CN"/>
          </w:rPr>
          <w:t>称</w:t>
        </w:r>
      </w:ins>
      <w:del w:id="1416" w:author="ma" w:date="2018-09-29T11:18:00Z">
        <w:r w:rsidDel="0084774C">
          <w:rPr>
            <w:lang w:eastAsia="zh-CN"/>
          </w:rPr>
          <w:delText>字</w:delText>
        </w:r>
      </w:del>
      <w:r>
        <w:rPr>
          <w:lang w:eastAsia="zh-CN"/>
        </w:rPr>
        <w:t>长度：</w:t>
      </w:r>
      <w:r>
        <w:rPr>
          <w:lang w:eastAsia="zh-CN"/>
        </w:rPr>
        <w:t>10</w:t>
      </w:r>
      <w:ins w:id="1417" w:author="ma" w:date="2018-09-29T11:18:00Z">
        <w:r w:rsidR="0084774C">
          <w:rPr>
            <w:rFonts w:hint="eastAsia"/>
            <w:lang w:eastAsia="zh-CN"/>
          </w:rPr>
          <w:t>~</w:t>
        </w:r>
      </w:ins>
      <w:del w:id="1418" w:author="ma" w:date="2018-09-29T11:18:00Z">
        <w:r w:rsidDel="0084774C">
          <w:rPr>
            <w:lang w:eastAsia="zh-CN"/>
          </w:rPr>
          <w:delText>-</w:delText>
        </w:r>
      </w:del>
      <w:r>
        <w:rPr>
          <w:lang w:eastAsia="zh-CN"/>
        </w:rPr>
        <w:t>16</w:t>
      </w:r>
      <w:r>
        <w:rPr>
          <w:lang w:eastAsia="zh-CN"/>
        </w:rPr>
        <w:t>字符</w:t>
      </w:r>
      <w:del w:id="1419" w:author="ma" w:date="2018-09-29T11:18:00Z">
        <w:r w:rsidDel="0084774C">
          <w:rPr>
            <w:lang w:eastAsia="zh-CN"/>
          </w:rPr>
          <w:delText>之间，</w:delText>
        </w:r>
      </w:del>
      <w:ins w:id="1420" w:author="ma" w:date="2018-09-29T11:18:00Z">
        <w:r w:rsidR="0084774C">
          <w:rPr>
            <w:rFonts w:hint="eastAsia"/>
            <w:lang w:eastAsia="zh-CN"/>
          </w:rPr>
          <w:t>。</w:t>
        </w:r>
      </w:ins>
      <w:r>
        <w:rPr>
          <w:lang w:eastAsia="zh-CN"/>
        </w:rPr>
        <w:t>但更重要的是长度和清晰度之间的平衡，通常较短的名称适用于局部变量或者循环变量，较长的名</w:t>
      </w:r>
      <w:ins w:id="1421" w:author="ma" w:date="2018-09-29T11:18:00Z">
        <w:r w:rsidR="0084774C">
          <w:rPr>
            <w:rFonts w:hint="eastAsia"/>
            <w:lang w:eastAsia="zh-CN"/>
          </w:rPr>
          <w:t>称</w:t>
        </w:r>
      </w:ins>
      <w:del w:id="1422" w:author="ma" w:date="2018-09-29T11:18:00Z">
        <w:r w:rsidDel="0084774C">
          <w:rPr>
            <w:lang w:eastAsia="zh-CN"/>
          </w:rPr>
          <w:delText>字</w:delText>
        </w:r>
      </w:del>
      <w:r>
        <w:rPr>
          <w:lang w:eastAsia="zh-CN"/>
        </w:rPr>
        <w:t>适用于很少用到的变量或者全局变量（全局变量与局部变量</w:t>
      </w:r>
      <w:del w:id="1423" w:author="ma" w:date="2018-09-29T11:19:00Z">
        <w:r w:rsidDel="0084774C">
          <w:rPr>
            <w:lang w:eastAsia="zh-CN"/>
          </w:rPr>
          <w:delText>我们</w:delText>
        </w:r>
      </w:del>
      <w:r>
        <w:rPr>
          <w:lang w:eastAsia="zh-CN"/>
        </w:rPr>
        <w:t>会在后面的章节介绍）</w:t>
      </w:r>
      <w:ins w:id="1424" w:author="ma" w:date="2018-09-29T11:19:00Z">
        <w:r w:rsidR="0084774C">
          <w:rPr>
            <w:rFonts w:hint="eastAsia"/>
            <w:lang w:eastAsia="zh-CN"/>
          </w:rPr>
          <w:t>。</w:t>
        </w:r>
      </w:ins>
      <w:del w:id="1425" w:author="ma" w:date="2018-09-29T11:19:00Z">
        <w:r w:rsidDel="0084774C">
          <w:rPr>
            <w:lang w:eastAsia="zh-CN"/>
          </w:rPr>
          <w:delText>；</w:delText>
        </w:r>
      </w:del>
    </w:p>
    <w:p w14:paraId="1B336C6C" w14:textId="77777777" w:rsidR="007C501D" w:rsidRDefault="00467D46">
      <w:pPr>
        <w:numPr>
          <w:ilvl w:val="0"/>
          <w:numId w:val="6"/>
        </w:numPr>
        <w:rPr>
          <w:lang w:eastAsia="zh-CN"/>
        </w:rPr>
      </w:pPr>
      <w:r>
        <w:rPr>
          <w:lang w:eastAsia="zh-CN"/>
        </w:rPr>
        <w:t>变量中的计算值限定词：表示计算结果的词</w:t>
      </w:r>
      <w:ins w:id="1426" w:author="ma" w:date="2018-09-29T11:19:00Z">
        <w:r w:rsidR="00D43EC4">
          <w:rPr>
            <w:rFonts w:hint="eastAsia"/>
            <w:lang w:eastAsia="zh-CN"/>
          </w:rPr>
          <w:t>，</w:t>
        </w:r>
      </w:ins>
      <w:commentRangeStart w:id="1427"/>
      <w:del w:id="1428" w:author="ma" w:date="2018-09-29T11:19:00Z">
        <w:r w:rsidDel="00D43EC4">
          <w:rPr>
            <w:lang w:eastAsia="zh-CN"/>
          </w:rPr>
          <w:delText>：</w:delText>
        </w:r>
      </w:del>
      <w:commentRangeEnd w:id="1427"/>
      <w:r w:rsidR="00D43EC4">
        <w:rPr>
          <w:rStyle w:val="af1"/>
        </w:rPr>
        <w:commentReference w:id="1427"/>
      </w:r>
      <w:ins w:id="1429" w:author="ma" w:date="2018-09-29T11:19:00Z">
        <w:r w:rsidR="00D43EC4">
          <w:rPr>
            <w:rFonts w:hint="eastAsia"/>
            <w:lang w:eastAsia="zh-CN"/>
          </w:rPr>
          <w:t>如</w:t>
        </w:r>
      </w:ins>
      <w:r>
        <w:rPr>
          <w:lang w:eastAsia="zh-CN"/>
        </w:rPr>
        <w:t>总额、平均值、最大值</w:t>
      </w:r>
      <w:del w:id="1430" w:author="ma" w:date="2018-09-29T11:20:00Z">
        <w:r w:rsidDel="002E5341">
          <w:rPr>
            <w:lang w:eastAsia="zh-CN"/>
          </w:rPr>
          <w:delText>、</w:delText>
        </w:r>
      </w:del>
      <w:r>
        <w:rPr>
          <w:lang w:eastAsia="zh-CN"/>
        </w:rPr>
        <w:t>等</w:t>
      </w:r>
      <w:del w:id="1431" w:author="ma" w:date="2018-09-29T11:20:00Z">
        <w:r w:rsidDel="002E5341">
          <w:rPr>
            <w:lang w:eastAsia="zh-CN"/>
          </w:rPr>
          <w:delText>等</w:delText>
        </w:r>
      </w:del>
      <w:r>
        <w:rPr>
          <w:lang w:eastAsia="zh-CN"/>
        </w:rPr>
        <w:t>，如果</w:t>
      </w:r>
      <w:ins w:id="1432" w:author="ma" w:date="2018-09-29T11:20:00Z">
        <w:r w:rsidR="002E5341">
          <w:rPr>
            <w:rFonts w:hint="eastAsia"/>
            <w:lang w:eastAsia="zh-CN"/>
          </w:rPr>
          <w:t>用户</w:t>
        </w:r>
      </w:ins>
      <w:del w:id="1433" w:author="ma" w:date="2018-09-29T11:20:00Z">
        <w:r w:rsidDel="002E5341">
          <w:rPr>
            <w:lang w:eastAsia="zh-CN"/>
          </w:rPr>
          <w:delText>你</w:delText>
        </w:r>
      </w:del>
      <w:ins w:id="1434" w:author="ma" w:date="2018-09-29T11:20:00Z">
        <w:r w:rsidR="002E5341">
          <w:rPr>
            <w:rFonts w:hint="eastAsia"/>
            <w:lang w:eastAsia="zh-CN"/>
          </w:rPr>
          <w:t>想</w:t>
        </w:r>
      </w:ins>
      <w:r>
        <w:rPr>
          <w:lang w:eastAsia="zh-CN"/>
        </w:rPr>
        <w:t>要用类似于</w:t>
      </w:r>
      <w:r>
        <w:rPr>
          <w:lang w:eastAsia="zh-CN"/>
        </w:rPr>
        <w:t>Total</w:t>
      </w:r>
      <w:r>
        <w:rPr>
          <w:lang w:eastAsia="zh-CN"/>
        </w:rPr>
        <w:t>、</w:t>
      </w:r>
      <w:r>
        <w:rPr>
          <w:lang w:eastAsia="zh-CN"/>
        </w:rPr>
        <w:t>Sum</w:t>
      </w:r>
      <w:r>
        <w:rPr>
          <w:lang w:eastAsia="zh-CN"/>
        </w:rPr>
        <w:t>、</w:t>
      </w:r>
      <w:r>
        <w:rPr>
          <w:lang w:eastAsia="zh-CN"/>
        </w:rPr>
        <w:t>Average</w:t>
      </w:r>
      <w:r>
        <w:rPr>
          <w:lang w:eastAsia="zh-CN"/>
        </w:rPr>
        <w:t>、</w:t>
      </w:r>
      <w:r>
        <w:rPr>
          <w:lang w:eastAsia="zh-CN"/>
        </w:rPr>
        <w:t>Max</w:t>
      </w:r>
      <w:r>
        <w:rPr>
          <w:lang w:eastAsia="zh-CN"/>
        </w:rPr>
        <w:t>、</w:t>
      </w:r>
      <w:r>
        <w:rPr>
          <w:lang w:eastAsia="zh-CN"/>
        </w:rPr>
        <w:t>Min</w:t>
      </w:r>
      <w:r>
        <w:rPr>
          <w:lang w:eastAsia="zh-CN"/>
        </w:rPr>
        <w:t>、</w:t>
      </w:r>
      <w:r>
        <w:rPr>
          <w:lang w:eastAsia="zh-CN"/>
        </w:rPr>
        <w:t>Record</w:t>
      </w:r>
      <w:r>
        <w:rPr>
          <w:lang w:eastAsia="zh-CN"/>
        </w:rPr>
        <w:t>这样的限定</w:t>
      </w:r>
      <w:r>
        <w:rPr>
          <w:lang w:eastAsia="zh-CN"/>
        </w:rPr>
        <w:lastRenderedPageBreak/>
        <w:t>词来修饰某个名字，那么</w:t>
      </w:r>
      <w:del w:id="1435" w:author="ma" w:date="2018-09-29T11:20:00Z">
        <w:r w:rsidDel="002E5341">
          <w:rPr>
            <w:lang w:eastAsia="zh-CN"/>
          </w:rPr>
          <w:delText>请</w:delText>
        </w:r>
      </w:del>
      <w:ins w:id="1436" w:author="ma" w:date="2018-09-29T11:20:00Z">
        <w:r w:rsidR="002E5341">
          <w:rPr>
            <w:rFonts w:hint="eastAsia"/>
            <w:lang w:eastAsia="zh-CN"/>
          </w:rPr>
          <w:t>可以</w:t>
        </w:r>
      </w:ins>
      <w:r>
        <w:rPr>
          <w:lang w:eastAsia="zh-CN"/>
        </w:rPr>
        <w:t>把限定词加到名字的最后</w:t>
      </w:r>
      <w:ins w:id="1437" w:author="ma" w:date="2018-09-29T11:20:00Z">
        <w:r w:rsidR="002E5341">
          <w:rPr>
            <w:rFonts w:hint="eastAsia"/>
            <w:lang w:eastAsia="zh-CN"/>
          </w:rPr>
          <w:t>，</w:t>
        </w:r>
      </w:ins>
      <w:del w:id="1438" w:author="ma" w:date="2018-09-29T11:20:00Z">
        <w:r w:rsidDel="002E5341">
          <w:rPr>
            <w:lang w:eastAsia="zh-CN"/>
          </w:rPr>
          <w:delText>。</w:delText>
        </w:r>
        <w:r w:rsidDel="002E5341">
          <w:delText>例</w:delText>
        </w:r>
      </w:del>
      <w:proofErr w:type="spellStart"/>
      <w:r>
        <w:t>如</w:t>
      </w:r>
      <w:r>
        <w:t>revenueTotal</w:t>
      </w:r>
      <w:r>
        <w:t>、</w:t>
      </w:r>
      <w:r>
        <w:t>expenseAverage</w:t>
      </w:r>
      <w:r>
        <w:t>等</w:t>
      </w:r>
      <w:proofErr w:type="spellEnd"/>
      <w:del w:id="1439" w:author="ma" w:date="2018-09-29T11:20:00Z">
        <w:r w:rsidDel="002E5341">
          <w:delText>等</w:delText>
        </w:r>
      </w:del>
      <w:ins w:id="1440" w:author="ma" w:date="2018-09-29T11:21:00Z">
        <w:r w:rsidR="002E5341">
          <w:rPr>
            <w:rFonts w:hint="eastAsia"/>
            <w:lang w:eastAsia="zh-CN"/>
          </w:rPr>
          <w:t>。</w:t>
        </w:r>
      </w:ins>
      <w:del w:id="1441" w:author="ma" w:date="2018-09-29T11:21:00Z">
        <w:r w:rsidDel="002E5341">
          <w:delText>，</w:delText>
        </w:r>
      </w:del>
      <w:r>
        <w:rPr>
          <w:lang w:eastAsia="zh-CN"/>
        </w:rPr>
        <w:t>这样做的目的是将为这一变量赋予主要含义的部分放到最前面，提高可读性。</w:t>
      </w:r>
    </w:p>
    <w:p w14:paraId="1ED319D8" w14:textId="77777777" w:rsidR="007C501D" w:rsidRDefault="00467D46">
      <w:pPr>
        <w:pStyle w:val="FirstParagraph"/>
        <w:ind w:firstLineChars="200" w:firstLine="480"/>
        <w:rPr>
          <w:lang w:eastAsia="zh-CN"/>
        </w:rPr>
        <w:pPrChange w:id="1442" w:author="ma" w:date="2018-09-29T11:22:00Z">
          <w:pPr>
            <w:pStyle w:val="FirstParagraph"/>
          </w:pPr>
        </w:pPrChange>
      </w:pPr>
      <w:del w:id="1443" w:author="ma" w:date="2018-09-29T11:22:00Z">
        <w:r w:rsidDel="000B20FD">
          <w:rPr>
            <w:lang w:eastAsia="zh-CN"/>
          </w:rPr>
          <w:delText>以上</w:delText>
        </w:r>
      </w:del>
      <w:ins w:id="1444" w:author="ma" w:date="2018-09-29T11:22:00Z">
        <w:r w:rsidR="000B20FD">
          <w:rPr>
            <w:rFonts w:hint="eastAsia"/>
            <w:lang w:eastAsia="zh-CN"/>
          </w:rPr>
          <w:t>上述</w:t>
        </w:r>
      </w:ins>
      <w:r>
        <w:rPr>
          <w:lang w:eastAsia="zh-CN"/>
        </w:rPr>
        <w:t>是对</w:t>
      </w:r>
      <w:commentRangeStart w:id="1445"/>
      <w:r>
        <w:rPr>
          <w:lang w:eastAsia="zh-CN"/>
        </w:rPr>
        <w:t>《代码大全》</w:t>
      </w:r>
      <w:commentRangeEnd w:id="1445"/>
      <w:r w:rsidR="000B20FD">
        <w:rPr>
          <w:rStyle w:val="af1"/>
        </w:rPr>
        <w:commentReference w:id="1445"/>
      </w:r>
      <w:r>
        <w:rPr>
          <w:lang w:eastAsia="zh-CN"/>
        </w:rPr>
        <w:t>中</w:t>
      </w:r>
      <w:ins w:id="1446" w:author="ma" w:date="2018-09-29T11:24:00Z">
        <w:r w:rsidR="000B20FD">
          <w:rPr>
            <w:rFonts w:hint="eastAsia"/>
            <w:lang w:eastAsia="zh-CN"/>
          </w:rPr>
          <w:t>“</w:t>
        </w:r>
      </w:ins>
      <w:del w:id="1447" w:author="ma" w:date="2018-09-29T11:23:00Z">
        <w:r w:rsidDel="000B20FD">
          <w:rPr>
            <w:lang w:eastAsia="zh-CN"/>
          </w:rPr>
          <w:delText>“</w:delText>
        </w:r>
      </w:del>
      <w:r>
        <w:rPr>
          <w:lang w:eastAsia="zh-CN"/>
        </w:rPr>
        <w:t>如何定义一个好的变量名</w:t>
      </w:r>
      <w:ins w:id="1448" w:author="ma" w:date="2018-09-29T11:24:00Z">
        <w:r w:rsidR="000B20FD">
          <w:rPr>
            <w:rFonts w:hint="eastAsia"/>
            <w:lang w:eastAsia="zh-CN"/>
          </w:rPr>
          <w:t>”</w:t>
        </w:r>
      </w:ins>
      <w:del w:id="1449" w:author="ma" w:date="2018-09-29T11:24:00Z">
        <w:r w:rsidDel="000B20FD">
          <w:rPr>
            <w:lang w:eastAsia="zh-CN"/>
          </w:rPr>
          <w:delText>”</w:delText>
        </w:r>
      </w:del>
      <w:r>
        <w:rPr>
          <w:lang w:eastAsia="zh-CN"/>
        </w:rPr>
        <w:t>部分的简单归纳，读者在学习</w:t>
      </w:r>
      <w:ins w:id="1450" w:author="ma" w:date="2018-09-29T11:24:00Z">
        <w:r w:rsidR="000B20FD">
          <w:rPr>
            <w:rFonts w:hint="eastAsia"/>
            <w:lang w:eastAsia="zh-CN"/>
          </w:rPr>
          <w:t>开始时</w:t>
        </w:r>
      </w:ins>
      <w:del w:id="1451" w:author="ma" w:date="2018-09-29T11:24:00Z">
        <w:r w:rsidDel="000B20FD">
          <w:rPr>
            <w:lang w:eastAsia="zh-CN"/>
          </w:rPr>
          <w:delText>之初</w:delText>
        </w:r>
      </w:del>
      <w:r>
        <w:rPr>
          <w:lang w:eastAsia="zh-CN"/>
        </w:rPr>
        <w:t>并不一定能完全理解和熟练使用它，但需要记住一个思想：</w:t>
      </w:r>
      <w:r>
        <w:rPr>
          <w:b/>
          <w:lang w:eastAsia="zh-CN"/>
        </w:rPr>
        <w:t>给变量命名是一</w:t>
      </w:r>
      <w:ins w:id="1452" w:author="ma" w:date="2018-09-29T11:24:00Z">
        <w:r w:rsidR="000B20FD">
          <w:rPr>
            <w:rFonts w:hint="eastAsia"/>
            <w:b/>
            <w:lang w:eastAsia="zh-CN"/>
          </w:rPr>
          <w:t>件</w:t>
        </w:r>
      </w:ins>
      <w:del w:id="1453" w:author="ma" w:date="2018-09-29T11:24:00Z">
        <w:r w:rsidDel="000B20FD">
          <w:rPr>
            <w:b/>
            <w:lang w:eastAsia="zh-CN"/>
          </w:rPr>
          <w:delText>个</w:delText>
        </w:r>
      </w:del>
      <w:r>
        <w:rPr>
          <w:b/>
          <w:lang w:eastAsia="zh-CN"/>
        </w:rPr>
        <w:t>非常重要的事情</w:t>
      </w:r>
      <w:r>
        <w:rPr>
          <w:lang w:eastAsia="zh-CN"/>
        </w:rPr>
        <w:t>。在行动上，每次对变量命名后应当有意识地思考一下该名字是否能准确地描述出变量所代表的事物，如果不能，</w:t>
      </w:r>
      <w:ins w:id="1454" w:author="ma" w:date="2018-09-29T11:25:00Z">
        <w:r w:rsidR="00367FE8">
          <w:rPr>
            <w:rFonts w:hint="eastAsia"/>
            <w:lang w:eastAsia="zh-CN"/>
          </w:rPr>
          <w:t>需要</w:t>
        </w:r>
      </w:ins>
      <w:del w:id="1455" w:author="ma" w:date="2018-09-29T11:25:00Z">
        <w:r w:rsidDel="00367FE8">
          <w:rPr>
            <w:lang w:eastAsia="zh-CN"/>
          </w:rPr>
          <w:delText>请</w:delText>
        </w:r>
      </w:del>
      <w:r>
        <w:rPr>
          <w:lang w:eastAsia="zh-CN"/>
        </w:rPr>
        <w:t>重新</w:t>
      </w:r>
      <w:ins w:id="1456" w:author="ma" w:date="2018-09-29T11:25:00Z">
        <w:r w:rsidR="00367FE8">
          <w:rPr>
            <w:rFonts w:hint="eastAsia"/>
            <w:lang w:eastAsia="zh-CN"/>
          </w:rPr>
          <w:t>取</w:t>
        </w:r>
      </w:ins>
      <w:del w:id="1457" w:author="ma" w:date="2018-09-29T11:25:00Z">
        <w:r w:rsidDel="00367FE8">
          <w:rPr>
            <w:lang w:eastAsia="zh-CN"/>
          </w:rPr>
          <w:delText>想</w:delText>
        </w:r>
      </w:del>
      <w:r>
        <w:rPr>
          <w:lang w:eastAsia="zh-CN"/>
        </w:rPr>
        <w:t>一个新的名字</w:t>
      </w:r>
      <w:ins w:id="1458" w:author="ma" w:date="2018-09-29T11:25:00Z">
        <w:r w:rsidR="00367FE8">
          <w:rPr>
            <w:rFonts w:hint="eastAsia"/>
            <w:lang w:eastAsia="zh-CN"/>
          </w:rPr>
          <w:t>。</w:t>
        </w:r>
      </w:ins>
      <w:del w:id="1459" w:author="ma" w:date="2018-09-29T11:25:00Z">
        <w:r w:rsidDel="00367FE8">
          <w:rPr>
            <w:lang w:eastAsia="zh-CN"/>
          </w:rPr>
          <w:delText>，</w:delText>
        </w:r>
      </w:del>
      <w:del w:id="1460" w:author="ma" w:date="2018-09-29T11:30:00Z">
        <w:r w:rsidDel="00E040E6">
          <w:rPr>
            <w:lang w:eastAsia="zh-CN"/>
          </w:rPr>
          <w:delText>如果你觉得自己词穷</w:delText>
        </w:r>
      </w:del>
      <w:ins w:id="1461" w:author="ma" w:date="2018-09-29T11:30:00Z">
        <w:r w:rsidR="00E040E6">
          <w:rPr>
            <w:rFonts w:hint="eastAsia"/>
            <w:lang w:eastAsia="zh-CN"/>
          </w:rPr>
          <w:t>关于变量的命令</w:t>
        </w:r>
      </w:ins>
      <w:r>
        <w:rPr>
          <w:lang w:eastAsia="zh-CN"/>
        </w:rPr>
        <w:t>，</w:t>
      </w:r>
      <w:ins w:id="1462" w:author="ma" w:date="2018-09-29T11:30:00Z">
        <w:r w:rsidR="00E040E6">
          <w:rPr>
            <w:rFonts w:hint="eastAsia"/>
            <w:lang w:eastAsia="zh-CN"/>
          </w:rPr>
          <w:t>本书推荐一个工具——</w:t>
        </w:r>
      </w:ins>
      <w:r>
        <w:rPr>
          <w:lang w:eastAsia="zh-CN"/>
        </w:rPr>
        <w:t>CODELF</w:t>
      </w:r>
      <w:del w:id="1463" w:author="ma" w:date="2018-09-29T11:25:00Z">
        <w:r w:rsidDel="00367FE8">
          <w:rPr>
            <w:lang w:eastAsia="zh-CN"/>
          </w:rPr>
          <w:delText>（</w:delText>
        </w:r>
        <w:r w:rsidR="0075719A" w:rsidDel="00367FE8">
          <w:fldChar w:fldCharType="begin"/>
        </w:r>
        <w:r w:rsidR="0075719A" w:rsidDel="00367FE8">
          <w:rPr>
            <w:lang w:eastAsia="zh-CN"/>
          </w:rPr>
          <w:delInstrText xml:space="preserve"> HYPERLINK "http://unbug.github.io/codelf/" \h </w:delInstrText>
        </w:r>
        <w:r w:rsidR="0075719A" w:rsidDel="00367FE8">
          <w:fldChar w:fldCharType="separate"/>
        </w:r>
        <w:r w:rsidDel="00367FE8">
          <w:rPr>
            <w:rStyle w:val="ad"/>
            <w:lang w:eastAsia="zh-CN"/>
          </w:rPr>
          <w:delText>http://unbug.github.io/codelf/</w:delText>
        </w:r>
        <w:r w:rsidR="0075719A" w:rsidDel="00367FE8">
          <w:rPr>
            <w:rStyle w:val="ad"/>
            <w:lang w:eastAsia="zh-CN"/>
          </w:rPr>
          <w:fldChar w:fldCharType="end"/>
        </w:r>
        <w:r w:rsidDel="00367FE8">
          <w:rPr>
            <w:lang w:eastAsia="zh-CN"/>
          </w:rPr>
          <w:delText>）</w:delText>
        </w:r>
      </w:del>
      <w:del w:id="1464" w:author="ma" w:date="2018-09-29T11:30:00Z">
        <w:r w:rsidDel="00E040E6">
          <w:rPr>
            <w:lang w:eastAsia="zh-CN"/>
          </w:rPr>
          <w:delText>将会是一个很好的帮手</w:delText>
        </w:r>
      </w:del>
      <w:r>
        <w:rPr>
          <w:lang w:eastAsia="zh-CN"/>
        </w:rPr>
        <w:t>。</w:t>
      </w:r>
    </w:p>
    <w:p w14:paraId="23932633" w14:textId="77777777" w:rsidR="007C501D" w:rsidDel="00367FE8" w:rsidRDefault="00467D46">
      <w:pPr>
        <w:pStyle w:val="a0"/>
        <w:rPr>
          <w:del w:id="1465" w:author="ma" w:date="2018-09-29T11:25:00Z"/>
          <w:lang w:eastAsia="zh-CN"/>
        </w:rPr>
      </w:pPr>
      <w:del w:id="1466" w:author="ma" w:date="2018-09-29T11:25:00Z">
        <w:r w:rsidDel="00367FE8">
          <w:rPr>
            <w:b/>
            <w:lang w:eastAsia="zh-CN"/>
          </w:rPr>
          <w:delText>推荐阅读</w:delText>
        </w:r>
      </w:del>
    </w:p>
    <w:p w14:paraId="5F2D24E1" w14:textId="77777777" w:rsidR="007C501D" w:rsidDel="00367FE8" w:rsidRDefault="00467D46">
      <w:pPr>
        <w:pStyle w:val="a8"/>
        <w:numPr>
          <w:ilvl w:val="0"/>
          <w:numId w:val="7"/>
        </w:numPr>
        <w:rPr>
          <w:del w:id="1467" w:author="ma" w:date="2018-09-29T11:25:00Z"/>
          <w:lang w:eastAsia="zh-CN"/>
        </w:rPr>
      </w:pPr>
      <w:del w:id="1468" w:author="ma" w:date="2018-09-29T11:25:00Z">
        <w:r w:rsidDel="00367FE8">
          <w:rPr>
            <w:lang w:eastAsia="zh-CN"/>
          </w:rPr>
          <w:delText>【</w:delText>
        </w:r>
        <w:r w:rsidR="00655DAE" w:rsidDel="00367FE8">
          <w:fldChar w:fldCharType="begin"/>
        </w:r>
        <w:r w:rsidR="00655DAE" w:rsidDel="00367FE8">
          <w:rPr>
            <w:lang w:eastAsia="zh-CN"/>
          </w:rPr>
          <w:delInstrText xml:space="preserve"> HYPERLINK "https://segmentfault.com/a/1190000006062662" \h </w:delInstrText>
        </w:r>
        <w:r w:rsidR="00655DAE" w:rsidDel="00367FE8">
          <w:fldChar w:fldCharType="separate"/>
        </w:r>
        <w:r w:rsidDel="00367FE8">
          <w:rPr>
            <w:rStyle w:val="ad"/>
            <w:lang w:eastAsia="zh-CN"/>
          </w:rPr>
          <w:delText>如何定义一个好的变量名</w:delText>
        </w:r>
        <w:r w:rsidR="00655DAE" w:rsidDel="00367FE8">
          <w:rPr>
            <w:rStyle w:val="ad"/>
            <w:lang w:eastAsia="zh-CN"/>
          </w:rPr>
          <w:fldChar w:fldCharType="end"/>
        </w:r>
        <w:r w:rsidDel="00367FE8">
          <w:rPr>
            <w:lang w:eastAsia="zh-CN"/>
          </w:rPr>
          <w:delText>】</w:delText>
        </w:r>
      </w:del>
    </w:p>
    <w:p w14:paraId="61ECA7F9" w14:textId="77777777" w:rsidR="007C501D" w:rsidDel="00367FE8" w:rsidRDefault="00467D46">
      <w:pPr>
        <w:pStyle w:val="a8"/>
        <w:numPr>
          <w:ilvl w:val="0"/>
          <w:numId w:val="7"/>
        </w:numPr>
        <w:rPr>
          <w:del w:id="1469" w:author="ma" w:date="2018-09-29T11:25:00Z"/>
          <w:lang w:eastAsia="zh-CN"/>
        </w:rPr>
      </w:pPr>
      <w:del w:id="1470" w:author="ma" w:date="2018-09-29T11:25:00Z">
        <w:r w:rsidDel="00367FE8">
          <w:rPr>
            <w:lang w:eastAsia="zh-CN"/>
          </w:rPr>
          <w:delText>【</w:delText>
        </w:r>
        <w:r w:rsidR="00655DAE" w:rsidDel="00367FE8">
          <w:fldChar w:fldCharType="begin"/>
        </w:r>
        <w:r w:rsidR="00655DAE" w:rsidDel="00367FE8">
          <w:rPr>
            <w:lang w:eastAsia="zh-CN"/>
          </w:rPr>
          <w:delInstrText xml:space="preserve"> HYPERLINK "https://www.zhihu.com/question/27097399/answer/78619944" \h </w:delInstrText>
        </w:r>
        <w:r w:rsidR="00655DAE" w:rsidDel="00367FE8">
          <w:fldChar w:fldCharType="separate"/>
        </w:r>
        <w:r w:rsidDel="00367FE8">
          <w:rPr>
            <w:rStyle w:val="ad"/>
            <w:lang w:eastAsia="zh-CN"/>
          </w:rPr>
          <w:delText>编程的时候</w:delText>
        </w:r>
        <w:r w:rsidDel="00367FE8">
          <w:rPr>
            <w:rStyle w:val="ad"/>
            <w:lang w:eastAsia="zh-CN"/>
          </w:rPr>
          <w:delText xml:space="preserve"> </w:delText>
        </w:r>
        <w:r w:rsidDel="00367FE8">
          <w:rPr>
            <w:rStyle w:val="ad"/>
            <w:lang w:eastAsia="zh-CN"/>
          </w:rPr>
          <w:delText>命名</w:delText>
        </w:r>
        <w:r w:rsidDel="00367FE8">
          <w:rPr>
            <w:rStyle w:val="ad"/>
            <w:lang w:eastAsia="zh-CN"/>
          </w:rPr>
          <w:delText xml:space="preserve"> </w:delText>
        </w:r>
        <w:r w:rsidDel="00367FE8">
          <w:rPr>
            <w:rStyle w:val="ad"/>
            <w:lang w:eastAsia="zh-CN"/>
          </w:rPr>
          <w:delText>方法或变量</w:delText>
        </w:r>
        <w:r w:rsidDel="00367FE8">
          <w:rPr>
            <w:rStyle w:val="ad"/>
            <w:lang w:eastAsia="zh-CN"/>
          </w:rPr>
          <w:delText xml:space="preserve"> </w:delText>
        </w:r>
        <w:r w:rsidDel="00367FE8">
          <w:rPr>
            <w:rStyle w:val="ad"/>
            <w:lang w:eastAsia="zh-CN"/>
          </w:rPr>
          <w:delText>词穷了怎么办？</w:delText>
        </w:r>
        <w:r w:rsidR="00655DAE" w:rsidDel="00367FE8">
          <w:rPr>
            <w:rStyle w:val="ad"/>
            <w:lang w:eastAsia="zh-CN"/>
          </w:rPr>
          <w:fldChar w:fldCharType="end"/>
        </w:r>
        <w:r w:rsidDel="00367FE8">
          <w:rPr>
            <w:lang w:eastAsia="zh-CN"/>
          </w:rPr>
          <w:delText>】</w:delText>
        </w:r>
      </w:del>
    </w:p>
    <w:p w14:paraId="4EF4EC4C" w14:textId="77777777" w:rsidR="007C501D" w:rsidRDefault="00467D46">
      <w:pPr>
        <w:pStyle w:val="FirstParagraph"/>
        <w:rPr>
          <w:lang w:eastAsia="zh-CN"/>
        </w:rPr>
      </w:pPr>
      <w:del w:id="1471" w:author="ma" w:date="2018-09-29T11:25:00Z">
        <w:r w:rsidDel="00367FE8">
          <w:rPr>
            <w:lang w:eastAsia="zh-CN"/>
          </w:rPr>
          <w:delText xml:space="preserve"> </w:delText>
        </w:r>
      </w:del>
      <w:r>
        <w:rPr>
          <w:lang w:eastAsia="zh-CN"/>
        </w:rPr>
        <w:br/>
      </w:r>
    </w:p>
    <w:p w14:paraId="251A0E95" w14:textId="77777777" w:rsidR="007C501D" w:rsidRDefault="00467D46">
      <w:pPr>
        <w:pStyle w:val="2"/>
        <w:rPr>
          <w:lang w:eastAsia="zh-CN"/>
        </w:rPr>
      </w:pPr>
      <w:bookmarkStart w:id="1472" w:name="header-n298"/>
      <w:del w:id="1473" w:author="ma" w:date="2018-09-28T11:13:00Z">
        <w:r w:rsidDel="00E155E9">
          <w:rPr>
            <w:lang w:eastAsia="zh-CN"/>
          </w:rPr>
          <w:delText>Python</w:delText>
        </w:r>
      </w:del>
      <w:ins w:id="1474" w:author="ma" w:date="2018-09-28T16:20:00Z">
        <w:r w:rsidR="00ED2EC8">
          <w:rPr>
            <w:rFonts w:hint="eastAsia"/>
            <w:lang w:eastAsia="zh-CN"/>
          </w:rPr>
          <w:t xml:space="preserve">2.5 </w:t>
        </w:r>
      </w:ins>
      <w:r>
        <w:rPr>
          <w:lang w:eastAsia="zh-CN"/>
        </w:rPr>
        <w:t>基本数据类型</w:t>
      </w:r>
      <w:bookmarkEnd w:id="1472"/>
    </w:p>
    <w:p w14:paraId="73AE1DFA" w14:textId="77777777" w:rsidR="007C501D" w:rsidRDefault="0031299F">
      <w:pPr>
        <w:pStyle w:val="FirstParagraph"/>
        <w:ind w:firstLineChars="200" w:firstLine="480"/>
        <w:rPr>
          <w:lang w:eastAsia="zh-CN"/>
        </w:rPr>
        <w:pPrChange w:id="1475" w:author="ma" w:date="2018-09-29T11:31:00Z">
          <w:pPr>
            <w:pStyle w:val="FirstParagraph"/>
          </w:pPr>
        </w:pPrChange>
      </w:pPr>
      <w:ins w:id="1476" w:author="ma" w:date="2018-09-29T11:31:00Z">
        <w:r w:rsidRPr="0031299F">
          <w:rPr>
            <w:rFonts w:hint="eastAsia"/>
            <w:lang w:eastAsia="zh-CN"/>
          </w:rPr>
          <w:t>“</w:t>
        </w:r>
      </w:ins>
      <w:del w:id="1477" w:author="ma" w:date="2018-09-29T11:31:00Z">
        <w:r w:rsidR="00467D46" w:rsidRPr="00DC62E3" w:rsidDel="0031299F">
          <w:rPr>
            <w:lang w:eastAsia="zh-CN"/>
          </w:rPr>
          <w:delText>“</w:delText>
        </w:r>
      </w:del>
      <w:r w:rsidR="00467D46" w:rsidRPr="0031299F">
        <w:rPr>
          <w:rFonts w:hint="eastAsia"/>
          <w:lang w:eastAsia="zh-CN"/>
          <w:rPrChange w:id="1478" w:author="ma" w:date="2018-09-29T11:31:00Z">
            <w:rPr>
              <w:rFonts w:hint="eastAsia"/>
              <w:b/>
              <w:lang w:eastAsia="zh-CN"/>
            </w:rPr>
          </w:rPrChange>
        </w:rPr>
        <w:t>算法</w:t>
      </w:r>
      <w:r w:rsidR="00467D46" w:rsidRPr="0031299F">
        <w:rPr>
          <w:lang w:eastAsia="zh-CN"/>
          <w:rPrChange w:id="1479" w:author="ma" w:date="2018-09-29T11:31:00Z">
            <w:rPr>
              <w:b/>
              <w:lang w:eastAsia="zh-CN"/>
            </w:rPr>
          </w:rPrChange>
        </w:rPr>
        <w:t>+</w:t>
      </w:r>
      <w:r w:rsidR="00467D46" w:rsidRPr="0031299F">
        <w:rPr>
          <w:rFonts w:hint="eastAsia"/>
          <w:lang w:eastAsia="zh-CN"/>
          <w:rPrChange w:id="1480" w:author="ma" w:date="2018-09-29T11:31:00Z">
            <w:rPr>
              <w:rFonts w:hint="eastAsia"/>
              <w:b/>
              <w:lang w:eastAsia="zh-CN"/>
            </w:rPr>
          </w:rPrChange>
        </w:rPr>
        <w:t>数据结构</w:t>
      </w:r>
      <w:r w:rsidR="00467D46" w:rsidRPr="0031299F">
        <w:rPr>
          <w:lang w:eastAsia="zh-CN"/>
          <w:rPrChange w:id="1481" w:author="ma" w:date="2018-09-29T11:31:00Z">
            <w:rPr>
              <w:b/>
              <w:lang w:eastAsia="zh-CN"/>
            </w:rPr>
          </w:rPrChange>
        </w:rPr>
        <w:t>=</w:t>
      </w:r>
      <w:r w:rsidR="00467D46" w:rsidRPr="0031299F">
        <w:rPr>
          <w:rFonts w:hint="eastAsia"/>
          <w:lang w:eastAsia="zh-CN"/>
          <w:rPrChange w:id="1482" w:author="ma" w:date="2018-09-29T11:31:00Z">
            <w:rPr>
              <w:rFonts w:hint="eastAsia"/>
              <w:b/>
              <w:lang w:eastAsia="zh-CN"/>
            </w:rPr>
          </w:rPrChange>
        </w:rPr>
        <w:t>程序</w:t>
      </w:r>
      <w:ins w:id="1483" w:author="ma" w:date="2018-09-29T11:31:00Z">
        <w:r w:rsidRPr="0031299F">
          <w:rPr>
            <w:rFonts w:hint="eastAsia"/>
            <w:lang w:eastAsia="zh-CN"/>
          </w:rPr>
          <w:t>”</w:t>
        </w:r>
      </w:ins>
      <w:del w:id="1484" w:author="ma" w:date="2018-09-29T11:31:00Z">
        <w:r w:rsidR="00467D46" w:rsidDel="0031299F">
          <w:rPr>
            <w:lang w:eastAsia="zh-CN"/>
          </w:rPr>
          <w:delText>”</w:delText>
        </w:r>
      </w:del>
      <w:r w:rsidR="00467D46">
        <w:rPr>
          <w:lang w:eastAsia="zh-CN"/>
        </w:rPr>
        <w:t>，这是</w:t>
      </w:r>
      <w:r w:rsidR="00467D46">
        <w:rPr>
          <w:lang w:eastAsia="zh-CN"/>
        </w:rPr>
        <w:t>1984</w:t>
      </w:r>
      <w:r w:rsidR="00467D46">
        <w:rPr>
          <w:lang w:eastAsia="zh-CN"/>
        </w:rPr>
        <w:t>年图灵奖的获得者</w:t>
      </w:r>
      <w:proofErr w:type="spellStart"/>
      <w:r w:rsidR="00467D46">
        <w:rPr>
          <w:lang w:eastAsia="zh-CN"/>
        </w:rPr>
        <w:t>Niklaus</w:t>
      </w:r>
      <w:proofErr w:type="spellEnd"/>
      <w:r w:rsidR="00467D46">
        <w:rPr>
          <w:lang w:eastAsia="zh-CN"/>
        </w:rPr>
        <w:t xml:space="preserve"> E. Wirth</w:t>
      </w:r>
      <w:r w:rsidR="00467D46">
        <w:rPr>
          <w:lang w:eastAsia="zh-CN"/>
        </w:rPr>
        <w:t>阐述的一个经典观点。数据的结构常常由多个数据类型组成，其中</w:t>
      </w:r>
      <w:r w:rsidR="00467D46" w:rsidRPr="00DC62E3">
        <w:rPr>
          <w:rFonts w:hint="eastAsia"/>
          <w:lang w:eastAsia="zh-CN"/>
          <w:rPrChange w:id="1485" w:author="ma" w:date="2018-09-29T11:33:00Z">
            <w:rPr>
              <w:rFonts w:hint="eastAsia"/>
              <w:b/>
              <w:lang w:eastAsia="zh-CN"/>
            </w:rPr>
          </w:rPrChange>
        </w:rPr>
        <w:t>数字、字符串与布尔值</w:t>
      </w:r>
      <w:r w:rsidR="00467D46">
        <w:rPr>
          <w:lang w:eastAsia="zh-CN"/>
        </w:rPr>
        <w:t>是</w:t>
      </w:r>
      <w:r w:rsidR="00467D46">
        <w:rPr>
          <w:lang w:eastAsia="zh-CN"/>
        </w:rPr>
        <w:t>Python</w:t>
      </w:r>
      <w:r w:rsidR="00467D46">
        <w:rPr>
          <w:lang w:eastAsia="zh-CN"/>
        </w:rPr>
        <w:t>基本的内置数据类型，它们是数据表达、存储的基础。而</w:t>
      </w:r>
      <w:del w:id="1486" w:author="ma" w:date="2018-09-29T11:33:00Z">
        <w:r w:rsidR="00467D46" w:rsidDel="006B796A">
          <w:rPr>
            <w:lang w:eastAsia="zh-CN"/>
          </w:rPr>
          <w:delText>其他</w:delText>
        </w:r>
      </w:del>
      <w:r w:rsidR="00467D46">
        <w:rPr>
          <w:lang w:eastAsia="zh-CN"/>
        </w:rPr>
        <w:t>Python</w:t>
      </w:r>
      <w:r w:rsidR="00467D46">
        <w:rPr>
          <w:lang w:eastAsia="zh-CN"/>
        </w:rPr>
        <w:t>中</w:t>
      </w:r>
      <w:ins w:id="1487" w:author="ma" w:date="2018-09-29T11:33:00Z">
        <w:r w:rsidR="006B796A">
          <w:rPr>
            <w:rFonts w:hint="eastAsia"/>
            <w:lang w:eastAsia="zh-CN"/>
          </w:rPr>
          <w:t>其他</w:t>
        </w:r>
      </w:ins>
      <w:r w:rsidR="00467D46">
        <w:rPr>
          <w:lang w:eastAsia="zh-CN"/>
        </w:rPr>
        <w:t>常见的数据类型，</w:t>
      </w:r>
      <w:del w:id="1488" w:author="ma" w:date="2018-09-29T11:33:00Z">
        <w:r w:rsidR="00467D46" w:rsidDel="006B796A">
          <w:rPr>
            <w:lang w:eastAsia="zh-CN"/>
          </w:rPr>
          <w:delText>比</w:delText>
        </w:r>
      </w:del>
      <w:r w:rsidR="00467D46">
        <w:rPr>
          <w:lang w:eastAsia="zh-CN"/>
        </w:rPr>
        <w:t>如下一章会学习和使用的列表，是基于这</w:t>
      </w:r>
      <w:ins w:id="1489" w:author="ma" w:date="2018-09-29T11:33:00Z">
        <w:r w:rsidR="006B796A">
          <w:rPr>
            <w:rFonts w:hint="eastAsia"/>
            <w:lang w:eastAsia="zh-CN"/>
          </w:rPr>
          <w:t>3</w:t>
        </w:r>
      </w:ins>
      <w:del w:id="1490" w:author="ma" w:date="2018-09-29T11:33:00Z">
        <w:r w:rsidR="00467D46" w:rsidDel="006B796A">
          <w:rPr>
            <w:lang w:eastAsia="zh-CN"/>
          </w:rPr>
          <w:delText>三</w:delText>
        </w:r>
      </w:del>
      <w:r w:rsidR="00467D46">
        <w:rPr>
          <w:lang w:eastAsia="zh-CN"/>
        </w:rPr>
        <w:t>种数据类型的组合构建的新类型。</w:t>
      </w:r>
    </w:p>
    <w:p w14:paraId="79C0F455" w14:textId="77777777" w:rsidR="007C501D" w:rsidRDefault="006B796A">
      <w:pPr>
        <w:pStyle w:val="3"/>
        <w:rPr>
          <w:lang w:eastAsia="zh-CN"/>
        </w:rPr>
      </w:pPr>
      <w:bookmarkStart w:id="1491" w:name="header-n302"/>
      <w:ins w:id="1492" w:author="ma" w:date="2018-09-29T11:34:00Z">
        <w:r>
          <w:rPr>
            <w:rFonts w:hint="eastAsia"/>
            <w:lang w:eastAsia="zh-CN"/>
          </w:rPr>
          <w:t xml:space="preserve">2.5.1 </w:t>
        </w:r>
      </w:ins>
      <w:r w:rsidR="00467D46">
        <w:rPr>
          <w:lang w:eastAsia="zh-CN"/>
        </w:rPr>
        <w:t>数字</w:t>
      </w:r>
      <w:bookmarkEnd w:id="1491"/>
    </w:p>
    <w:p w14:paraId="7A6A4C19" w14:textId="77777777" w:rsidR="007C501D" w:rsidRDefault="00467D46">
      <w:pPr>
        <w:pStyle w:val="FirstParagraph"/>
        <w:ind w:firstLineChars="200" w:firstLine="480"/>
        <w:rPr>
          <w:lang w:eastAsia="zh-CN"/>
        </w:rPr>
        <w:pPrChange w:id="1493" w:author="ma" w:date="2018-09-29T11:37:00Z">
          <w:pPr>
            <w:pStyle w:val="FirstParagraph"/>
          </w:pPr>
        </w:pPrChange>
      </w:pPr>
      <w:r>
        <w:rPr>
          <w:lang w:eastAsia="zh-CN"/>
        </w:rPr>
        <w:t>在</w:t>
      </w:r>
      <w:r>
        <w:rPr>
          <w:lang w:eastAsia="zh-CN"/>
        </w:rPr>
        <w:t xml:space="preserve"> Python </w:t>
      </w:r>
      <w:r>
        <w:rPr>
          <w:lang w:eastAsia="zh-CN"/>
        </w:rPr>
        <w:t>中</w:t>
      </w:r>
      <w:ins w:id="1494" w:author="ma" w:date="2018-09-29T11:37:00Z">
        <w:r w:rsidR="00ED154E">
          <w:rPr>
            <w:rFonts w:hint="eastAsia"/>
            <w:lang w:eastAsia="zh-CN"/>
          </w:rPr>
          <w:t>，</w:t>
        </w:r>
      </w:ins>
      <w:del w:id="1495" w:author="ma" w:date="2018-09-29T11:37:00Z">
        <w:r w:rsidDel="00ED154E">
          <w:rPr>
            <w:lang w:eastAsia="zh-CN"/>
          </w:rPr>
          <w:delText>有</w:delText>
        </w:r>
      </w:del>
      <w:ins w:id="1496" w:author="ma" w:date="2018-09-29T11:37:00Z">
        <w:r w:rsidR="00ED154E">
          <w:rPr>
            <w:rFonts w:hint="eastAsia"/>
            <w:lang w:eastAsia="zh-CN"/>
          </w:rPr>
          <w:t>数字包括</w:t>
        </w:r>
      </w:ins>
      <w:r>
        <w:rPr>
          <w:lang w:eastAsia="zh-CN"/>
        </w:rPr>
        <w:t xml:space="preserve"> 4 </w:t>
      </w:r>
      <w:r>
        <w:rPr>
          <w:lang w:eastAsia="zh-CN"/>
        </w:rPr>
        <w:t>种类型</w:t>
      </w:r>
      <w:ins w:id="1497" w:author="ma" w:date="2018-09-29T11:37:00Z">
        <w:r w:rsidR="00ED154E">
          <w:rPr>
            <w:rFonts w:hint="eastAsia"/>
            <w:lang w:eastAsia="zh-CN"/>
          </w:rPr>
          <w:t>：</w:t>
        </w:r>
      </w:ins>
      <w:del w:id="1498" w:author="ma" w:date="2018-09-29T11:37:00Z">
        <w:r w:rsidDel="00ED154E">
          <w:rPr>
            <w:lang w:eastAsia="zh-CN"/>
          </w:rPr>
          <w:delText>的数</w:delText>
        </w:r>
        <w:r w:rsidDel="00ED154E">
          <w:rPr>
            <w:lang w:eastAsia="zh-CN"/>
          </w:rPr>
          <w:delText>——</w:delText>
        </w:r>
      </w:del>
      <w:r>
        <w:rPr>
          <w:lang w:eastAsia="zh-CN"/>
        </w:rPr>
        <w:t>整数、长整数、浮点数和复数。</w:t>
      </w:r>
    </w:p>
    <w:p w14:paraId="5AF65896" w14:textId="77777777" w:rsidR="007C501D" w:rsidRDefault="008353DC">
      <w:pPr>
        <w:numPr>
          <w:ilvl w:val="0"/>
          <w:numId w:val="8"/>
        </w:numPr>
        <w:rPr>
          <w:lang w:eastAsia="zh-CN"/>
        </w:rPr>
      </w:pPr>
      <w:ins w:id="1499" w:author="ma" w:date="2018-09-29T11:39:00Z">
        <w:r>
          <w:rPr>
            <w:rFonts w:hint="eastAsia"/>
            <w:lang w:eastAsia="zh-CN"/>
          </w:rPr>
          <w:t>此处所指的</w:t>
        </w:r>
      </w:ins>
      <w:r w:rsidR="00467D46">
        <w:rPr>
          <w:lang w:eastAsia="zh-CN"/>
        </w:rPr>
        <w:t>整数和</w:t>
      </w:r>
      <w:del w:id="1500" w:author="ma" w:date="2018-09-29T11:39:00Z">
        <w:r w:rsidR="00467D46" w:rsidDel="008353DC">
          <w:rPr>
            <w:lang w:eastAsia="zh-CN"/>
          </w:rPr>
          <w:delText>我们</w:delText>
        </w:r>
      </w:del>
      <w:r w:rsidR="00467D46">
        <w:rPr>
          <w:lang w:eastAsia="zh-CN"/>
        </w:rPr>
        <w:t>数学中</w:t>
      </w:r>
      <w:ins w:id="1501" w:author="ma" w:date="2018-09-29T11:39:00Z">
        <w:r>
          <w:rPr>
            <w:rFonts w:hint="eastAsia"/>
            <w:lang w:eastAsia="zh-CN"/>
          </w:rPr>
          <w:t>的整数</w:t>
        </w:r>
      </w:ins>
      <w:r w:rsidR="00467D46">
        <w:rPr>
          <w:lang w:eastAsia="zh-CN"/>
        </w:rPr>
        <w:t>是对应的，</w:t>
      </w:r>
      <w:ins w:id="1502" w:author="ma" w:date="2018-09-29T11:39:00Z">
        <w:r>
          <w:rPr>
            <w:rFonts w:hint="eastAsia"/>
            <w:lang w:eastAsia="zh-CN"/>
          </w:rPr>
          <w:t>如</w:t>
        </w:r>
      </w:ins>
      <w:del w:id="1503" w:author="ma" w:date="2018-09-29T11:39:00Z">
        <w:r w:rsidR="00467D46" w:rsidDel="008353DC">
          <w:rPr>
            <w:lang w:eastAsia="zh-CN"/>
          </w:rPr>
          <w:delText>像</w:delText>
        </w:r>
      </w:del>
      <w:r w:rsidR="00467D46">
        <w:rPr>
          <w:lang w:eastAsia="zh-CN"/>
        </w:rPr>
        <w:t>1</w:t>
      </w:r>
      <w:ins w:id="1504" w:author="ma" w:date="2018-09-29T11:39:00Z">
        <w:r>
          <w:rPr>
            <w:rFonts w:hint="eastAsia"/>
            <w:lang w:eastAsia="zh-CN"/>
          </w:rPr>
          <w:t>、</w:t>
        </w:r>
      </w:ins>
      <w:del w:id="1505" w:author="ma" w:date="2018-09-29T11:39:00Z">
        <w:r w:rsidR="00467D46" w:rsidDel="008353DC">
          <w:rPr>
            <w:lang w:eastAsia="zh-CN"/>
          </w:rPr>
          <w:delText>，</w:delText>
        </w:r>
      </w:del>
      <w:r w:rsidR="00467D46">
        <w:rPr>
          <w:lang w:eastAsia="zh-CN"/>
        </w:rPr>
        <w:t>2</w:t>
      </w:r>
      <w:ins w:id="1506" w:author="ma" w:date="2018-09-29T11:39:00Z">
        <w:r>
          <w:rPr>
            <w:rFonts w:hint="eastAsia"/>
            <w:lang w:eastAsia="zh-CN"/>
          </w:rPr>
          <w:t>、</w:t>
        </w:r>
      </w:ins>
      <w:del w:id="1507" w:author="ma" w:date="2018-09-29T11:39:00Z">
        <w:r w:rsidR="00467D46" w:rsidDel="008353DC">
          <w:rPr>
            <w:lang w:eastAsia="zh-CN"/>
          </w:rPr>
          <w:delText>，</w:delText>
        </w:r>
      </w:del>
      <w:r w:rsidR="00467D46">
        <w:rPr>
          <w:lang w:eastAsia="zh-CN"/>
        </w:rPr>
        <w:t>3</w:t>
      </w:r>
      <w:ins w:id="1508" w:author="ma" w:date="2018-09-29T11:39:00Z">
        <w:r>
          <w:rPr>
            <w:rFonts w:hint="eastAsia"/>
            <w:lang w:eastAsia="zh-CN"/>
          </w:rPr>
          <w:t>等。</w:t>
        </w:r>
      </w:ins>
      <w:del w:id="1509" w:author="ma" w:date="2018-09-29T11:39:00Z">
        <w:r w:rsidR="00467D46" w:rsidDel="008353DC">
          <w:rPr>
            <w:lang w:eastAsia="zh-CN"/>
          </w:rPr>
          <w:delText>，</w:delText>
        </w:r>
        <w:r w:rsidR="00467D46" w:rsidDel="008353DC">
          <w:rPr>
            <w:lang w:eastAsia="zh-CN"/>
          </w:rPr>
          <w:delText>4</w:delText>
        </w:r>
        <w:r w:rsidR="00467D46" w:rsidDel="008353DC">
          <w:rPr>
            <w:lang w:eastAsia="zh-CN"/>
          </w:rPr>
          <w:delText>，</w:delText>
        </w:r>
        <w:r w:rsidR="00467D46" w:rsidDel="008353DC">
          <w:rPr>
            <w:lang w:eastAsia="zh-CN"/>
          </w:rPr>
          <w:delText>..</w:delText>
        </w:r>
      </w:del>
      <w:r w:rsidR="00467D46">
        <w:rPr>
          <w:lang w:eastAsia="zh-CN"/>
        </w:rPr>
        <w:t>.</w:t>
      </w:r>
    </w:p>
    <w:p w14:paraId="37B155EC" w14:textId="77777777" w:rsidR="007C501D" w:rsidRDefault="00467D46">
      <w:pPr>
        <w:numPr>
          <w:ilvl w:val="0"/>
          <w:numId w:val="8"/>
        </w:numPr>
        <w:rPr>
          <w:lang w:eastAsia="zh-CN"/>
        </w:rPr>
      </w:pPr>
      <w:r>
        <w:rPr>
          <w:lang w:eastAsia="zh-CN"/>
        </w:rPr>
        <w:t>长整数</w:t>
      </w:r>
      <w:del w:id="1510" w:author="ma" w:date="2018-09-29T11:40:00Z">
        <w:r w:rsidDel="008353DC">
          <w:rPr>
            <w:lang w:eastAsia="zh-CN"/>
          </w:rPr>
          <w:delText>不过</w:delText>
        </w:r>
      </w:del>
      <w:r>
        <w:rPr>
          <w:lang w:eastAsia="zh-CN"/>
        </w:rPr>
        <w:t>是</w:t>
      </w:r>
      <w:ins w:id="1511" w:author="ma" w:date="2018-09-29T11:40:00Z">
        <w:r w:rsidR="008353DC">
          <w:rPr>
            <w:rFonts w:hint="eastAsia"/>
            <w:lang w:eastAsia="zh-CN"/>
          </w:rPr>
          <w:t>指</w:t>
        </w:r>
      </w:ins>
      <w:commentRangeStart w:id="1512"/>
      <w:r>
        <w:rPr>
          <w:lang w:eastAsia="zh-CN"/>
        </w:rPr>
        <w:t>大一些的整数</w:t>
      </w:r>
      <w:commentRangeEnd w:id="1512"/>
      <w:r w:rsidR="006C6CE8">
        <w:rPr>
          <w:rStyle w:val="af1"/>
        </w:rPr>
        <w:commentReference w:id="1512"/>
      </w:r>
      <w:r>
        <w:rPr>
          <w:lang w:eastAsia="zh-CN"/>
        </w:rPr>
        <w:t>。</w:t>
      </w:r>
    </w:p>
    <w:p w14:paraId="293A1A00" w14:textId="77777777" w:rsidR="007C501D" w:rsidRDefault="00467D46">
      <w:pPr>
        <w:numPr>
          <w:ilvl w:val="0"/>
          <w:numId w:val="8"/>
        </w:numPr>
        <w:rPr>
          <w:lang w:eastAsia="zh-CN"/>
        </w:rPr>
      </w:pPr>
      <w:r>
        <w:rPr>
          <w:lang w:eastAsia="zh-CN"/>
        </w:rPr>
        <w:t>3.23</w:t>
      </w:r>
      <w:r>
        <w:rPr>
          <w:lang w:eastAsia="zh-CN"/>
        </w:rPr>
        <w:t>和</w:t>
      </w:r>
      <w:r>
        <w:rPr>
          <w:lang w:eastAsia="zh-CN"/>
        </w:rPr>
        <w:t>5E-4</w:t>
      </w:r>
      <w:r>
        <w:rPr>
          <w:lang w:eastAsia="zh-CN"/>
        </w:rPr>
        <w:t>是浮点数的例子。</w:t>
      </w:r>
      <w:r>
        <w:rPr>
          <w:lang w:eastAsia="zh-CN"/>
        </w:rPr>
        <w:t>E</w:t>
      </w:r>
      <w:r>
        <w:rPr>
          <w:lang w:eastAsia="zh-CN"/>
        </w:rPr>
        <w:t>标记表示</w:t>
      </w:r>
      <w:r>
        <w:rPr>
          <w:lang w:eastAsia="zh-CN"/>
        </w:rPr>
        <w:t>10</w:t>
      </w:r>
      <w:r>
        <w:rPr>
          <w:lang w:eastAsia="zh-CN"/>
        </w:rPr>
        <w:t>的幂，是一种科学计数法。在这里，</w:t>
      </w:r>
      <w:r>
        <w:rPr>
          <w:lang w:eastAsia="zh-CN"/>
        </w:rPr>
        <w:t>5E-4</w:t>
      </w:r>
      <w:r>
        <w:rPr>
          <w:lang w:eastAsia="zh-CN"/>
        </w:rPr>
        <w:t>表示</w:t>
      </w:r>
      <w:r>
        <w:rPr>
          <w:lang w:eastAsia="zh-CN"/>
        </w:rPr>
        <w:t>5</w:t>
      </w:r>
      <w:ins w:id="1513" w:author="ma" w:date="2018-09-29T11:44:00Z">
        <w:r w:rsidR="002A798D">
          <w:rPr>
            <w:rFonts w:ascii="Cambria" w:hAnsi="Cambria"/>
            <w:lang w:eastAsia="zh-CN"/>
          </w:rPr>
          <w:t>×</w:t>
        </w:r>
      </w:ins>
      <w:del w:id="1514" w:author="ma" w:date="2018-09-29T11:43:00Z">
        <w:r w:rsidDel="002A798D">
          <w:rPr>
            <w:lang w:eastAsia="zh-CN"/>
          </w:rPr>
          <w:delText xml:space="preserve"> </w:delText>
        </w:r>
        <w:commentRangeStart w:id="1515"/>
        <w:r w:rsidDel="002A798D">
          <w:rPr>
            <w:lang w:eastAsia="zh-CN"/>
          </w:rPr>
          <w:delText xml:space="preserve">* </w:delText>
        </w:r>
      </w:del>
      <w:commentRangeEnd w:id="1515"/>
      <w:r w:rsidR="002757F5">
        <w:rPr>
          <w:rStyle w:val="af1"/>
        </w:rPr>
        <w:commentReference w:id="1515"/>
      </w:r>
      <w:r>
        <w:rPr>
          <w:lang w:eastAsia="zh-CN"/>
        </w:rPr>
        <w:t>10</w:t>
      </w:r>
      <w:commentRangeStart w:id="1516"/>
      <w:r w:rsidRPr="002A798D">
        <w:rPr>
          <w:vertAlign w:val="superscript"/>
          <w:lang w:eastAsia="zh-CN"/>
          <w:rPrChange w:id="1517" w:author="ma" w:date="2018-09-29T11:44:00Z">
            <w:rPr>
              <w:lang w:eastAsia="zh-CN"/>
            </w:rPr>
          </w:rPrChange>
        </w:rPr>
        <w:t>-4</w:t>
      </w:r>
      <w:commentRangeEnd w:id="1516"/>
      <w:r w:rsidR="002757F5">
        <w:rPr>
          <w:rStyle w:val="af1"/>
        </w:rPr>
        <w:commentReference w:id="1516"/>
      </w:r>
      <w:r>
        <w:rPr>
          <w:lang w:eastAsia="zh-CN"/>
        </w:rPr>
        <w:t>，即</w:t>
      </w:r>
      <w:r>
        <w:rPr>
          <w:lang w:eastAsia="zh-CN"/>
        </w:rPr>
        <w:t>0.0005</w:t>
      </w:r>
      <w:r>
        <w:rPr>
          <w:lang w:eastAsia="zh-CN"/>
        </w:rPr>
        <w:t>。</w:t>
      </w:r>
    </w:p>
    <w:p w14:paraId="35042E9E" w14:textId="77777777" w:rsidR="007C501D" w:rsidRDefault="00467D46">
      <w:pPr>
        <w:numPr>
          <w:ilvl w:val="0"/>
          <w:numId w:val="8"/>
        </w:numPr>
        <w:rPr>
          <w:lang w:eastAsia="zh-CN"/>
        </w:rPr>
      </w:pPr>
      <w:commentRangeStart w:id="1518"/>
      <w:r w:rsidRPr="00FE4E41">
        <w:rPr>
          <w:rFonts w:asciiTheme="minorEastAsia" w:hAnsiTheme="minorEastAsia"/>
          <w:lang w:eastAsia="zh-CN"/>
          <w:rPrChange w:id="1519" w:author="ma" w:date="2018-09-29T11:45:00Z">
            <w:rPr/>
          </w:rPrChange>
        </w:rPr>
        <w:t>(</w:t>
      </w:r>
      <w:commentRangeEnd w:id="1518"/>
      <w:r w:rsidR="00FE4E41">
        <w:rPr>
          <w:rStyle w:val="af1"/>
        </w:rPr>
        <w:commentReference w:id="1518"/>
      </w:r>
      <w:r>
        <w:rPr>
          <w:lang w:eastAsia="zh-CN"/>
        </w:rPr>
        <w:t>-5+4j</w:t>
      </w:r>
      <w:r w:rsidRPr="00FE4E41">
        <w:rPr>
          <w:rFonts w:asciiTheme="minorEastAsia" w:hAnsiTheme="minorEastAsia"/>
          <w:lang w:eastAsia="zh-CN"/>
          <w:rPrChange w:id="1520" w:author="ma" w:date="2018-09-29T11:45:00Z">
            <w:rPr/>
          </w:rPrChange>
        </w:rPr>
        <w:t>)</w:t>
      </w:r>
      <w:r>
        <w:rPr>
          <w:lang w:eastAsia="zh-CN"/>
        </w:rPr>
        <w:t>和</w:t>
      </w:r>
      <w:r w:rsidRPr="00FE4E41">
        <w:rPr>
          <w:rFonts w:asciiTheme="minorEastAsia" w:hAnsiTheme="minorEastAsia"/>
          <w:lang w:eastAsia="zh-CN"/>
          <w:rPrChange w:id="1521" w:author="ma" w:date="2018-09-29T11:45:00Z">
            <w:rPr/>
          </w:rPrChange>
        </w:rPr>
        <w:t>(</w:t>
      </w:r>
      <w:r>
        <w:rPr>
          <w:lang w:eastAsia="zh-CN"/>
        </w:rPr>
        <w:t>2.3-4.6j</w:t>
      </w:r>
      <w:r w:rsidRPr="00FE4E41">
        <w:rPr>
          <w:rFonts w:asciiTheme="minorEastAsia" w:hAnsiTheme="minorEastAsia"/>
          <w:lang w:eastAsia="zh-CN"/>
          <w:rPrChange w:id="1522" w:author="ma" w:date="2018-09-29T11:45:00Z">
            <w:rPr/>
          </w:rPrChange>
        </w:rPr>
        <w:t>)</w:t>
      </w:r>
      <w:r>
        <w:rPr>
          <w:lang w:eastAsia="zh-CN"/>
        </w:rPr>
        <w:t>是复数的例子。</w:t>
      </w:r>
    </w:p>
    <w:p w14:paraId="7C7D3B36" w14:textId="77777777" w:rsidR="007C501D" w:rsidRDefault="00174D18">
      <w:pPr>
        <w:pStyle w:val="3"/>
        <w:rPr>
          <w:lang w:eastAsia="zh-CN"/>
        </w:rPr>
      </w:pPr>
      <w:bookmarkStart w:id="1523" w:name="header-n318"/>
      <w:ins w:id="1524" w:author="ma" w:date="2018-09-29T11:34:00Z">
        <w:r>
          <w:rPr>
            <w:rFonts w:hint="eastAsia"/>
            <w:lang w:eastAsia="zh-CN"/>
          </w:rPr>
          <w:t xml:space="preserve">2.5.2 </w:t>
        </w:r>
      </w:ins>
      <w:r w:rsidR="00467D46">
        <w:rPr>
          <w:lang w:eastAsia="zh-CN"/>
        </w:rPr>
        <w:t>字符串</w:t>
      </w:r>
      <w:bookmarkEnd w:id="1523"/>
    </w:p>
    <w:p w14:paraId="6B558252" w14:textId="77777777" w:rsidR="007C501D" w:rsidRDefault="00467D46">
      <w:pPr>
        <w:pStyle w:val="FirstParagraph"/>
        <w:ind w:firstLineChars="200" w:firstLine="480"/>
        <w:rPr>
          <w:lang w:eastAsia="zh-CN"/>
        </w:rPr>
        <w:pPrChange w:id="1525" w:author="ma" w:date="2018-09-29T11:47:00Z">
          <w:pPr>
            <w:pStyle w:val="FirstParagraph"/>
          </w:pPr>
        </w:pPrChange>
      </w:pPr>
      <w:r>
        <w:rPr>
          <w:lang w:eastAsia="zh-CN"/>
        </w:rPr>
        <w:t>字符串是</w:t>
      </w:r>
      <w:r w:rsidRPr="00252645">
        <w:rPr>
          <w:rFonts w:hint="eastAsia"/>
          <w:lang w:eastAsia="zh-CN"/>
          <w:rPrChange w:id="1526" w:author="ma" w:date="2018-09-29T11:47:00Z">
            <w:rPr>
              <w:rFonts w:hint="eastAsia"/>
              <w:b/>
              <w:lang w:eastAsia="zh-CN"/>
            </w:rPr>
          </w:rPrChange>
        </w:rPr>
        <w:t>字符的序列</w:t>
      </w:r>
      <w:r>
        <w:rPr>
          <w:lang w:eastAsia="zh-CN"/>
        </w:rPr>
        <w:t>，基本上就是</w:t>
      </w:r>
      <w:del w:id="1527" w:author="ma" w:date="2018-09-29T11:49:00Z">
        <w:r w:rsidDel="00252645">
          <w:rPr>
            <w:lang w:eastAsia="zh-CN"/>
          </w:rPr>
          <w:delText>一串</w:delText>
        </w:r>
      </w:del>
      <w:r>
        <w:rPr>
          <w:lang w:eastAsia="zh-CN"/>
        </w:rPr>
        <w:t>字母、数字</w:t>
      </w:r>
      <w:ins w:id="1528" w:author="ma" w:date="2018-09-29T11:49:00Z">
        <w:r w:rsidR="00252645">
          <w:rPr>
            <w:rFonts w:hint="eastAsia"/>
            <w:lang w:eastAsia="zh-CN"/>
          </w:rPr>
          <w:t>或</w:t>
        </w:r>
      </w:ins>
      <w:del w:id="1529" w:author="ma" w:date="2018-09-29T11:49:00Z">
        <w:r w:rsidDel="00252645">
          <w:rPr>
            <w:lang w:eastAsia="zh-CN"/>
          </w:rPr>
          <w:delText>与</w:delText>
        </w:r>
      </w:del>
      <w:r>
        <w:rPr>
          <w:lang w:eastAsia="zh-CN"/>
        </w:rPr>
        <w:t>符号的组合。</w:t>
      </w:r>
    </w:p>
    <w:p w14:paraId="4A757FCC" w14:textId="77777777" w:rsidR="007C501D" w:rsidRDefault="00467D46">
      <w:pPr>
        <w:pStyle w:val="a0"/>
        <w:ind w:firstLineChars="200" w:firstLine="480"/>
        <w:rPr>
          <w:lang w:eastAsia="zh-CN"/>
        </w:rPr>
        <w:pPrChange w:id="1530" w:author="ma" w:date="2018-09-29T11:49:00Z">
          <w:pPr>
            <w:pStyle w:val="a0"/>
          </w:pPr>
        </w:pPrChange>
      </w:pPr>
      <w:proofErr w:type="spellStart"/>
      <w:r>
        <w:t>下面</w:t>
      </w:r>
      <w:proofErr w:type="spellEnd"/>
      <w:ins w:id="1531" w:author="ma" w:date="2018-09-29T11:49:00Z">
        <w:r w:rsidR="00072F7A">
          <w:rPr>
            <w:rFonts w:hint="eastAsia"/>
            <w:lang w:eastAsia="zh-CN"/>
          </w:rPr>
          <w:t>列出</w:t>
        </w:r>
      </w:ins>
      <w:del w:id="1532" w:author="ma" w:date="2018-09-29T11:49:00Z">
        <w:r w:rsidDel="00072F7A">
          <w:delText>是</w:delText>
        </w:r>
      </w:del>
      <w:proofErr w:type="spellStart"/>
      <w:r>
        <w:t>字符串的使用方法</w:t>
      </w:r>
      <w:proofErr w:type="spellEnd"/>
      <w:ins w:id="1533" w:author="ma" w:date="2018-09-29T11:49:00Z">
        <w:r w:rsidR="00072F7A">
          <w:rPr>
            <w:rFonts w:hint="eastAsia"/>
            <w:lang w:eastAsia="zh-CN"/>
          </w:rPr>
          <w:t>。</w:t>
        </w:r>
      </w:ins>
      <w:del w:id="1534" w:author="ma" w:date="2018-09-29T11:49:00Z">
        <w:r w:rsidDel="00072F7A">
          <w:delText>：</w:delText>
        </w:r>
      </w:del>
    </w:p>
    <w:p w14:paraId="18B48044" w14:textId="77777777" w:rsidR="007C501D" w:rsidRDefault="00467D46">
      <w:pPr>
        <w:numPr>
          <w:ilvl w:val="0"/>
          <w:numId w:val="9"/>
        </w:numPr>
      </w:pPr>
      <w:del w:id="1535" w:author="ma" w:date="2018-09-29T11:49:00Z">
        <w:r w:rsidDel="00072F7A">
          <w:delText>我们</w:delText>
        </w:r>
      </w:del>
      <w:proofErr w:type="spellStart"/>
      <w:r>
        <w:t>可以</w:t>
      </w:r>
      <w:proofErr w:type="spellEnd"/>
      <w:ins w:id="1536" w:author="ma" w:date="2018-09-29T11:49:00Z">
        <w:r w:rsidR="00072F7A">
          <w:rPr>
            <w:rFonts w:hint="eastAsia"/>
            <w:lang w:eastAsia="zh-CN"/>
          </w:rPr>
          <w:t>使</w:t>
        </w:r>
      </w:ins>
      <w:r>
        <w:t>用</w:t>
      </w:r>
      <w:commentRangeStart w:id="1537"/>
      <w:ins w:id="1538" w:author="ma" w:date="2018-09-29T11:49:00Z">
        <w:r w:rsidR="00072F7A">
          <w:rPr>
            <w:rFonts w:hint="eastAsia"/>
            <w:lang w:eastAsia="zh-CN"/>
          </w:rPr>
          <w:t>英文</w:t>
        </w:r>
      </w:ins>
      <w:commentRangeEnd w:id="1537"/>
      <w:ins w:id="1539" w:author="ma" w:date="2018-09-29T11:54:00Z">
        <w:r w:rsidR="00E5110E">
          <w:rPr>
            <w:rStyle w:val="af1"/>
          </w:rPr>
          <w:commentReference w:id="1537"/>
        </w:r>
      </w:ins>
      <w:proofErr w:type="spellStart"/>
      <w:r>
        <w:t>单引号</w:t>
      </w:r>
      <w:proofErr w:type="spellEnd"/>
      <w:ins w:id="1540" w:author="ma" w:date="2018-09-29T11:49:00Z">
        <w:r w:rsidR="00072F7A">
          <w:rPr>
            <w:rFonts w:hint="eastAsia"/>
            <w:lang w:eastAsia="zh-CN"/>
          </w:rPr>
          <w:t>“</w:t>
        </w:r>
      </w:ins>
      <w:r>
        <w:rPr>
          <w:rStyle w:val="VerbatimChar"/>
        </w:rPr>
        <w:t>''</w:t>
      </w:r>
      <w:ins w:id="1541" w:author="ma" w:date="2018-09-29T11:49:00Z">
        <w:r w:rsidR="00072F7A">
          <w:rPr>
            <w:rStyle w:val="VerbatimChar"/>
            <w:rFonts w:hint="eastAsia"/>
            <w:lang w:eastAsia="zh-CN"/>
          </w:rPr>
          <w:t>”</w:t>
        </w:r>
      </w:ins>
      <w:proofErr w:type="spellStart"/>
      <w:r>
        <w:t>指示字符串，</w:t>
      </w:r>
      <w:del w:id="1542" w:author="ma" w:date="2018-09-29T11:49:00Z">
        <w:r w:rsidDel="00072F7A">
          <w:delText>就</w:delText>
        </w:r>
      </w:del>
      <w:r>
        <w:t>如</w:t>
      </w:r>
      <w:del w:id="1543" w:author="ma" w:date="2018-09-29T11:49:00Z">
        <w:r w:rsidDel="00072F7A">
          <w:delText>同</w:delText>
        </w:r>
      </w:del>
      <w:r>
        <w:t>'Quote</w:t>
      </w:r>
      <w:proofErr w:type="spellEnd"/>
      <w:r>
        <w:t xml:space="preserve"> me on this'</w:t>
      </w:r>
      <w:del w:id="1544" w:author="ma" w:date="2018-09-29T11:50:00Z">
        <w:r w:rsidDel="00072F7A">
          <w:delText>这样</w:delText>
        </w:r>
      </w:del>
      <w:ins w:id="1545" w:author="ma" w:date="2018-09-29T11:50:00Z">
        <w:r w:rsidR="00072F7A">
          <w:rPr>
            <w:rFonts w:hint="eastAsia"/>
            <w:lang w:eastAsia="zh-CN"/>
          </w:rPr>
          <w:t>，</w:t>
        </w:r>
      </w:ins>
      <w:del w:id="1546" w:author="ma" w:date="2018-09-29T11:50:00Z">
        <w:r w:rsidDel="00072F7A">
          <w:delText>。</w:delText>
        </w:r>
      </w:del>
      <w:ins w:id="1547" w:author="ma" w:date="2018-09-29T11:50:00Z">
        <w:r w:rsidR="00D676B0">
          <w:rPr>
            <w:rFonts w:hint="eastAsia"/>
            <w:lang w:eastAsia="zh-CN"/>
          </w:rPr>
          <w:t>其中</w:t>
        </w:r>
      </w:ins>
      <w:proofErr w:type="spellStart"/>
      <w:r>
        <w:t>所有的空白，包括空格和制表符都照原样保留</w:t>
      </w:r>
      <w:proofErr w:type="spellEnd"/>
      <w:r>
        <w:t>。</w:t>
      </w:r>
    </w:p>
    <w:p w14:paraId="5FA96B4C" w14:textId="77777777" w:rsidR="007C501D" w:rsidRDefault="00467D46">
      <w:pPr>
        <w:numPr>
          <w:ilvl w:val="0"/>
          <w:numId w:val="9"/>
        </w:numPr>
      </w:pPr>
      <w:del w:id="1548" w:author="ma" w:date="2018-09-29T11:50:00Z">
        <w:r w:rsidDel="00D676B0">
          <w:delText>我们</w:delText>
        </w:r>
      </w:del>
      <w:proofErr w:type="spellStart"/>
      <w:r>
        <w:t>也可以使用</w:t>
      </w:r>
      <w:proofErr w:type="spellEnd"/>
      <w:ins w:id="1549" w:author="ma" w:date="2018-09-29T11:50:00Z">
        <w:r w:rsidR="00D676B0">
          <w:rPr>
            <w:rFonts w:hint="eastAsia"/>
            <w:lang w:eastAsia="zh-CN"/>
          </w:rPr>
          <w:t>英文</w:t>
        </w:r>
      </w:ins>
      <w:proofErr w:type="spellStart"/>
      <w:r>
        <w:t>双引号</w:t>
      </w:r>
      <w:proofErr w:type="spellEnd"/>
      <w:ins w:id="1550" w:author="ma" w:date="2018-09-29T11:50:00Z">
        <w:r w:rsidR="00D676B0">
          <w:rPr>
            <w:rFonts w:hint="eastAsia"/>
            <w:lang w:eastAsia="zh-CN"/>
          </w:rPr>
          <w:t>“</w:t>
        </w:r>
      </w:ins>
      <w:r>
        <w:rPr>
          <w:rStyle w:val="VerbatimChar"/>
        </w:rPr>
        <w:t>""</w:t>
      </w:r>
      <w:ins w:id="1551" w:author="ma" w:date="2018-09-29T11:50:00Z">
        <w:r w:rsidR="00D676B0">
          <w:rPr>
            <w:rStyle w:val="VerbatimChar"/>
            <w:rFonts w:hint="eastAsia"/>
            <w:lang w:eastAsia="zh-CN"/>
          </w:rPr>
          <w:t>”</w:t>
        </w:r>
      </w:ins>
      <w:proofErr w:type="spellStart"/>
      <w:r>
        <w:t>来指</w:t>
      </w:r>
      <w:proofErr w:type="spellEnd"/>
      <w:ins w:id="1552" w:author="ma" w:date="2018-09-29T11:50:00Z">
        <w:r w:rsidR="00D676B0">
          <w:rPr>
            <w:rFonts w:hint="eastAsia"/>
            <w:lang w:eastAsia="zh-CN"/>
          </w:rPr>
          <w:t>示</w:t>
        </w:r>
      </w:ins>
      <w:del w:id="1553" w:author="ma" w:date="2018-09-29T11:50:00Z">
        <w:r w:rsidDel="00D676B0">
          <w:delText>定</w:delText>
        </w:r>
      </w:del>
      <w:proofErr w:type="spellStart"/>
      <w:r>
        <w:t>字符串，</w:t>
      </w:r>
      <w:commentRangeStart w:id="1554"/>
      <w:r>
        <w:t>它的</w:t>
      </w:r>
      <w:proofErr w:type="spellEnd"/>
      <w:ins w:id="1555" w:author="ma" w:date="2018-09-29T11:50:00Z">
        <w:r w:rsidR="00D676B0">
          <w:rPr>
            <w:rFonts w:hint="eastAsia"/>
            <w:lang w:eastAsia="zh-CN"/>
          </w:rPr>
          <w:t>使用</w:t>
        </w:r>
      </w:ins>
      <w:proofErr w:type="spellStart"/>
      <w:r>
        <w:t>方式与</w:t>
      </w:r>
      <w:proofErr w:type="spellEnd"/>
      <w:ins w:id="1556" w:author="ma" w:date="2018-09-29T11:50:00Z">
        <w:r w:rsidR="00D676B0">
          <w:rPr>
            <w:rFonts w:hint="eastAsia"/>
            <w:lang w:eastAsia="zh-CN"/>
          </w:rPr>
          <w:t>英文</w:t>
        </w:r>
      </w:ins>
      <w:proofErr w:type="spellStart"/>
      <w:r>
        <w:t>单引号</w:t>
      </w:r>
      <w:del w:id="1557" w:author="ma" w:date="2018-09-29T11:51:00Z">
        <w:r w:rsidDel="00D676B0">
          <w:delText>中的字符串的使用</w:delText>
        </w:r>
      </w:del>
      <w:r>
        <w:t>完全相同</w:t>
      </w:r>
      <w:commentRangeEnd w:id="1554"/>
      <w:r w:rsidR="0065456A">
        <w:rPr>
          <w:rStyle w:val="af1"/>
        </w:rPr>
        <w:commentReference w:id="1554"/>
      </w:r>
      <w:r>
        <w:t>，</w:t>
      </w:r>
      <w:del w:id="1558" w:author="ma" w:date="2018-09-29T11:51:00Z">
        <w:r w:rsidDel="00D676B0">
          <w:delText>例</w:delText>
        </w:r>
      </w:del>
      <w:r>
        <w:t>如</w:t>
      </w:r>
      <w:r>
        <w:t>"What's</w:t>
      </w:r>
      <w:proofErr w:type="spellEnd"/>
      <w:r>
        <w:t xml:space="preserve"> your name?"</w:t>
      </w:r>
      <w:r>
        <w:t>。</w:t>
      </w:r>
    </w:p>
    <w:p w14:paraId="01861E1A" w14:textId="77777777" w:rsidR="007C501D" w:rsidRDefault="00467D46">
      <w:pPr>
        <w:numPr>
          <w:ilvl w:val="0"/>
          <w:numId w:val="9"/>
        </w:numPr>
        <w:rPr>
          <w:lang w:eastAsia="zh-CN"/>
        </w:rPr>
      </w:pPr>
      <w:del w:id="1559" w:author="ma" w:date="2018-09-29T11:52:00Z">
        <w:r w:rsidDel="0065456A">
          <w:rPr>
            <w:lang w:eastAsia="zh-CN"/>
          </w:rPr>
          <w:lastRenderedPageBreak/>
          <w:delText>我们</w:delText>
        </w:r>
      </w:del>
      <w:r>
        <w:rPr>
          <w:lang w:eastAsia="zh-CN"/>
        </w:rPr>
        <w:t>利用三引号</w:t>
      </w:r>
      <w:ins w:id="1560" w:author="ma" w:date="2018-09-29T11:52:00Z">
        <w:r w:rsidR="0065456A">
          <w:rPr>
            <w:rFonts w:hint="eastAsia"/>
            <w:lang w:eastAsia="zh-CN"/>
          </w:rPr>
          <w:t>“</w:t>
        </w:r>
      </w:ins>
      <w:r>
        <w:rPr>
          <w:rStyle w:val="VerbatimChar"/>
          <w:lang w:eastAsia="zh-CN"/>
        </w:rPr>
        <w:t>'''</w:t>
      </w:r>
      <w:ins w:id="1561" w:author="ma" w:date="2018-09-29T11:53:00Z">
        <w:r w:rsidR="0065456A">
          <w:rPr>
            <w:rStyle w:val="VerbatimChar"/>
            <w:rFonts w:hint="eastAsia"/>
            <w:lang w:eastAsia="zh-CN"/>
          </w:rPr>
          <w:t>”</w:t>
        </w:r>
      </w:ins>
      <w:r>
        <w:rPr>
          <w:lang w:eastAsia="zh-CN"/>
        </w:rPr>
        <w:t>或</w:t>
      </w:r>
      <w:ins w:id="1562" w:author="ma" w:date="2018-09-29T11:53:00Z">
        <w:r w:rsidR="0065456A">
          <w:rPr>
            <w:rFonts w:hint="eastAsia"/>
            <w:lang w:eastAsia="zh-CN"/>
          </w:rPr>
          <w:t>“</w:t>
        </w:r>
      </w:ins>
      <w:r>
        <w:rPr>
          <w:rStyle w:val="VerbatimChar"/>
          <w:lang w:eastAsia="zh-CN"/>
        </w:rPr>
        <w:t>"""</w:t>
      </w:r>
      <w:ins w:id="1563" w:author="ma" w:date="2018-09-29T11:53:00Z">
        <w:r w:rsidR="0065456A">
          <w:rPr>
            <w:rStyle w:val="VerbatimChar"/>
            <w:rFonts w:hint="eastAsia"/>
            <w:lang w:eastAsia="zh-CN"/>
          </w:rPr>
          <w:t>”</w:t>
        </w:r>
      </w:ins>
      <w:r>
        <w:rPr>
          <w:lang w:eastAsia="zh-CN"/>
        </w:rPr>
        <w:t>可以指示一个多行的字符串。</w:t>
      </w:r>
      <w:del w:id="1564" w:author="ma" w:date="2018-09-29T11:53:00Z">
        <w:r w:rsidDel="0065456A">
          <w:rPr>
            <w:lang w:eastAsia="zh-CN"/>
          </w:rPr>
          <w:delText>你</w:delText>
        </w:r>
      </w:del>
      <w:ins w:id="1565" w:author="ma" w:date="2018-09-29T11:53:00Z">
        <w:r w:rsidR="0065456A">
          <w:rPr>
            <w:rFonts w:hint="eastAsia"/>
            <w:lang w:eastAsia="zh-CN"/>
          </w:rPr>
          <w:t>用户</w:t>
        </w:r>
      </w:ins>
      <w:r>
        <w:rPr>
          <w:lang w:eastAsia="zh-CN"/>
        </w:rPr>
        <w:t>可以在三引号中自由</w:t>
      </w:r>
      <w:ins w:id="1566" w:author="ma" w:date="2018-09-29T11:53:00Z">
        <w:r w:rsidR="0065456A">
          <w:rPr>
            <w:rFonts w:hint="eastAsia"/>
            <w:lang w:eastAsia="zh-CN"/>
          </w:rPr>
          <w:t>地</w:t>
        </w:r>
      </w:ins>
      <w:del w:id="1567" w:author="ma" w:date="2018-09-29T11:53:00Z">
        <w:r w:rsidDel="0065456A">
          <w:rPr>
            <w:lang w:eastAsia="zh-CN"/>
          </w:rPr>
          <w:delText>的</w:delText>
        </w:r>
      </w:del>
      <w:r>
        <w:rPr>
          <w:lang w:eastAsia="zh-CN"/>
        </w:rPr>
        <w:t>使用</w:t>
      </w:r>
      <w:ins w:id="1568" w:author="ma" w:date="2018-09-29T11:53:00Z">
        <w:r w:rsidR="0065456A">
          <w:rPr>
            <w:rFonts w:hint="eastAsia"/>
            <w:lang w:eastAsia="zh-CN"/>
          </w:rPr>
          <w:t>英文</w:t>
        </w:r>
      </w:ins>
      <w:r>
        <w:rPr>
          <w:lang w:eastAsia="zh-CN"/>
        </w:rPr>
        <w:t>单引号和</w:t>
      </w:r>
      <w:ins w:id="1569" w:author="ma" w:date="2018-09-29T11:53:00Z">
        <w:r w:rsidR="0065456A">
          <w:rPr>
            <w:rFonts w:hint="eastAsia"/>
            <w:lang w:eastAsia="zh-CN"/>
          </w:rPr>
          <w:t>英文</w:t>
        </w:r>
      </w:ins>
      <w:r>
        <w:rPr>
          <w:lang w:eastAsia="zh-CN"/>
        </w:rPr>
        <w:t>双引号。</w:t>
      </w:r>
      <w:r>
        <w:rPr>
          <w:lang w:eastAsia="zh-CN"/>
        </w:rPr>
        <w:t xml:space="preserve"> </w:t>
      </w:r>
      <w:r>
        <w:rPr>
          <w:lang w:eastAsia="zh-CN"/>
        </w:rPr>
        <w:t>例如：</w:t>
      </w:r>
    </w:p>
    <w:p w14:paraId="113D769B" w14:textId="77777777" w:rsidR="007C501D" w:rsidRDefault="00467D46">
      <w:pPr>
        <w:pStyle w:val="SourceCode"/>
        <w:numPr>
          <w:ilvl w:val="0"/>
          <w:numId w:val="1"/>
        </w:numPr>
      </w:pPr>
      <w:r>
        <w:rPr>
          <w:rStyle w:val="CommentTok"/>
        </w:rPr>
        <w:t>'''This is a multi-line string. This is the first line.</w:t>
      </w:r>
      <w:r>
        <w:br/>
      </w:r>
      <w:r>
        <w:rPr>
          <w:rStyle w:val="CommentTok"/>
        </w:rPr>
        <w:t>This is the second line.</w:t>
      </w:r>
      <w:r>
        <w:br/>
      </w:r>
      <w:r>
        <w:rPr>
          <w:rStyle w:val="CommentTok"/>
        </w:rPr>
        <w:t>"What's your name?," I asked.</w:t>
      </w:r>
      <w:r>
        <w:br/>
      </w:r>
      <w:r>
        <w:rPr>
          <w:rStyle w:val="CommentTok"/>
        </w:rPr>
        <w:t>He said "Bond, James Bond."</w:t>
      </w:r>
      <w:r>
        <w:br/>
      </w:r>
      <w:r>
        <w:rPr>
          <w:rStyle w:val="CommentTok"/>
        </w:rPr>
        <w:t>'''</w:t>
      </w:r>
    </w:p>
    <w:p w14:paraId="7DFBE3C2" w14:textId="77777777" w:rsidR="007C501D" w:rsidRDefault="00AE77DE">
      <w:pPr>
        <w:pStyle w:val="4"/>
        <w:pPrChange w:id="1570" w:author="ma" w:date="2018-09-29T11:54:00Z">
          <w:pPr>
            <w:pStyle w:val="FirstParagraph"/>
          </w:pPr>
        </w:pPrChange>
      </w:pPr>
      <w:ins w:id="1571" w:author="ma" w:date="2018-09-29T11:54:00Z">
        <w:r>
          <w:rPr>
            <w:rFonts w:hint="eastAsia"/>
            <w:lang w:eastAsia="zh-CN"/>
          </w:rPr>
          <w:t>1.</w:t>
        </w:r>
      </w:ins>
      <w:r w:rsidR="00467D46">
        <w:t>转义符</w:t>
      </w:r>
    </w:p>
    <w:p w14:paraId="435D91CF" w14:textId="77777777" w:rsidR="007C501D" w:rsidRDefault="00467D46">
      <w:pPr>
        <w:pStyle w:val="a0"/>
        <w:ind w:firstLineChars="200" w:firstLine="480"/>
        <w:rPr>
          <w:lang w:eastAsia="zh-CN"/>
        </w:rPr>
        <w:pPrChange w:id="1572" w:author="ma" w:date="2018-09-29T11:54:00Z">
          <w:pPr>
            <w:pStyle w:val="a0"/>
          </w:pPr>
        </w:pPrChange>
      </w:pPr>
      <w:r>
        <w:rPr>
          <w:lang w:eastAsia="zh-CN"/>
        </w:rPr>
        <w:t>假设</w:t>
      </w:r>
      <w:ins w:id="1573" w:author="ma" w:date="2018-09-29T11:55:00Z">
        <w:r w:rsidR="007D047D">
          <w:rPr>
            <w:rFonts w:hint="eastAsia"/>
            <w:lang w:eastAsia="zh-CN"/>
          </w:rPr>
          <w:t>用户</w:t>
        </w:r>
      </w:ins>
      <w:del w:id="1574" w:author="ma" w:date="2018-09-29T11:55:00Z">
        <w:r w:rsidDel="007D047D">
          <w:rPr>
            <w:lang w:eastAsia="zh-CN"/>
          </w:rPr>
          <w:delText>我们</w:delText>
        </w:r>
      </w:del>
      <w:r>
        <w:rPr>
          <w:lang w:eastAsia="zh-CN"/>
        </w:rPr>
        <w:t>想要在一个字符串中包含一个单引号（</w:t>
      </w:r>
      <w:r>
        <w:rPr>
          <w:lang w:eastAsia="zh-CN"/>
        </w:rPr>
        <w:t>'</w:t>
      </w:r>
      <w:r>
        <w:rPr>
          <w:lang w:eastAsia="zh-CN"/>
        </w:rPr>
        <w:t>），那么该怎么指示这个字符串？例如，这个字符串是</w:t>
      </w:r>
      <w:commentRangeStart w:id="1575"/>
      <w:ins w:id="1576" w:author="ma" w:date="2018-09-29T13:15:00Z">
        <w:r w:rsidR="00E84ADA">
          <w:rPr>
            <w:rFonts w:hint="eastAsia"/>
            <w:lang w:eastAsia="zh-CN"/>
          </w:rPr>
          <w:t>“</w:t>
        </w:r>
      </w:ins>
      <w:commentRangeEnd w:id="1575"/>
      <w:ins w:id="1577" w:author="ma" w:date="2018-09-29T13:23:00Z">
        <w:r w:rsidR="00974611">
          <w:rPr>
            <w:rStyle w:val="af1"/>
          </w:rPr>
          <w:commentReference w:id="1575"/>
        </w:r>
      </w:ins>
      <w:r>
        <w:rPr>
          <w:rStyle w:val="VerbatimChar"/>
          <w:lang w:eastAsia="zh-CN"/>
        </w:rPr>
        <w:t>What's your name?</w:t>
      </w:r>
      <w:ins w:id="1578" w:author="ma" w:date="2018-09-29T13:15:00Z">
        <w:r w:rsidR="00E84ADA">
          <w:rPr>
            <w:rStyle w:val="VerbatimChar"/>
            <w:rFonts w:hint="eastAsia"/>
            <w:lang w:eastAsia="zh-CN"/>
          </w:rPr>
          <w:t>”</w:t>
        </w:r>
      </w:ins>
      <w:r>
        <w:rPr>
          <w:lang w:eastAsia="zh-CN"/>
        </w:rPr>
        <w:t>。</w:t>
      </w:r>
      <w:r>
        <w:rPr>
          <w:lang w:eastAsia="zh-CN"/>
        </w:rPr>
        <w:t>'What's your name?'</w:t>
      </w:r>
      <w:r>
        <w:rPr>
          <w:lang w:eastAsia="zh-CN"/>
        </w:rPr>
        <w:t>肯定是错误的使用方式，</w:t>
      </w:r>
      <w:r w:rsidRPr="00FF00D5">
        <w:rPr>
          <w:rFonts w:hint="eastAsia"/>
          <w:lang w:eastAsia="zh-CN"/>
          <w:rPrChange w:id="1579" w:author="ma" w:date="2018-09-29T11:55:00Z">
            <w:rPr>
              <w:rFonts w:hint="eastAsia"/>
              <w:b/>
            </w:rPr>
          </w:rPrChange>
        </w:rPr>
        <w:t>因为</w:t>
      </w:r>
      <w:r w:rsidRPr="00FF00D5">
        <w:rPr>
          <w:lang w:eastAsia="zh-CN"/>
          <w:rPrChange w:id="1580" w:author="ma" w:date="2018-09-29T11:55:00Z">
            <w:rPr>
              <w:b/>
            </w:rPr>
          </w:rPrChange>
        </w:rPr>
        <w:t xml:space="preserve">Python </w:t>
      </w:r>
      <w:r w:rsidRPr="00FF00D5">
        <w:rPr>
          <w:rFonts w:hint="eastAsia"/>
          <w:lang w:eastAsia="zh-CN"/>
          <w:rPrChange w:id="1581" w:author="ma" w:date="2018-09-29T11:55:00Z">
            <w:rPr>
              <w:rFonts w:hint="eastAsia"/>
              <w:b/>
            </w:rPr>
          </w:rPrChange>
        </w:rPr>
        <w:t>会弄不明白这个字符串从何处开始，何处结束</w:t>
      </w:r>
      <w:r>
        <w:rPr>
          <w:lang w:eastAsia="zh-CN"/>
        </w:rPr>
        <w:t>。</w:t>
      </w:r>
      <w:del w:id="1582" w:author="ma" w:date="2018-09-29T13:15:00Z">
        <w:r w:rsidDel="00E84ADA">
          <w:rPr>
            <w:lang w:eastAsia="zh-CN"/>
          </w:rPr>
          <w:delText>我们</w:delText>
        </w:r>
      </w:del>
      <w:ins w:id="1583" w:author="ma" w:date="2018-09-29T13:15:00Z">
        <w:r w:rsidR="00E84ADA">
          <w:rPr>
            <w:rFonts w:hint="eastAsia"/>
            <w:lang w:eastAsia="zh-CN"/>
          </w:rPr>
          <w:t>此时，用户</w:t>
        </w:r>
      </w:ins>
      <w:r>
        <w:rPr>
          <w:lang w:eastAsia="zh-CN"/>
        </w:rPr>
        <w:t>需要告诉</w:t>
      </w:r>
      <w:r>
        <w:rPr>
          <w:lang w:eastAsia="zh-CN"/>
        </w:rPr>
        <w:t>Python</w:t>
      </w:r>
      <w:ins w:id="1584" w:author="ma" w:date="2018-09-29T13:15:00Z">
        <w:r w:rsidR="00E84ADA">
          <w:rPr>
            <w:rFonts w:hint="eastAsia"/>
            <w:lang w:eastAsia="zh-CN"/>
          </w:rPr>
          <w:t>第</w:t>
        </w:r>
        <w:r w:rsidR="00E84ADA">
          <w:rPr>
            <w:rFonts w:hint="eastAsia"/>
            <w:lang w:eastAsia="zh-CN"/>
          </w:rPr>
          <w:t>2</w:t>
        </w:r>
        <w:r w:rsidR="00E84ADA">
          <w:rPr>
            <w:rFonts w:hint="eastAsia"/>
            <w:lang w:eastAsia="zh-CN"/>
          </w:rPr>
          <w:t>个</w:t>
        </w:r>
      </w:ins>
      <w:r>
        <w:rPr>
          <w:lang w:eastAsia="zh-CN"/>
        </w:rPr>
        <w:t>单引号不是字符串的结尾</w:t>
      </w:r>
      <w:ins w:id="1585" w:author="ma" w:date="2018-09-29T13:16:00Z">
        <w:r w:rsidR="00E84ADA">
          <w:rPr>
            <w:rFonts w:hint="eastAsia"/>
            <w:lang w:eastAsia="zh-CN"/>
          </w:rPr>
          <w:t>，</w:t>
        </w:r>
      </w:ins>
      <w:del w:id="1586" w:author="ma" w:date="2018-09-29T13:16:00Z">
        <w:r w:rsidDel="00E84ADA">
          <w:rPr>
            <w:lang w:eastAsia="zh-CN"/>
          </w:rPr>
          <w:delText>。</w:delText>
        </w:r>
      </w:del>
      <w:r>
        <w:rPr>
          <w:lang w:eastAsia="zh-CN"/>
        </w:rPr>
        <w:t>这可以通过</w:t>
      </w:r>
      <w:r>
        <w:rPr>
          <w:b/>
          <w:lang w:eastAsia="zh-CN"/>
        </w:rPr>
        <w:t>转义符</w:t>
      </w:r>
      <w:r>
        <w:rPr>
          <w:lang w:eastAsia="zh-CN"/>
        </w:rPr>
        <w:t>来实现</w:t>
      </w:r>
      <w:del w:id="1587" w:author="ma" w:date="2018-09-29T13:16:00Z">
        <w:r w:rsidDel="00E84ADA">
          <w:rPr>
            <w:lang w:eastAsia="zh-CN"/>
          </w:rPr>
          <w:delText>完成</w:delText>
        </w:r>
      </w:del>
      <w:r>
        <w:rPr>
          <w:lang w:eastAsia="zh-CN"/>
        </w:rPr>
        <w:t>。</w:t>
      </w:r>
      <w:del w:id="1588" w:author="ma" w:date="2018-09-29T13:16:00Z">
        <w:r w:rsidDel="00E84ADA">
          <w:rPr>
            <w:lang w:eastAsia="zh-CN"/>
          </w:rPr>
          <w:delText>我们</w:delText>
        </w:r>
      </w:del>
      <w:ins w:id="1589" w:author="ma" w:date="2018-09-29T13:16:00Z">
        <w:r w:rsidR="00E84ADA">
          <w:rPr>
            <w:rFonts w:hint="eastAsia"/>
            <w:lang w:eastAsia="zh-CN"/>
          </w:rPr>
          <w:t>用户</w:t>
        </w:r>
      </w:ins>
      <w:r>
        <w:rPr>
          <w:lang w:eastAsia="zh-CN"/>
        </w:rPr>
        <w:t>可以用</w:t>
      </w:r>
      <w:ins w:id="1590" w:author="ma" w:date="2018-09-29T13:16:00Z">
        <w:r w:rsidR="00E84ADA">
          <w:rPr>
            <w:rFonts w:hint="eastAsia"/>
            <w:lang w:eastAsia="zh-CN"/>
          </w:rPr>
          <w:t>“</w:t>
        </w:r>
      </w:ins>
      <w:r>
        <w:rPr>
          <w:rStyle w:val="VerbatimChar"/>
          <w:lang w:eastAsia="zh-CN"/>
        </w:rPr>
        <w:t>\'</w:t>
      </w:r>
      <w:ins w:id="1591" w:author="ma" w:date="2018-09-29T13:16:00Z">
        <w:r w:rsidR="00E84ADA">
          <w:rPr>
            <w:rStyle w:val="VerbatimChar"/>
            <w:rFonts w:hint="eastAsia"/>
            <w:lang w:eastAsia="zh-CN"/>
          </w:rPr>
          <w:t>”</w:t>
        </w:r>
      </w:ins>
      <w:del w:id="1592" w:author="ma" w:date="2018-09-29T13:17:00Z">
        <w:r w:rsidDel="00E84ADA">
          <w:rPr>
            <w:lang w:eastAsia="zh-CN"/>
          </w:rPr>
          <w:delText>来指示</w:delText>
        </w:r>
      </w:del>
      <w:ins w:id="1593" w:author="ma" w:date="2018-09-29T13:17:00Z">
        <w:r w:rsidR="00E84ADA">
          <w:rPr>
            <w:rFonts w:hint="eastAsia"/>
            <w:lang w:eastAsia="zh-CN"/>
          </w:rPr>
          <w:t>将</w:t>
        </w:r>
      </w:ins>
      <w:ins w:id="1594" w:author="ma" w:date="2018-09-29T13:16:00Z">
        <w:r w:rsidR="00E84ADA">
          <w:rPr>
            <w:rFonts w:hint="eastAsia"/>
            <w:lang w:eastAsia="zh-CN"/>
          </w:rPr>
          <w:t>英文</w:t>
        </w:r>
      </w:ins>
      <w:r>
        <w:rPr>
          <w:lang w:eastAsia="zh-CN"/>
        </w:rPr>
        <w:t>单引号</w:t>
      </w:r>
      <w:ins w:id="1595" w:author="ma" w:date="2018-09-29T13:17:00Z">
        <w:r w:rsidR="00E84ADA">
          <w:rPr>
            <w:rFonts w:hint="eastAsia"/>
            <w:lang w:eastAsia="zh-CN"/>
          </w:rPr>
          <w:t>进行转义</w:t>
        </w:r>
      </w:ins>
      <w:ins w:id="1596" w:author="ma" w:date="2018-09-29T13:16:00Z">
        <w:r w:rsidR="00E84ADA">
          <w:rPr>
            <w:rFonts w:hint="eastAsia"/>
            <w:lang w:eastAsia="zh-CN"/>
          </w:rPr>
          <w:t>，</w:t>
        </w:r>
      </w:ins>
      <w:del w:id="1597" w:author="ma" w:date="2018-09-29T13:16:00Z">
        <w:r w:rsidDel="00E84ADA">
          <w:rPr>
            <w:lang w:eastAsia="zh-CN"/>
          </w:rPr>
          <w:delText>——</w:delText>
        </w:r>
      </w:del>
      <w:del w:id="1598" w:author="ma" w:date="2018-09-29T13:17:00Z">
        <w:r w:rsidDel="00E84ADA">
          <w:rPr>
            <w:lang w:eastAsia="zh-CN"/>
          </w:rPr>
          <w:delText>注意这个反斜杠，因而把字符串</w:delText>
        </w:r>
      </w:del>
      <w:ins w:id="1599" w:author="ma" w:date="2018-09-29T13:17:00Z">
        <w:r w:rsidR="00E84ADA">
          <w:rPr>
            <w:rFonts w:hint="eastAsia"/>
            <w:lang w:eastAsia="zh-CN"/>
          </w:rPr>
          <w:t>也就是</w:t>
        </w:r>
      </w:ins>
      <w:r>
        <w:rPr>
          <w:lang w:eastAsia="zh-CN"/>
        </w:rPr>
        <w:t>表示为</w:t>
      </w:r>
      <w:r>
        <w:rPr>
          <w:lang w:eastAsia="zh-CN"/>
        </w:rPr>
        <w:t>'What\'s your name?'</w:t>
      </w:r>
      <w:ins w:id="1600" w:author="ma" w:date="2018-09-29T13:18:00Z">
        <w:r w:rsidR="00AA4A7D">
          <w:rPr>
            <w:rFonts w:hint="eastAsia"/>
            <w:lang w:eastAsia="zh-CN"/>
          </w:rPr>
          <w:t>，这样转义符后的英文单引号就只起到单引号的作用了</w:t>
        </w:r>
      </w:ins>
      <w:r>
        <w:rPr>
          <w:lang w:eastAsia="zh-CN"/>
        </w:rPr>
        <w:t>。</w:t>
      </w:r>
    </w:p>
    <w:p w14:paraId="77AF8BE3" w14:textId="77777777" w:rsidR="007C501D" w:rsidRDefault="00467D46">
      <w:pPr>
        <w:pStyle w:val="a0"/>
        <w:ind w:firstLineChars="200" w:firstLine="480"/>
        <w:rPr>
          <w:lang w:eastAsia="zh-CN"/>
        </w:rPr>
        <w:pPrChange w:id="1601" w:author="ma" w:date="2018-09-29T13:19:00Z">
          <w:pPr>
            <w:pStyle w:val="a0"/>
          </w:pPr>
        </w:pPrChange>
      </w:pPr>
      <w:r>
        <w:rPr>
          <w:lang w:eastAsia="zh-CN"/>
        </w:rPr>
        <w:t>另一个方法是单双引号嵌套，</w:t>
      </w:r>
      <w:ins w:id="1602" w:author="ma" w:date="2018-09-29T13:19:00Z">
        <w:r w:rsidR="00A8063D">
          <w:rPr>
            <w:rFonts w:hint="eastAsia"/>
            <w:lang w:eastAsia="zh-CN"/>
          </w:rPr>
          <w:t>如</w:t>
        </w:r>
      </w:ins>
      <w:r>
        <w:rPr>
          <w:lang w:eastAsia="zh-CN"/>
        </w:rPr>
        <w:t>"What's your name?"</w:t>
      </w:r>
      <w:r>
        <w:rPr>
          <w:lang w:eastAsia="zh-CN"/>
        </w:rPr>
        <w:t>，</w:t>
      </w:r>
      <w:ins w:id="1603" w:author="ma" w:date="2018-09-29T13:19:00Z">
        <w:r w:rsidR="00A8063D">
          <w:rPr>
            <w:rFonts w:hint="eastAsia"/>
            <w:lang w:eastAsia="zh-CN"/>
          </w:rPr>
          <w:t>此处</w:t>
        </w:r>
      </w:ins>
      <w:del w:id="1604" w:author="ma" w:date="2018-09-29T13:19:00Z">
        <w:r w:rsidDel="00A8063D">
          <w:rPr>
            <w:lang w:eastAsia="zh-CN"/>
          </w:rPr>
          <w:delText>它</w:delText>
        </w:r>
      </w:del>
      <w:r>
        <w:rPr>
          <w:lang w:eastAsia="zh-CN"/>
        </w:rPr>
        <w:t>将</w:t>
      </w:r>
      <w:ins w:id="1605" w:author="ma" w:date="2018-09-29T13:20:00Z">
        <w:r w:rsidR="00A8063D">
          <w:rPr>
            <w:rFonts w:hint="eastAsia"/>
            <w:lang w:eastAsia="zh-CN"/>
          </w:rPr>
          <w:t>英文</w:t>
        </w:r>
      </w:ins>
      <w:r>
        <w:rPr>
          <w:lang w:eastAsia="zh-CN"/>
        </w:rPr>
        <w:t>单引号</w:t>
      </w:r>
      <w:ins w:id="1606" w:author="ma" w:date="2018-09-29T13:19:00Z">
        <w:r w:rsidR="00A8063D">
          <w:rPr>
            <w:rFonts w:hint="eastAsia"/>
            <w:lang w:eastAsia="zh-CN"/>
          </w:rPr>
          <w:t>“</w:t>
        </w:r>
      </w:ins>
      <w:r>
        <w:rPr>
          <w:rStyle w:val="VerbatimChar"/>
          <w:lang w:eastAsia="zh-CN"/>
        </w:rPr>
        <w:t>'</w:t>
      </w:r>
      <w:ins w:id="1607" w:author="ma" w:date="2018-09-29T13:19:00Z">
        <w:r w:rsidR="00A8063D">
          <w:rPr>
            <w:rStyle w:val="VerbatimChar"/>
            <w:rFonts w:hint="eastAsia"/>
            <w:lang w:eastAsia="zh-CN"/>
          </w:rPr>
          <w:t>”</w:t>
        </w:r>
      </w:ins>
      <w:r>
        <w:rPr>
          <w:lang w:eastAsia="zh-CN"/>
        </w:rPr>
        <w:t>嵌入</w:t>
      </w:r>
      <w:ins w:id="1608" w:author="ma" w:date="2018-09-29T13:20:00Z">
        <w:r w:rsidR="00A8063D">
          <w:rPr>
            <w:rFonts w:hint="eastAsia"/>
            <w:lang w:eastAsia="zh-CN"/>
          </w:rPr>
          <w:t>英文</w:t>
        </w:r>
      </w:ins>
      <w:r>
        <w:rPr>
          <w:lang w:eastAsia="zh-CN"/>
        </w:rPr>
        <w:t>双引号中，</w:t>
      </w:r>
      <w:r>
        <w:rPr>
          <w:lang w:eastAsia="zh-CN"/>
        </w:rPr>
        <w:t>Python</w:t>
      </w:r>
      <w:r>
        <w:rPr>
          <w:lang w:eastAsia="zh-CN"/>
        </w:rPr>
        <w:t>会发现</w:t>
      </w:r>
      <w:ins w:id="1609" w:author="ma" w:date="2018-09-29T13:20:00Z">
        <w:r w:rsidR="00A8063D">
          <w:rPr>
            <w:rFonts w:hint="eastAsia"/>
            <w:lang w:eastAsia="zh-CN"/>
          </w:rPr>
          <w:t>英文</w:t>
        </w:r>
      </w:ins>
      <w:r>
        <w:rPr>
          <w:lang w:eastAsia="zh-CN"/>
        </w:rPr>
        <w:t>双引号是字符串的起止符号，因而</w:t>
      </w:r>
      <w:ins w:id="1610" w:author="ma" w:date="2018-09-29T13:20:00Z">
        <w:r w:rsidR="00A8063D">
          <w:rPr>
            <w:rFonts w:hint="eastAsia"/>
            <w:lang w:eastAsia="zh-CN"/>
          </w:rPr>
          <w:t>此处</w:t>
        </w:r>
      </w:ins>
      <w:ins w:id="1611" w:author="ma" w:date="2018-09-29T13:21:00Z">
        <w:r w:rsidR="00A8063D">
          <w:rPr>
            <w:rFonts w:hint="eastAsia"/>
            <w:lang w:eastAsia="zh-CN"/>
          </w:rPr>
          <w:t>的</w:t>
        </w:r>
      </w:ins>
      <w:ins w:id="1612" w:author="ma" w:date="2018-09-29T13:20:00Z">
        <w:r w:rsidR="00A8063D">
          <w:rPr>
            <w:rFonts w:hint="eastAsia"/>
            <w:lang w:eastAsia="zh-CN"/>
          </w:rPr>
          <w:t>英文</w:t>
        </w:r>
      </w:ins>
      <w:r>
        <w:rPr>
          <w:lang w:eastAsia="zh-CN"/>
        </w:rPr>
        <w:t>单引号会被正确</w:t>
      </w:r>
      <w:del w:id="1613" w:author="ma" w:date="2018-09-29T13:21:00Z">
        <w:r w:rsidDel="00A8063D">
          <w:rPr>
            <w:lang w:eastAsia="zh-CN"/>
          </w:rPr>
          <w:delText>的</w:delText>
        </w:r>
      </w:del>
      <w:r>
        <w:rPr>
          <w:lang w:eastAsia="zh-CN"/>
        </w:rPr>
        <w:t>解析。类似</w:t>
      </w:r>
      <w:ins w:id="1614" w:author="ma" w:date="2018-09-29T13:21:00Z">
        <w:r w:rsidR="00A8063D">
          <w:rPr>
            <w:rFonts w:hint="eastAsia"/>
            <w:lang w:eastAsia="zh-CN"/>
          </w:rPr>
          <w:t>的</w:t>
        </w:r>
      </w:ins>
      <w:del w:id="1615" w:author="ma" w:date="2018-09-29T13:21:00Z">
        <w:r w:rsidDel="00A8063D">
          <w:rPr>
            <w:lang w:eastAsia="zh-CN"/>
          </w:rPr>
          <w:delText>地</w:delText>
        </w:r>
      </w:del>
      <w:r>
        <w:rPr>
          <w:lang w:eastAsia="zh-CN"/>
        </w:rPr>
        <w:t>，要在</w:t>
      </w:r>
      <w:ins w:id="1616" w:author="ma" w:date="2018-09-29T13:21:00Z">
        <w:r w:rsidR="00974611">
          <w:rPr>
            <w:rFonts w:hint="eastAsia"/>
            <w:lang w:eastAsia="zh-CN"/>
          </w:rPr>
          <w:t>英文</w:t>
        </w:r>
      </w:ins>
      <w:r>
        <w:rPr>
          <w:lang w:eastAsia="zh-CN"/>
        </w:rPr>
        <w:t>双引号字符串中使用</w:t>
      </w:r>
      <w:ins w:id="1617" w:author="ma" w:date="2018-09-29T13:21:00Z">
        <w:r w:rsidR="00974611">
          <w:rPr>
            <w:rFonts w:hint="eastAsia"/>
            <w:lang w:eastAsia="zh-CN"/>
          </w:rPr>
          <w:t>英文</w:t>
        </w:r>
      </w:ins>
      <w:r>
        <w:rPr>
          <w:lang w:eastAsia="zh-CN"/>
        </w:rPr>
        <w:t>双引号本身的时候，也可以借助于转义符。另外，</w:t>
      </w:r>
      <w:del w:id="1618" w:author="ma" w:date="2018-09-29T13:21:00Z">
        <w:r w:rsidDel="00974611">
          <w:rPr>
            <w:lang w:eastAsia="zh-CN"/>
          </w:rPr>
          <w:delText>我们</w:delText>
        </w:r>
      </w:del>
      <w:r>
        <w:rPr>
          <w:lang w:eastAsia="zh-CN"/>
        </w:rPr>
        <w:t>可以用转义符</w:t>
      </w:r>
      <w:ins w:id="1619" w:author="ma" w:date="2018-09-29T13:21:00Z">
        <w:r w:rsidR="00974611">
          <w:rPr>
            <w:rFonts w:hint="eastAsia"/>
            <w:lang w:eastAsia="zh-CN"/>
          </w:rPr>
          <w:t>“</w:t>
        </w:r>
      </w:ins>
      <w:r>
        <w:rPr>
          <w:rStyle w:val="VerbatimChar"/>
          <w:lang w:eastAsia="zh-CN"/>
        </w:rPr>
        <w:t>\</w:t>
      </w:r>
      <w:ins w:id="1620" w:author="ma" w:date="2018-09-29T13:21:00Z">
        <w:r w:rsidR="00974611">
          <w:rPr>
            <w:rStyle w:val="VerbatimChar"/>
            <w:rFonts w:hint="eastAsia"/>
            <w:lang w:eastAsia="zh-CN"/>
          </w:rPr>
          <w:t>”</w:t>
        </w:r>
      </w:ins>
      <w:r>
        <w:rPr>
          <w:lang w:eastAsia="zh-CN"/>
        </w:rPr>
        <w:t>来指示反斜杠本身。</w:t>
      </w:r>
    </w:p>
    <w:p w14:paraId="24966D91" w14:textId="77777777" w:rsidR="007C501D" w:rsidRDefault="00467D46">
      <w:pPr>
        <w:pStyle w:val="SourceCode"/>
      </w:pPr>
      <w:r>
        <w:rPr>
          <w:rStyle w:val="NormalTok"/>
          <w:lang w:eastAsia="zh-CN"/>
        </w:rPr>
        <w:t>In [</w:t>
      </w:r>
      <w:commentRangeStart w:id="1621"/>
      <w:r>
        <w:rPr>
          <w:rStyle w:val="DecValTok"/>
          <w:lang w:eastAsia="zh-CN"/>
        </w:rPr>
        <w:t>26</w:t>
      </w:r>
      <w:commentRangeEnd w:id="1621"/>
      <w:r w:rsidR="00E11493">
        <w:rPr>
          <w:rStyle w:val="af1"/>
        </w:rPr>
        <w:commentReference w:id="1621"/>
      </w:r>
      <w:r>
        <w:rPr>
          <w:rStyle w:val="NormalTok"/>
          <w:lang w:eastAsia="zh-CN"/>
        </w:rPr>
        <w:t xml:space="preserve">]: </w:t>
      </w:r>
      <w:r>
        <w:rPr>
          <w:rStyle w:val="StringTok"/>
          <w:lang w:eastAsia="zh-CN"/>
        </w:rPr>
        <w:t>'What'</w:t>
      </w:r>
      <w:r>
        <w:rPr>
          <w:rStyle w:val="NormalTok"/>
          <w:lang w:eastAsia="zh-CN"/>
        </w:rPr>
        <w:t>s your name?</w:t>
      </w:r>
      <w:r>
        <w:rPr>
          <w:rStyle w:val="StringTok"/>
          <w:lang w:eastAsia="zh-CN"/>
        </w:rPr>
        <w:t>' #</w:t>
      </w:r>
      <w:commentRangeStart w:id="1622"/>
      <w:r>
        <w:rPr>
          <w:rStyle w:val="StringTok"/>
          <w:lang w:eastAsia="zh-CN"/>
        </w:rPr>
        <w:t xml:space="preserve"> </w:t>
      </w:r>
      <w:r>
        <w:rPr>
          <w:rStyle w:val="StringTok"/>
          <w:lang w:eastAsia="zh-CN"/>
        </w:rPr>
        <w:t>错误的表示方法</w:t>
      </w:r>
      <w:r>
        <w:rPr>
          <w:lang w:eastAsia="zh-CN"/>
        </w:rPr>
        <w:br/>
      </w:r>
      <w:commentRangeEnd w:id="1622"/>
      <w:r w:rsidR="00974611">
        <w:rPr>
          <w:rStyle w:val="af1"/>
        </w:rPr>
        <w:commentReference w:id="1622"/>
      </w:r>
      <w:r>
        <w:rPr>
          <w:rStyle w:val="StringTok"/>
          <w:lang w:eastAsia="zh-CN"/>
        </w:rPr>
        <w:t xml:space="preserve">  File "&lt;ipython-input-26-dff8324f3597&gt;", line 1</w:t>
      </w:r>
      <w:r>
        <w:rPr>
          <w:lang w:eastAsia="zh-CN"/>
        </w:rPr>
        <w:br/>
      </w:r>
      <w:r>
        <w:rPr>
          <w:rStyle w:val="StringTok"/>
          <w:lang w:eastAsia="zh-CN"/>
        </w:rPr>
        <w:t xml:space="preserve">    '</w:t>
      </w:r>
      <w:r>
        <w:rPr>
          <w:rStyle w:val="NormalTok"/>
          <w:lang w:eastAsia="zh-CN"/>
        </w:rPr>
        <w:t>What</w:t>
      </w:r>
      <w:r>
        <w:rPr>
          <w:rStyle w:val="StringTok"/>
          <w:lang w:eastAsia="zh-CN"/>
        </w:rPr>
        <w:t>'s your name?'</w:t>
      </w:r>
      <w:r>
        <w:rPr>
          <w:rStyle w:val="NormalTok"/>
          <w:lang w:eastAsia="zh-CN"/>
        </w:rPr>
        <w:t xml:space="preserve"> </w:t>
      </w:r>
      <w:r>
        <w:rPr>
          <w:rStyle w:val="CommentTok"/>
          <w:lang w:eastAsia="zh-CN"/>
        </w:rPr>
        <w:t xml:space="preserve"># </w:t>
      </w:r>
      <w:r>
        <w:rPr>
          <w:rStyle w:val="CommentTok"/>
          <w:lang w:eastAsia="zh-CN"/>
        </w:rPr>
        <w:t>错误的表示方法</w:t>
      </w:r>
      <w:r>
        <w:rPr>
          <w:lang w:eastAsia="zh-CN"/>
        </w:rPr>
        <w:br/>
      </w:r>
      <w:r>
        <w:rPr>
          <w:rStyle w:val="NormalTok"/>
          <w:lang w:eastAsia="zh-CN"/>
        </w:rPr>
        <w:t xml:space="preserve">          </w:t>
      </w:r>
      <w:r>
        <w:rPr>
          <w:rStyle w:val="OperatorTok"/>
          <w:lang w:eastAsia="zh-CN"/>
        </w:rPr>
        <w:t>^</w:t>
      </w:r>
      <w:r>
        <w:rPr>
          <w:lang w:eastAsia="zh-CN"/>
        </w:rPr>
        <w:br/>
      </w:r>
      <w:proofErr w:type="spellStart"/>
      <w:r>
        <w:rPr>
          <w:rStyle w:val="PreprocessorTok"/>
          <w:lang w:eastAsia="zh-CN"/>
        </w:rPr>
        <w:t>SyntaxError</w:t>
      </w:r>
      <w:proofErr w:type="spellEnd"/>
      <w:r>
        <w:rPr>
          <w:rStyle w:val="NormalTok"/>
          <w:lang w:eastAsia="zh-CN"/>
        </w:rPr>
        <w:t>: invalid syntax</w:t>
      </w:r>
      <w:r>
        <w:rPr>
          <w:lang w:eastAsia="zh-CN"/>
        </w:rPr>
        <w:br/>
      </w:r>
      <w:r>
        <w:rPr>
          <w:lang w:eastAsia="zh-CN"/>
        </w:rPr>
        <w:br/>
      </w:r>
      <w:r>
        <w:rPr>
          <w:lang w:eastAsia="zh-CN"/>
        </w:rPr>
        <w:br/>
      </w:r>
      <w:r>
        <w:rPr>
          <w:rStyle w:val="NormalTok"/>
          <w:lang w:eastAsia="zh-CN"/>
        </w:rPr>
        <w:t>In [</w:t>
      </w:r>
      <w:r>
        <w:rPr>
          <w:rStyle w:val="DecValTok"/>
          <w:lang w:eastAsia="zh-CN"/>
        </w:rPr>
        <w:t>27</w:t>
      </w:r>
      <w:r>
        <w:rPr>
          <w:rStyle w:val="NormalTok"/>
          <w:lang w:eastAsia="zh-CN"/>
        </w:rPr>
        <w:t xml:space="preserve">]: </w:t>
      </w:r>
      <w:r>
        <w:rPr>
          <w:rStyle w:val="StringTok"/>
          <w:lang w:eastAsia="zh-CN"/>
        </w:rPr>
        <w:t>'What</w:t>
      </w:r>
      <w:r>
        <w:rPr>
          <w:rStyle w:val="CharTok"/>
          <w:lang w:eastAsia="zh-CN"/>
        </w:rPr>
        <w:t>\'</w:t>
      </w:r>
      <w:r>
        <w:rPr>
          <w:rStyle w:val="StringTok"/>
          <w:lang w:eastAsia="zh-CN"/>
        </w:rPr>
        <w:t>s your name?'</w:t>
      </w:r>
      <w:r>
        <w:rPr>
          <w:rStyle w:val="NormalTok"/>
          <w:lang w:eastAsia="zh-CN"/>
        </w:rPr>
        <w:t xml:space="preserve"> </w:t>
      </w:r>
      <w:r>
        <w:rPr>
          <w:rStyle w:val="CommentTok"/>
        </w:rPr>
        <w:t xml:space="preserve"># </w:t>
      </w:r>
      <w:proofErr w:type="spellStart"/>
      <w:r>
        <w:rPr>
          <w:rStyle w:val="CommentTok"/>
        </w:rPr>
        <w:t>使用</w:t>
      </w:r>
      <w:proofErr w:type="spellEnd"/>
      <w:ins w:id="1623" w:author="ma" w:date="2018-09-29T13:23:00Z">
        <w:r w:rsidR="00974611">
          <w:rPr>
            <w:rStyle w:val="CommentTok"/>
            <w:rFonts w:hint="eastAsia"/>
            <w:lang w:eastAsia="zh-CN"/>
          </w:rPr>
          <w:t>转义符</w:t>
        </w:r>
      </w:ins>
      <w:r>
        <w:rPr>
          <w:rStyle w:val="CommentTok"/>
        </w:rPr>
        <w:t>\</w:t>
      </w:r>
      <w:proofErr w:type="spellStart"/>
      <w:r>
        <w:rPr>
          <w:rStyle w:val="CommentTok"/>
        </w:rPr>
        <w:t>对字符串中的</w:t>
      </w:r>
      <w:proofErr w:type="spellEnd"/>
      <w:ins w:id="1624" w:author="ma" w:date="2018-09-29T13:25:00Z">
        <w:r w:rsidR="000943C6">
          <w:rPr>
            <w:rStyle w:val="CommentTok"/>
            <w:rFonts w:hint="eastAsia"/>
            <w:lang w:eastAsia="zh-CN"/>
          </w:rPr>
          <w:t>英文</w:t>
        </w:r>
      </w:ins>
      <w:proofErr w:type="spellStart"/>
      <w:r>
        <w:rPr>
          <w:rStyle w:val="CommentTok"/>
        </w:rPr>
        <w:t>单引号进行转义</w:t>
      </w:r>
      <w:proofErr w:type="spellEnd"/>
      <w:r>
        <w:br/>
      </w:r>
      <w:r>
        <w:rPr>
          <w:rStyle w:val="NormalTok"/>
        </w:rPr>
        <w:t>Out[</w:t>
      </w:r>
      <w:r>
        <w:rPr>
          <w:rStyle w:val="DecValTok"/>
        </w:rPr>
        <w:t>27</w:t>
      </w:r>
      <w:r>
        <w:rPr>
          <w:rStyle w:val="NormalTok"/>
        </w:rPr>
        <w:t xml:space="preserve">]: </w:t>
      </w:r>
      <w:r>
        <w:rPr>
          <w:rStyle w:val="StringTok"/>
        </w:rPr>
        <w:t>"What's your name?"</w:t>
      </w:r>
      <w:r>
        <w:br/>
      </w:r>
      <w:r>
        <w:br/>
      </w:r>
      <w:r>
        <w:rPr>
          <w:rStyle w:val="NormalTok"/>
        </w:rPr>
        <w:t>In [</w:t>
      </w:r>
      <w:r>
        <w:rPr>
          <w:rStyle w:val="DecValTok"/>
        </w:rPr>
        <w:t>28</w:t>
      </w:r>
      <w:r>
        <w:rPr>
          <w:rStyle w:val="NormalTok"/>
        </w:rPr>
        <w:t xml:space="preserve">]: </w:t>
      </w:r>
      <w:r>
        <w:rPr>
          <w:rStyle w:val="StringTok"/>
        </w:rPr>
        <w:t>"What</w:t>
      </w:r>
      <w:commentRangeStart w:id="1625"/>
      <w:r>
        <w:rPr>
          <w:rStyle w:val="CharTok"/>
        </w:rPr>
        <w:t>\</w:t>
      </w:r>
      <w:commentRangeEnd w:id="1625"/>
      <w:r w:rsidR="00974611">
        <w:rPr>
          <w:rStyle w:val="af1"/>
        </w:rPr>
        <w:commentReference w:id="1625"/>
      </w:r>
      <w:r>
        <w:rPr>
          <w:rStyle w:val="CharTok"/>
        </w:rPr>
        <w:t>'</w:t>
      </w:r>
      <w:r>
        <w:rPr>
          <w:rStyle w:val="StringTok"/>
        </w:rPr>
        <w:t>s your name?"</w:t>
      </w:r>
      <w:r>
        <w:rPr>
          <w:rStyle w:val="NormalTok"/>
        </w:rPr>
        <w:t xml:space="preserve"> </w:t>
      </w:r>
      <w:r>
        <w:rPr>
          <w:rStyle w:val="CommentTok"/>
        </w:rPr>
        <w:t xml:space="preserve"># </w:t>
      </w:r>
      <w:r>
        <w:rPr>
          <w:rStyle w:val="CommentTok"/>
        </w:rPr>
        <w:t>将</w:t>
      </w:r>
      <w:ins w:id="1626" w:author="ma" w:date="2018-09-29T13:25:00Z">
        <w:r w:rsidR="000943C6">
          <w:rPr>
            <w:rStyle w:val="CommentTok"/>
            <w:rFonts w:hint="eastAsia"/>
            <w:lang w:eastAsia="zh-CN"/>
          </w:rPr>
          <w:t>英文</w:t>
        </w:r>
      </w:ins>
      <w:proofErr w:type="spellStart"/>
      <w:r>
        <w:rPr>
          <w:rStyle w:val="CommentTok"/>
        </w:rPr>
        <w:t>单引号嵌入</w:t>
      </w:r>
      <w:proofErr w:type="spellEnd"/>
      <w:ins w:id="1627" w:author="ma" w:date="2018-09-29T13:25:00Z">
        <w:r w:rsidR="000943C6">
          <w:rPr>
            <w:rStyle w:val="CommentTok"/>
            <w:rFonts w:hint="eastAsia"/>
            <w:lang w:eastAsia="zh-CN"/>
          </w:rPr>
          <w:t>英文</w:t>
        </w:r>
      </w:ins>
      <w:proofErr w:type="spellStart"/>
      <w:r>
        <w:rPr>
          <w:rStyle w:val="CommentTok"/>
        </w:rPr>
        <w:t>双引号中</w:t>
      </w:r>
      <w:proofErr w:type="spellEnd"/>
      <w:r>
        <w:br/>
      </w:r>
      <w:r>
        <w:rPr>
          <w:rStyle w:val="NormalTok"/>
        </w:rPr>
        <w:t>Out[</w:t>
      </w:r>
      <w:r>
        <w:rPr>
          <w:rStyle w:val="DecValTok"/>
        </w:rPr>
        <w:t>28</w:t>
      </w:r>
      <w:r>
        <w:rPr>
          <w:rStyle w:val="NormalTok"/>
        </w:rPr>
        <w:t xml:space="preserve">]: </w:t>
      </w:r>
      <w:r>
        <w:rPr>
          <w:rStyle w:val="StringTok"/>
        </w:rPr>
        <w:t>"What's your name?"</w:t>
      </w:r>
    </w:p>
    <w:p w14:paraId="39F60EF2" w14:textId="77777777" w:rsidR="007C501D" w:rsidRDefault="00467D46">
      <w:pPr>
        <w:pStyle w:val="FirstParagraph"/>
        <w:ind w:firstLineChars="200" w:firstLine="480"/>
        <w:rPr>
          <w:lang w:eastAsia="zh-CN"/>
        </w:rPr>
        <w:pPrChange w:id="1628" w:author="ma" w:date="2018-09-29T13:25:00Z">
          <w:pPr>
            <w:pStyle w:val="FirstParagraph"/>
          </w:pPr>
        </w:pPrChange>
      </w:pPr>
      <w:r>
        <w:rPr>
          <w:lang w:eastAsia="zh-CN"/>
        </w:rPr>
        <w:t>值得注意的是，在一个字符串行末，单独一个反斜杠表示字符串在下一行继续，而不是开始一个新的行。例如：</w:t>
      </w:r>
    </w:p>
    <w:p w14:paraId="2FA82764" w14:textId="77777777" w:rsidR="007C501D" w:rsidRDefault="00467D46">
      <w:pPr>
        <w:pStyle w:val="SourceCode"/>
      </w:pPr>
      <w:r>
        <w:rPr>
          <w:rStyle w:val="VerbatimChar"/>
          <w:lang w:eastAsia="zh-CN"/>
        </w:rPr>
        <w:t xml:space="preserve">    </w:t>
      </w:r>
      <w:r>
        <w:rPr>
          <w:rStyle w:val="VerbatimChar"/>
        </w:rPr>
        <w:t>"This is the first sentence.\</w:t>
      </w:r>
      <w:r>
        <w:br/>
      </w:r>
      <w:r>
        <w:rPr>
          <w:rStyle w:val="VerbatimChar"/>
        </w:rPr>
        <w:t xml:space="preserve">    This is the second sentence."</w:t>
      </w:r>
    </w:p>
    <w:p w14:paraId="60FBFA1F" w14:textId="77777777" w:rsidR="007C501D" w:rsidRDefault="00467D46">
      <w:pPr>
        <w:pStyle w:val="FirstParagraph"/>
        <w:ind w:firstLineChars="200" w:firstLine="480"/>
        <w:rPr>
          <w:lang w:eastAsia="zh-CN"/>
        </w:rPr>
        <w:pPrChange w:id="1629" w:author="ma" w:date="2018-09-29T13:26:00Z">
          <w:pPr>
            <w:pStyle w:val="FirstParagraph"/>
          </w:pPr>
        </w:pPrChange>
      </w:pPr>
      <w:proofErr w:type="spellStart"/>
      <w:r>
        <w:t>等价于</w:t>
      </w:r>
      <w:r>
        <w:t>"This</w:t>
      </w:r>
      <w:proofErr w:type="spellEnd"/>
      <w:r>
        <w:t xml:space="preserve"> is the first sentence. This is the second sentence."</w:t>
      </w:r>
      <w:ins w:id="1630" w:author="ma" w:date="2018-09-29T13:26:00Z">
        <w:r w:rsidR="00440EDD">
          <w:rPr>
            <w:rFonts w:hint="eastAsia"/>
            <w:lang w:eastAsia="zh-CN"/>
          </w:rPr>
          <w:t>。</w:t>
        </w:r>
      </w:ins>
    </w:p>
    <w:p w14:paraId="3DB76C73" w14:textId="77777777" w:rsidR="007C501D" w:rsidRDefault="00AE77DE">
      <w:pPr>
        <w:pStyle w:val="4"/>
        <w:rPr>
          <w:lang w:eastAsia="zh-CN"/>
        </w:rPr>
        <w:pPrChange w:id="1631" w:author="ma" w:date="2018-09-29T11:54:00Z">
          <w:pPr>
            <w:pStyle w:val="a0"/>
          </w:pPr>
        </w:pPrChange>
      </w:pPr>
      <w:ins w:id="1632" w:author="ma" w:date="2018-09-29T11:54:00Z">
        <w:r>
          <w:rPr>
            <w:rFonts w:hint="eastAsia"/>
            <w:lang w:eastAsia="zh-CN"/>
          </w:rPr>
          <w:t>2.</w:t>
        </w:r>
      </w:ins>
      <w:r w:rsidR="00467D46">
        <w:rPr>
          <w:lang w:eastAsia="zh-CN"/>
        </w:rPr>
        <w:t>自然字符串</w:t>
      </w:r>
    </w:p>
    <w:p w14:paraId="40C854EA" w14:textId="77777777" w:rsidR="007C501D" w:rsidRDefault="00467D46">
      <w:pPr>
        <w:pStyle w:val="a0"/>
        <w:ind w:firstLineChars="200" w:firstLine="480"/>
        <w:rPr>
          <w:lang w:eastAsia="zh-CN"/>
        </w:rPr>
        <w:pPrChange w:id="1633" w:author="ma" w:date="2018-09-29T13:26:00Z">
          <w:pPr>
            <w:pStyle w:val="a0"/>
          </w:pPr>
        </w:pPrChange>
      </w:pPr>
      <w:r>
        <w:rPr>
          <w:lang w:eastAsia="zh-CN"/>
        </w:rPr>
        <w:t>如果</w:t>
      </w:r>
      <w:del w:id="1634" w:author="ma" w:date="2018-09-29T13:26:00Z">
        <w:r w:rsidDel="00A14C9D">
          <w:rPr>
            <w:lang w:eastAsia="zh-CN"/>
          </w:rPr>
          <w:delText>我们</w:delText>
        </w:r>
      </w:del>
      <w:r>
        <w:rPr>
          <w:lang w:eastAsia="zh-CN"/>
        </w:rPr>
        <w:t>想要表示某些不需要如转义符那样特别处理的字符串，那么</w:t>
      </w:r>
      <w:del w:id="1635" w:author="ma" w:date="2018-09-29T13:27:00Z">
        <w:r w:rsidDel="00A14C9D">
          <w:rPr>
            <w:lang w:eastAsia="zh-CN"/>
          </w:rPr>
          <w:delText>我们</w:delText>
        </w:r>
      </w:del>
      <w:r>
        <w:rPr>
          <w:lang w:eastAsia="zh-CN"/>
        </w:rPr>
        <w:t>可以指定一个自然字符串。自然字符串通过给字符串加上前缀</w:t>
      </w:r>
      <w:r>
        <w:rPr>
          <w:lang w:eastAsia="zh-CN"/>
        </w:rPr>
        <w:t>r</w:t>
      </w:r>
      <w:r>
        <w:rPr>
          <w:lang w:eastAsia="zh-CN"/>
        </w:rPr>
        <w:t>或</w:t>
      </w:r>
      <w:r>
        <w:rPr>
          <w:lang w:eastAsia="zh-CN"/>
        </w:rPr>
        <w:t>R</w:t>
      </w:r>
      <w:r>
        <w:rPr>
          <w:lang w:eastAsia="zh-CN"/>
        </w:rPr>
        <w:t>来指定。</w:t>
      </w:r>
    </w:p>
    <w:p w14:paraId="606E6661" w14:textId="77777777" w:rsidR="007C501D" w:rsidRDefault="00467D46">
      <w:pPr>
        <w:pStyle w:val="a0"/>
        <w:ind w:firstLineChars="200" w:firstLine="480"/>
        <w:pPrChange w:id="1636" w:author="ma" w:date="2018-09-29T13:28:00Z">
          <w:pPr>
            <w:pStyle w:val="a0"/>
          </w:pPr>
        </w:pPrChange>
      </w:pPr>
      <w:proofErr w:type="spellStart"/>
      <w:r>
        <w:lastRenderedPageBreak/>
        <w:t>例如</w:t>
      </w:r>
      <w:r>
        <w:t>r</w:t>
      </w:r>
      <w:commentRangeStart w:id="1637"/>
      <w:r>
        <w:t>"</w:t>
      </w:r>
      <w:commentRangeEnd w:id="1637"/>
      <w:r w:rsidR="00637605">
        <w:rPr>
          <w:rStyle w:val="af1"/>
        </w:rPr>
        <w:commentReference w:id="1637"/>
      </w:r>
      <w:r>
        <w:t>Newlines</w:t>
      </w:r>
      <w:proofErr w:type="spellEnd"/>
      <w:r>
        <w:t xml:space="preserve"> are indicated by \n"</w:t>
      </w:r>
      <w:r>
        <w:t>，</w:t>
      </w:r>
      <w:proofErr w:type="spellStart"/>
      <w:r>
        <w:t>其中</w:t>
      </w:r>
      <w:commentRangeStart w:id="1638"/>
      <w:proofErr w:type="spellEnd"/>
      <w:ins w:id="1639" w:author="ma" w:date="2018-09-29T13:28:00Z">
        <w:r w:rsidR="00A14C9D">
          <w:rPr>
            <w:rFonts w:hint="eastAsia"/>
            <w:lang w:eastAsia="zh-CN"/>
          </w:rPr>
          <w:t>“</w:t>
        </w:r>
      </w:ins>
      <w:commentRangeEnd w:id="1638"/>
      <w:ins w:id="1640" w:author="ma" w:date="2018-09-29T13:33:00Z">
        <w:r w:rsidR="00637605">
          <w:rPr>
            <w:rStyle w:val="af1"/>
          </w:rPr>
          <w:commentReference w:id="1638"/>
        </w:r>
      </w:ins>
      <w:r>
        <w:rPr>
          <w:rStyle w:val="VerbatimChar"/>
        </w:rPr>
        <w:t>\n</w:t>
      </w:r>
      <w:ins w:id="1641" w:author="ma" w:date="2018-09-29T13:28:00Z">
        <w:r w:rsidR="00A14C9D">
          <w:rPr>
            <w:rStyle w:val="VerbatimChar"/>
            <w:rFonts w:hint="eastAsia"/>
            <w:lang w:eastAsia="zh-CN"/>
          </w:rPr>
          <w:t>”</w:t>
        </w:r>
        <w:r w:rsidR="00A14C9D">
          <w:rPr>
            <w:rFonts w:hint="eastAsia"/>
            <w:lang w:eastAsia="zh-CN"/>
          </w:rPr>
          <w:t>是</w:t>
        </w:r>
      </w:ins>
      <w:del w:id="1642" w:author="ma" w:date="2018-09-29T13:28:00Z">
        <w:r w:rsidDel="00A14C9D">
          <w:delText>时</w:delText>
        </w:r>
      </w:del>
      <w:proofErr w:type="spellStart"/>
      <w:r>
        <w:t>文本的换行符，</w:t>
      </w:r>
      <w:del w:id="1643" w:author="ma" w:date="2018-09-29T13:28:00Z">
        <w:r w:rsidDel="00A14C9D">
          <w:delText>请</w:delText>
        </w:r>
      </w:del>
      <w:r>
        <w:t>读者</w:t>
      </w:r>
      <w:proofErr w:type="spellEnd"/>
      <w:ins w:id="1644" w:author="ma" w:date="2018-09-29T13:28:00Z">
        <w:r w:rsidR="00A14C9D">
          <w:rPr>
            <w:rFonts w:hint="eastAsia"/>
            <w:lang w:eastAsia="zh-CN"/>
          </w:rPr>
          <w:t>需要</w:t>
        </w:r>
      </w:ins>
      <w:proofErr w:type="spellStart"/>
      <w:r>
        <w:t>理解下面结果的不同</w:t>
      </w:r>
      <w:proofErr w:type="spellEnd"/>
      <w:r>
        <w:t>：</w:t>
      </w:r>
    </w:p>
    <w:p w14:paraId="065A7B1F" w14:textId="77777777" w:rsidR="007C501D" w:rsidRDefault="00467D46">
      <w:pPr>
        <w:pStyle w:val="SourceCode"/>
        <w:rPr>
          <w:ins w:id="1645" w:author="ma" w:date="2018-09-29T13:29:00Z"/>
          <w:rStyle w:val="CommentTok"/>
          <w:lang w:eastAsia="zh-CN"/>
        </w:rPr>
      </w:pPr>
      <w:r>
        <w:rPr>
          <w:rStyle w:val="NormalTok"/>
        </w:rPr>
        <w:t>In [</w:t>
      </w:r>
      <w:r>
        <w:rPr>
          <w:rStyle w:val="DecValTok"/>
        </w:rPr>
        <w:t>35</w:t>
      </w:r>
      <w:r>
        <w:rPr>
          <w:rStyle w:val="NormalTok"/>
        </w:rPr>
        <w:t xml:space="preserve">]: </w:t>
      </w:r>
      <w:r>
        <w:rPr>
          <w:rStyle w:val="StringTok"/>
        </w:rPr>
        <w:t xml:space="preserve">"Newlines are indicated by </w:t>
      </w:r>
      <w:r>
        <w:rPr>
          <w:rStyle w:val="CharTok"/>
        </w:rPr>
        <w:t>\n</w:t>
      </w:r>
      <w:r>
        <w:rPr>
          <w:rStyle w:val="StringTok"/>
        </w:rPr>
        <w:t>"</w:t>
      </w:r>
      <w:r>
        <w:br/>
      </w:r>
      <w:r>
        <w:rPr>
          <w:rStyle w:val="NormalTok"/>
        </w:rPr>
        <w:t>Out[</w:t>
      </w:r>
      <w:r>
        <w:rPr>
          <w:rStyle w:val="DecValTok"/>
        </w:rPr>
        <w:t>35</w:t>
      </w:r>
      <w:r>
        <w:rPr>
          <w:rStyle w:val="NormalTok"/>
        </w:rPr>
        <w:t xml:space="preserve">]: </w:t>
      </w:r>
      <w:r>
        <w:rPr>
          <w:rStyle w:val="StringTok"/>
        </w:rPr>
        <w:t xml:space="preserve">'Newlines are indicated by </w:t>
      </w:r>
      <w:r>
        <w:rPr>
          <w:rStyle w:val="CharTok"/>
        </w:rPr>
        <w:t>\n</w:t>
      </w:r>
      <w:r>
        <w:rPr>
          <w:rStyle w:val="StringTok"/>
        </w:rPr>
        <w:t>'</w:t>
      </w:r>
      <w:r>
        <w:br/>
      </w:r>
      <w:r>
        <w:br/>
      </w:r>
      <w:r>
        <w:rPr>
          <w:rStyle w:val="NormalTok"/>
        </w:rPr>
        <w:t>In [</w:t>
      </w:r>
      <w:r>
        <w:rPr>
          <w:rStyle w:val="DecValTok"/>
        </w:rPr>
        <w:t>36</w:t>
      </w:r>
      <w:r>
        <w:rPr>
          <w:rStyle w:val="NormalTok"/>
        </w:rPr>
        <w:t xml:space="preserve">]: </w:t>
      </w:r>
      <w:proofErr w:type="spellStart"/>
      <w:r>
        <w:rPr>
          <w:rStyle w:val="VerbatimStringTok"/>
        </w:rPr>
        <w:t>r"Newlines</w:t>
      </w:r>
      <w:proofErr w:type="spellEnd"/>
      <w:r>
        <w:rPr>
          <w:rStyle w:val="VerbatimStringTok"/>
        </w:rPr>
        <w:t xml:space="preserve"> are indicated by \n"</w:t>
      </w:r>
      <w:r>
        <w:br/>
      </w:r>
      <w:r>
        <w:rPr>
          <w:rStyle w:val="NormalTok"/>
        </w:rPr>
        <w:t>Out[</w:t>
      </w:r>
      <w:r>
        <w:rPr>
          <w:rStyle w:val="DecValTok"/>
        </w:rPr>
        <w:t>36</w:t>
      </w:r>
      <w:r>
        <w:rPr>
          <w:rStyle w:val="NormalTok"/>
        </w:rPr>
        <w:t xml:space="preserve">]: </w:t>
      </w:r>
      <w:r>
        <w:rPr>
          <w:rStyle w:val="StringTok"/>
        </w:rPr>
        <w:t xml:space="preserve">'Newlines are indicated by </w:t>
      </w:r>
      <w:r>
        <w:rPr>
          <w:rStyle w:val="CharTok"/>
        </w:rPr>
        <w:t>\\</w:t>
      </w:r>
      <w:r>
        <w:rPr>
          <w:rStyle w:val="StringTok"/>
        </w:rPr>
        <w:t>n'</w:t>
      </w:r>
      <w:r>
        <w:br/>
      </w:r>
      <w:r>
        <w:br/>
      </w:r>
      <w:r>
        <w:rPr>
          <w:rStyle w:val="NormalTok"/>
        </w:rPr>
        <w:t>In [</w:t>
      </w:r>
      <w:r>
        <w:rPr>
          <w:rStyle w:val="DecValTok"/>
        </w:rPr>
        <w:t>37</w:t>
      </w:r>
      <w:r>
        <w:rPr>
          <w:rStyle w:val="NormalTok"/>
        </w:rPr>
        <w:t xml:space="preserve">]: </w:t>
      </w:r>
      <w:r>
        <w:rPr>
          <w:rStyle w:val="BuiltInTok"/>
        </w:rPr>
        <w:t>print</w:t>
      </w:r>
      <w:r>
        <w:rPr>
          <w:rStyle w:val="NormalTok"/>
        </w:rPr>
        <w:t>(</w:t>
      </w:r>
      <w:proofErr w:type="spellStart"/>
      <w:r>
        <w:rPr>
          <w:rStyle w:val="VerbatimStringTok"/>
        </w:rPr>
        <w:t>r"Newlines</w:t>
      </w:r>
      <w:proofErr w:type="spellEnd"/>
      <w:r>
        <w:rPr>
          <w:rStyle w:val="VerbatimStringTok"/>
        </w:rPr>
        <w:t xml:space="preserve"> are indicated by \n"</w:t>
      </w:r>
      <w:r>
        <w:rPr>
          <w:rStyle w:val="NormalTok"/>
        </w:rPr>
        <w:t>)</w:t>
      </w:r>
      <w:r>
        <w:br/>
      </w:r>
      <w:r>
        <w:rPr>
          <w:rStyle w:val="NormalTok"/>
        </w:rPr>
        <w:t>Out[</w:t>
      </w:r>
      <w:r>
        <w:rPr>
          <w:rStyle w:val="DecValTok"/>
        </w:rPr>
        <w:t>37</w:t>
      </w:r>
      <w:r>
        <w:rPr>
          <w:rStyle w:val="NormalTok"/>
        </w:rPr>
        <w:t xml:space="preserve">]: Newlines are indicated by </w:t>
      </w:r>
      <w:r>
        <w:rPr>
          <w:rStyle w:val="OperatorTok"/>
        </w:rPr>
        <w:t>\</w:t>
      </w:r>
      <w:r>
        <w:rPr>
          <w:rStyle w:val="NormalTok"/>
        </w:rPr>
        <w:t>n</w:t>
      </w:r>
      <w:r>
        <w:br/>
      </w:r>
      <w:r>
        <w:br/>
      </w:r>
      <w:r>
        <w:rPr>
          <w:rStyle w:val="NormalTok"/>
        </w:rPr>
        <w:t>In [</w:t>
      </w:r>
      <w:r>
        <w:rPr>
          <w:rStyle w:val="DecValTok"/>
        </w:rPr>
        <w:t>38</w:t>
      </w:r>
      <w:r>
        <w:rPr>
          <w:rStyle w:val="NormalTok"/>
        </w:rPr>
        <w:t xml:space="preserve">]: </w:t>
      </w:r>
      <w:r>
        <w:rPr>
          <w:rStyle w:val="BuiltInTok"/>
        </w:rPr>
        <w:t>print</w:t>
      </w:r>
      <w:r>
        <w:rPr>
          <w:rStyle w:val="NormalTok"/>
        </w:rPr>
        <w:t>(</w:t>
      </w:r>
      <w:r>
        <w:rPr>
          <w:rStyle w:val="StringTok"/>
        </w:rPr>
        <w:t xml:space="preserve">"Newlines are indicated by </w:t>
      </w:r>
      <w:r>
        <w:rPr>
          <w:rStyle w:val="CharTok"/>
        </w:rPr>
        <w:t>\n</w:t>
      </w:r>
      <w:r>
        <w:rPr>
          <w:rStyle w:val="StringTok"/>
        </w:rPr>
        <w:t>"</w:t>
      </w:r>
      <w:r>
        <w:rPr>
          <w:rStyle w:val="NormalTok"/>
        </w:rPr>
        <w:t>)</w:t>
      </w:r>
      <w:r>
        <w:br/>
      </w:r>
      <w:r>
        <w:rPr>
          <w:rStyle w:val="NormalTok"/>
        </w:rPr>
        <w:t>Out[</w:t>
      </w:r>
      <w:r>
        <w:rPr>
          <w:rStyle w:val="DecValTok"/>
        </w:rPr>
        <w:t>38</w:t>
      </w:r>
      <w:r>
        <w:rPr>
          <w:rStyle w:val="NormalTok"/>
        </w:rPr>
        <w:t>]: Newlines are indicated by</w:t>
      </w:r>
      <w:r>
        <w:br/>
      </w:r>
      <w:r>
        <w:rPr>
          <w:rStyle w:val="CommentTok"/>
        </w:rPr>
        <w:t xml:space="preserve"># </w:t>
      </w:r>
      <w:proofErr w:type="spellStart"/>
      <w:r>
        <w:rPr>
          <w:rStyle w:val="CommentTok"/>
        </w:rPr>
        <w:t>此处输出一个空行</w:t>
      </w:r>
      <w:proofErr w:type="spellEnd"/>
    </w:p>
    <w:p w14:paraId="58320C9B" w14:textId="77777777" w:rsidR="00A14C9D" w:rsidRPr="00A14C9D" w:rsidRDefault="00A14C9D">
      <w:pPr>
        <w:pStyle w:val="SourceCode"/>
        <w:rPr>
          <w:i/>
          <w:lang w:eastAsia="zh-CN"/>
          <w:rPrChange w:id="1646" w:author="ma" w:date="2018-09-29T13:29:00Z">
            <w:rPr>
              <w:lang w:eastAsia="zh-CN"/>
            </w:rPr>
          </w:rPrChange>
        </w:rPr>
      </w:pPr>
      <w:ins w:id="1647" w:author="ma" w:date="2018-09-29T13:29:00Z">
        <w:r>
          <w:rPr>
            <w:rStyle w:val="af1"/>
          </w:rPr>
          <w:commentReference w:id="1648"/>
        </w:r>
      </w:ins>
    </w:p>
    <w:p w14:paraId="131A86EE" w14:textId="77777777" w:rsidR="007C501D" w:rsidRDefault="00AE77DE">
      <w:pPr>
        <w:pStyle w:val="4"/>
        <w:rPr>
          <w:lang w:eastAsia="zh-CN"/>
        </w:rPr>
        <w:pPrChange w:id="1649" w:author="ma" w:date="2018-09-29T11:54:00Z">
          <w:pPr>
            <w:pStyle w:val="FirstParagraph"/>
          </w:pPr>
        </w:pPrChange>
      </w:pPr>
      <w:ins w:id="1650" w:author="ma" w:date="2018-09-29T11:54:00Z">
        <w:r>
          <w:rPr>
            <w:rFonts w:hint="eastAsia"/>
            <w:lang w:eastAsia="zh-CN"/>
          </w:rPr>
          <w:t>3.</w:t>
        </w:r>
      </w:ins>
      <w:r w:rsidR="00467D46">
        <w:rPr>
          <w:lang w:eastAsia="zh-CN"/>
        </w:rPr>
        <w:t xml:space="preserve">Unicode </w:t>
      </w:r>
      <w:r w:rsidR="00467D46">
        <w:rPr>
          <w:lang w:eastAsia="zh-CN"/>
        </w:rPr>
        <w:t>字符串</w:t>
      </w:r>
    </w:p>
    <w:p w14:paraId="7BB70C28" w14:textId="77777777" w:rsidR="007C501D" w:rsidRDefault="008F3190">
      <w:pPr>
        <w:pStyle w:val="a0"/>
        <w:ind w:firstLineChars="200" w:firstLine="480"/>
        <w:rPr>
          <w:lang w:eastAsia="zh-CN"/>
        </w:rPr>
        <w:pPrChange w:id="1651" w:author="ma" w:date="2018-09-29T13:31:00Z">
          <w:pPr>
            <w:pStyle w:val="a0"/>
          </w:pPr>
        </w:pPrChange>
      </w:pPr>
      <w:del w:id="1652" w:author="ma" w:date="2018-09-29T13:31:00Z">
        <w:r w:rsidDel="008F3190">
          <w:fldChar w:fldCharType="begin"/>
        </w:r>
        <w:r w:rsidDel="008F3190">
          <w:rPr>
            <w:lang w:eastAsia="zh-CN"/>
          </w:rPr>
          <w:delInstrText xml:space="preserve"> HYPERLINK "https://baike.baidu.com/item/Unicode" \h </w:delInstrText>
        </w:r>
        <w:r w:rsidDel="008F3190">
          <w:fldChar w:fldCharType="separate"/>
        </w:r>
        <w:r w:rsidR="00467D46" w:rsidRPr="008F3190" w:rsidDel="008F3190">
          <w:rPr>
            <w:rPrChange w:id="1653" w:author="ma" w:date="2018-09-29T13:31:00Z">
              <w:rPr>
                <w:rStyle w:val="ad"/>
                <w:lang w:eastAsia="zh-CN"/>
              </w:rPr>
            </w:rPrChange>
          </w:rPr>
          <w:delText>Unicode</w:delText>
        </w:r>
        <w:r w:rsidDel="008F3190">
          <w:rPr>
            <w:rStyle w:val="ad"/>
            <w:lang w:eastAsia="zh-CN"/>
          </w:rPr>
          <w:fldChar w:fldCharType="end"/>
        </w:r>
      </w:del>
      <w:ins w:id="1654" w:author="ma" w:date="2018-09-29T13:31:00Z">
        <w:r w:rsidRPr="008F3190">
          <w:rPr>
            <w:rPrChange w:id="1655" w:author="ma" w:date="2018-09-29T13:31:00Z">
              <w:rPr>
                <w:rStyle w:val="ad"/>
                <w:lang w:eastAsia="zh-CN"/>
              </w:rPr>
            </w:rPrChange>
          </w:rPr>
          <w:t>Unicode</w:t>
        </w:r>
      </w:ins>
      <w:r w:rsidR="00467D46">
        <w:rPr>
          <w:lang w:eastAsia="zh-CN"/>
        </w:rPr>
        <w:t>是书写国际文本的标准方法（也称为万国码）。</w:t>
      </w:r>
      <w:ins w:id="1656" w:author="ma" w:date="2018-09-29T13:31:00Z">
        <w:r>
          <w:rPr>
            <w:rFonts w:hint="eastAsia"/>
            <w:lang w:eastAsia="zh-CN"/>
          </w:rPr>
          <w:t>在</w:t>
        </w:r>
      </w:ins>
      <w:r w:rsidR="00467D46">
        <w:rPr>
          <w:lang w:eastAsia="zh-CN"/>
        </w:rPr>
        <w:t>Python</w:t>
      </w:r>
      <w:r w:rsidR="00467D46">
        <w:rPr>
          <w:lang w:eastAsia="zh-CN"/>
        </w:rPr>
        <w:t>中</w:t>
      </w:r>
      <w:ins w:id="1657" w:author="ma" w:date="2018-09-29T13:31:00Z">
        <w:r>
          <w:rPr>
            <w:rFonts w:hint="eastAsia"/>
            <w:lang w:eastAsia="zh-CN"/>
          </w:rPr>
          <w:t>，</w:t>
        </w:r>
      </w:ins>
      <w:del w:id="1658" w:author="ma" w:date="2018-09-29T13:31:00Z">
        <w:r w:rsidR="00467D46" w:rsidDel="008F3190">
          <w:rPr>
            <w:lang w:eastAsia="zh-CN"/>
          </w:rPr>
          <w:delText>我们</w:delText>
        </w:r>
      </w:del>
      <w:r w:rsidR="00467D46">
        <w:rPr>
          <w:lang w:eastAsia="zh-CN"/>
        </w:rPr>
        <w:t>只需要在字符串前加上前缀</w:t>
      </w:r>
      <w:r w:rsidR="00467D46">
        <w:rPr>
          <w:lang w:eastAsia="zh-CN"/>
        </w:rPr>
        <w:t>u</w:t>
      </w:r>
      <w:r w:rsidR="00467D46">
        <w:rPr>
          <w:lang w:eastAsia="zh-CN"/>
        </w:rPr>
        <w:t>或</w:t>
      </w:r>
      <w:r w:rsidR="00467D46">
        <w:rPr>
          <w:lang w:eastAsia="zh-CN"/>
        </w:rPr>
        <w:t>U</w:t>
      </w:r>
      <w:r w:rsidR="00467D46">
        <w:rPr>
          <w:lang w:eastAsia="zh-CN"/>
        </w:rPr>
        <w:t>就可以处理</w:t>
      </w:r>
      <w:r w:rsidR="00467D46">
        <w:rPr>
          <w:lang w:eastAsia="zh-CN"/>
        </w:rPr>
        <w:t>Unicode</w:t>
      </w:r>
      <w:r w:rsidR="00467D46">
        <w:rPr>
          <w:lang w:eastAsia="zh-CN"/>
        </w:rPr>
        <w:t>字符串</w:t>
      </w:r>
      <w:ins w:id="1659" w:author="ma" w:date="2018-09-29T13:31:00Z">
        <w:r>
          <w:rPr>
            <w:rFonts w:hint="eastAsia"/>
            <w:lang w:eastAsia="zh-CN"/>
          </w:rPr>
          <w:t>，</w:t>
        </w:r>
      </w:ins>
      <w:del w:id="1660" w:author="ma" w:date="2018-09-29T13:31:00Z">
        <w:r w:rsidR="00467D46" w:rsidDel="008F3190">
          <w:rPr>
            <w:lang w:eastAsia="zh-CN"/>
          </w:rPr>
          <w:delText>。例</w:delText>
        </w:r>
      </w:del>
      <w:r w:rsidR="00467D46">
        <w:rPr>
          <w:lang w:eastAsia="zh-CN"/>
        </w:rPr>
        <w:t>如</w:t>
      </w:r>
      <w:del w:id="1661" w:author="ma" w:date="2018-09-29T13:31:00Z">
        <w:r w:rsidR="00467D46" w:rsidDel="008F3190">
          <w:rPr>
            <w:lang w:eastAsia="zh-CN"/>
          </w:rPr>
          <w:delText>，</w:delText>
        </w:r>
      </w:del>
      <w:proofErr w:type="spellStart"/>
      <w:r w:rsidR="00467D46">
        <w:rPr>
          <w:lang w:eastAsia="zh-CN"/>
        </w:rPr>
        <w:t>u"This</w:t>
      </w:r>
      <w:proofErr w:type="spellEnd"/>
      <w:r w:rsidR="00467D46">
        <w:rPr>
          <w:lang w:eastAsia="zh-CN"/>
        </w:rPr>
        <w:t xml:space="preserve"> is a Unicode string."</w:t>
      </w:r>
      <w:r w:rsidR="00467D46">
        <w:rPr>
          <w:lang w:eastAsia="zh-CN"/>
        </w:rPr>
        <w:t>。需要记住，在</w:t>
      </w:r>
      <w:ins w:id="1662" w:author="ma" w:date="2018-09-29T13:34:00Z">
        <w:r w:rsidR="00C357B8">
          <w:rPr>
            <w:rFonts w:hint="eastAsia"/>
            <w:lang w:eastAsia="zh-CN"/>
          </w:rPr>
          <w:t>用户</w:t>
        </w:r>
      </w:ins>
      <w:del w:id="1663" w:author="ma" w:date="2018-09-29T13:34:00Z">
        <w:r w:rsidR="00467D46" w:rsidDel="00C357B8">
          <w:rPr>
            <w:lang w:eastAsia="zh-CN"/>
          </w:rPr>
          <w:delText>我们</w:delText>
        </w:r>
      </w:del>
      <w:r w:rsidR="00467D46">
        <w:rPr>
          <w:lang w:eastAsia="zh-CN"/>
        </w:rPr>
        <w:t>知道文本中含有非英语写的文本时，最好使用</w:t>
      </w:r>
      <w:r w:rsidR="00467D46">
        <w:rPr>
          <w:lang w:eastAsia="zh-CN"/>
        </w:rPr>
        <w:t>Unicode</w:t>
      </w:r>
      <w:r w:rsidR="00467D46">
        <w:rPr>
          <w:lang w:eastAsia="zh-CN"/>
        </w:rPr>
        <w:t>字符串。</w:t>
      </w:r>
    </w:p>
    <w:p w14:paraId="385A6779" w14:textId="77777777" w:rsidR="007C501D" w:rsidRDefault="00174D18">
      <w:pPr>
        <w:pStyle w:val="3"/>
        <w:rPr>
          <w:lang w:eastAsia="zh-CN"/>
        </w:rPr>
      </w:pPr>
      <w:bookmarkStart w:id="1664" w:name="header-n359"/>
      <w:ins w:id="1665" w:author="ma" w:date="2018-09-29T11:34:00Z">
        <w:r>
          <w:rPr>
            <w:rFonts w:hint="eastAsia"/>
            <w:lang w:eastAsia="zh-CN"/>
          </w:rPr>
          <w:t xml:space="preserve">2.5.3 </w:t>
        </w:r>
      </w:ins>
      <w:r w:rsidR="00467D46">
        <w:rPr>
          <w:lang w:eastAsia="zh-CN"/>
        </w:rPr>
        <w:t>布尔值</w:t>
      </w:r>
      <w:bookmarkEnd w:id="1664"/>
    </w:p>
    <w:p w14:paraId="7F405A0E" w14:textId="77777777" w:rsidR="007C501D" w:rsidRDefault="00467D46">
      <w:pPr>
        <w:pStyle w:val="FirstParagraph"/>
        <w:ind w:firstLineChars="200" w:firstLine="480"/>
        <w:rPr>
          <w:lang w:eastAsia="zh-CN"/>
        </w:rPr>
        <w:pPrChange w:id="1666" w:author="ma" w:date="2018-09-29T13:35:00Z">
          <w:pPr>
            <w:pStyle w:val="FirstParagraph"/>
          </w:pPr>
        </w:pPrChange>
      </w:pPr>
      <w:r>
        <w:rPr>
          <w:lang w:eastAsia="zh-CN"/>
        </w:rPr>
        <w:t>任何一门编程语言都会存在布尔类型，用来表示</w:t>
      </w:r>
      <w:del w:id="1667" w:author="ma" w:date="2018-09-29T13:35:00Z">
        <w:r w:rsidDel="00C04F35">
          <w:rPr>
            <w:lang w:eastAsia="zh-CN"/>
          </w:rPr>
          <w:delText>“</w:delText>
        </w:r>
      </w:del>
      <w:ins w:id="1668" w:author="ma" w:date="2018-09-29T13:35:00Z">
        <w:r w:rsidR="00C04F35">
          <w:rPr>
            <w:rFonts w:hint="eastAsia"/>
            <w:lang w:eastAsia="zh-CN"/>
          </w:rPr>
          <w:t>“</w:t>
        </w:r>
      </w:ins>
      <w:r>
        <w:rPr>
          <w:lang w:eastAsia="zh-CN"/>
        </w:rPr>
        <w:t>真</w:t>
      </w:r>
      <w:ins w:id="1669" w:author="ma" w:date="2018-09-29T13:35:00Z">
        <w:r w:rsidR="00C04F35">
          <w:rPr>
            <w:rFonts w:hint="eastAsia"/>
            <w:lang w:eastAsia="zh-CN"/>
          </w:rPr>
          <w:t>”和</w:t>
        </w:r>
      </w:ins>
      <w:del w:id="1670" w:author="ma" w:date="2018-09-29T13:35:00Z">
        <w:r w:rsidDel="00C04F35">
          <w:rPr>
            <w:lang w:eastAsia="zh-CN"/>
          </w:rPr>
          <w:delText>/</w:delText>
        </w:r>
      </w:del>
      <w:ins w:id="1671" w:author="ma" w:date="2018-09-29T13:35:00Z">
        <w:r w:rsidR="00C04F35">
          <w:rPr>
            <w:rFonts w:hint="eastAsia"/>
            <w:lang w:eastAsia="zh-CN"/>
          </w:rPr>
          <w:t>“</w:t>
        </w:r>
      </w:ins>
      <w:r>
        <w:rPr>
          <w:lang w:eastAsia="zh-CN"/>
        </w:rPr>
        <w:t>假</w:t>
      </w:r>
      <w:ins w:id="1672" w:author="ma" w:date="2018-09-29T13:35:00Z">
        <w:r w:rsidR="00C04F35">
          <w:rPr>
            <w:rFonts w:hint="eastAsia"/>
            <w:lang w:eastAsia="zh-CN"/>
          </w:rPr>
          <w:t>”</w:t>
        </w:r>
      </w:ins>
      <w:del w:id="1673" w:author="ma" w:date="2018-09-29T13:35:00Z">
        <w:r w:rsidDel="00C04F35">
          <w:rPr>
            <w:lang w:eastAsia="zh-CN"/>
          </w:rPr>
          <w:delText>”</w:delText>
        </w:r>
      </w:del>
      <w:r>
        <w:rPr>
          <w:lang w:eastAsia="zh-CN"/>
        </w:rPr>
        <w:t>。这不仅仅是因为计算机的基础是二进制，而且我们人类对于事物的基本判断也是二元的，往往不是</w:t>
      </w:r>
      <w:ins w:id="1674" w:author="ma" w:date="2018-09-29T13:36:00Z">
        <w:r w:rsidR="0092771A">
          <w:rPr>
            <w:rFonts w:hint="eastAsia"/>
            <w:lang w:eastAsia="zh-CN"/>
          </w:rPr>
          <w:t>“</w:t>
        </w:r>
      </w:ins>
      <w:del w:id="1675" w:author="ma" w:date="2018-09-29T13:36:00Z">
        <w:r w:rsidDel="0092771A">
          <w:rPr>
            <w:lang w:eastAsia="zh-CN"/>
          </w:rPr>
          <w:delText>“</w:delText>
        </w:r>
      </w:del>
      <w:r>
        <w:rPr>
          <w:lang w:eastAsia="zh-CN"/>
        </w:rPr>
        <w:t>真</w:t>
      </w:r>
      <w:ins w:id="1676" w:author="ma" w:date="2018-09-29T13:36:00Z">
        <w:r w:rsidR="0092771A">
          <w:rPr>
            <w:rFonts w:hint="eastAsia"/>
            <w:lang w:eastAsia="zh-CN"/>
          </w:rPr>
          <w:t>”</w:t>
        </w:r>
      </w:ins>
      <w:del w:id="1677" w:author="ma" w:date="2018-09-29T13:36:00Z">
        <w:r w:rsidDel="0092771A">
          <w:rPr>
            <w:lang w:eastAsia="zh-CN"/>
          </w:rPr>
          <w:delText>”</w:delText>
        </w:r>
      </w:del>
      <w:r>
        <w:rPr>
          <w:lang w:eastAsia="zh-CN"/>
        </w:rPr>
        <w:t>就是</w:t>
      </w:r>
      <w:ins w:id="1678" w:author="ma" w:date="2018-09-29T13:36:00Z">
        <w:r w:rsidR="0092771A">
          <w:rPr>
            <w:rFonts w:hint="eastAsia"/>
            <w:lang w:eastAsia="zh-CN"/>
          </w:rPr>
          <w:t>“</w:t>
        </w:r>
      </w:ins>
      <w:del w:id="1679" w:author="ma" w:date="2018-09-29T13:36:00Z">
        <w:r w:rsidDel="0092771A">
          <w:rPr>
            <w:lang w:eastAsia="zh-CN"/>
          </w:rPr>
          <w:delText>“</w:delText>
        </w:r>
      </w:del>
      <w:r>
        <w:rPr>
          <w:lang w:eastAsia="zh-CN"/>
        </w:rPr>
        <w:t>假</w:t>
      </w:r>
      <w:ins w:id="1680" w:author="ma" w:date="2018-09-29T13:36:00Z">
        <w:r w:rsidR="0092771A">
          <w:rPr>
            <w:rFonts w:hint="eastAsia"/>
            <w:lang w:eastAsia="zh-CN"/>
          </w:rPr>
          <w:t>”</w:t>
        </w:r>
      </w:ins>
      <w:del w:id="1681" w:author="ma" w:date="2018-09-29T13:36:00Z">
        <w:r w:rsidDel="0092771A">
          <w:rPr>
            <w:lang w:eastAsia="zh-CN"/>
          </w:rPr>
          <w:delText>”</w:delText>
        </w:r>
        <w:r w:rsidDel="0092771A">
          <w:rPr>
            <w:lang w:eastAsia="zh-CN"/>
          </w:rPr>
          <w:delText>，不是</w:delText>
        </w:r>
        <w:commentRangeStart w:id="1682"/>
        <w:r w:rsidDel="0092771A">
          <w:rPr>
            <w:lang w:eastAsia="zh-CN"/>
          </w:rPr>
          <w:delText>“</w:delText>
        </w:r>
        <w:r w:rsidDel="0092771A">
          <w:rPr>
            <w:lang w:eastAsia="zh-CN"/>
          </w:rPr>
          <w:delText>美</w:delText>
        </w:r>
        <w:r w:rsidDel="0092771A">
          <w:rPr>
            <w:lang w:eastAsia="zh-CN"/>
          </w:rPr>
          <w:delText>”</w:delText>
        </w:r>
        <w:r w:rsidDel="0092771A">
          <w:rPr>
            <w:lang w:eastAsia="zh-CN"/>
          </w:rPr>
          <w:delText>就是</w:delText>
        </w:r>
        <w:r w:rsidDel="0092771A">
          <w:rPr>
            <w:lang w:eastAsia="zh-CN"/>
          </w:rPr>
          <w:delText>“</w:delText>
        </w:r>
        <w:r w:rsidDel="0092771A">
          <w:rPr>
            <w:lang w:eastAsia="zh-CN"/>
          </w:rPr>
          <w:delText>丑</w:delText>
        </w:r>
        <w:r w:rsidDel="0092771A">
          <w:rPr>
            <w:lang w:eastAsia="zh-CN"/>
          </w:rPr>
          <w:delText>”</w:delText>
        </w:r>
      </w:del>
      <w:commentRangeEnd w:id="1682"/>
      <w:r w:rsidR="0092771A">
        <w:rPr>
          <w:rStyle w:val="af1"/>
        </w:rPr>
        <w:commentReference w:id="1682"/>
      </w:r>
      <w:r>
        <w:rPr>
          <w:lang w:eastAsia="zh-CN"/>
        </w:rPr>
        <w:t>。</w:t>
      </w:r>
    </w:p>
    <w:p w14:paraId="62CBC7C4" w14:textId="77777777" w:rsidR="007C501D" w:rsidRDefault="00467D46">
      <w:pPr>
        <w:pStyle w:val="a0"/>
        <w:ind w:firstLineChars="200" w:firstLine="480"/>
        <w:pPrChange w:id="1683" w:author="ma" w:date="2018-09-29T13:37:00Z">
          <w:pPr>
            <w:pStyle w:val="a0"/>
          </w:pPr>
        </w:pPrChange>
      </w:pPr>
      <w:proofErr w:type="spellStart"/>
      <w:r>
        <w:t>在</w:t>
      </w:r>
      <w:r>
        <w:t>Python</w:t>
      </w:r>
      <w:r>
        <w:t>中，</w:t>
      </w:r>
      <w:del w:id="1684" w:author="ma" w:date="2018-09-29T13:37:00Z">
        <w:r w:rsidDel="00E9697C">
          <w:delText>这两个值有固定的表示：</w:delText>
        </w:r>
      </w:del>
      <w:r>
        <w:rPr>
          <w:rStyle w:val="VerbatimChar"/>
        </w:rPr>
        <w:t>True</w:t>
      </w:r>
      <w:r>
        <w:t>代表</w:t>
      </w:r>
      <w:proofErr w:type="spellEnd"/>
      <w:ins w:id="1685" w:author="ma" w:date="2018-09-29T13:37:00Z">
        <w:r w:rsidR="00E9697C">
          <w:rPr>
            <w:rFonts w:hint="eastAsia"/>
            <w:lang w:eastAsia="zh-CN"/>
          </w:rPr>
          <w:t>“</w:t>
        </w:r>
      </w:ins>
      <w:r>
        <w:t>真</w:t>
      </w:r>
      <w:ins w:id="1686" w:author="ma" w:date="2018-09-29T13:37:00Z">
        <w:r w:rsidR="00E9697C">
          <w:rPr>
            <w:rFonts w:hint="eastAsia"/>
            <w:lang w:eastAsia="zh-CN"/>
          </w:rPr>
          <w:t>”</w:t>
        </w:r>
      </w:ins>
      <w:r>
        <w:t>，</w:t>
      </w:r>
      <w:proofErr w:type="spellStart"/>
      <w:r>
        <w:rPr>
          <w:rStyle w:val="VerbatimChar"/>
        </w:rPr>
        <w:t>False</w:t>
      </w:r>
      <w:r>
        <w:t>代表</w:t>
      </w:r>
      <w:proofErr w:type="spellEnd"/>
      <w:ins w:id="1687" w:author="ma" w:date="2018-09-29T13:37:00Z">
        <w:r w:rsidR="00E9697C">
          <w:rPr>
            <w:rFonts w:hint="eastAsia"/>
            <w:lang w:eastAsia="zh-CN"/>
          </w:rPr>
          <w:t>“</w:t>
        </w:r>
      </w:ins>
      <w:r>
        <w:t>假</w:t>
      </w:r>
      <w:ins w:id="1688" w:author="ma" w:date="2018-09-29T13:37:00Z">
        <w:r w:rsidR="00E9697C">
          <w:rPr>
            <w:rFonts w:hint="eastAsia"/>
            <w:lang w:eastAsia="zh-CN"/>
          </w:rPr>
          <w:t>”</w:t>
        </w:r>
      </w:ins>
      <w:r>
        <w:t>。</w:t>
      </w:r>
      <w:proofErr w:type="spellStart"/>
      <w:r>
        <w:t>注意，</w:t>
      </w:r>
      <w:r>
        <w:t>Python</w:t>
      </w:r>
      <w:r>
        <w:t>是大小写敏感的语言，</w:t>
      </w:r>
      <w:r>
        <w:rPr>
          <w:rStyle w:val="VerbatimChar"/>
        </w:rPr>
        <w:t>false</w:t>
      </w:r>
      <w:r>
        <w:t>不等同于</w:t>
      </w:r>
      <w:r>
        <w:rPr>
          <w:rStyle w:val="VerbatimChar"/>
        </w:rPr>
        <w:t>False</w:t>
      </w:r>
      <w:proofErr w:type="spellEnd"/>
      <w:r>
        <w:t>。</w:t>
      </w:r>
    </w:p>
    <w:p w14:paraId="3EBB8DA2" w14:textId="77777777" w:rsidR="007C501D" w:rsidRDefault="00467D46">
      <w:pPr>
        <w:pStyle w:val="3"/>
        <w:rPr>
          <w:lang w:eastAsia="zh-CN"/>
        </w:rPr>
      </w:pPr>
      <w:bookmarkStart w:id="1689" w:name="header-n365"/>
      <w:del w:id="1690" w:author="ma" w:date="2018-09-29T11:35:00Z">
        <w:r w:rsidDel="00366EF5">
          <w:rPr>
            <w:lang w:eastAsia="zh-CN"/>
          </w:rPr>
          <w:delText>猜猜</w:delText>
        </w:r>
      </w:del>
      <w:ins w:id="1691" w:author="ma" w:date="2018-09-29T11:35:00Z">
        <w:r w:rsidR="00366EF5">
          <w:rPr>
            <w:rFonts w:hint="eastAsia"/>
            <w:lang w:eastAsia="zh-CN"/>
          </w:rPr>
          <w:t xml:space="preserve">2.5.4 </w:t>
        </w:r>
      </w:ins>
      <w:del w:id="1692" w:author="ma" w:date="2018-09-29T11:36:00Z">
        <w:r w:rsidDel="00366EF5">
          <w:rPr>
            <w:lang w:eastAsia="zh-CN"/>
          </w:rPr>
          <w:delText>数据类型</w:delText>
        </w:r>
      </w:del>
      <w:bookmarkEnd w:id="1689"/>
      <w:ins w:id="1693" w:author="ma" w:date="2018-09-29T11:36:00Z">
        <w:r w:rsidR="00366EF5">
          <w:rPr>
            <w:rFonts w:hint="eastAsia"/>
            <w:lang w:eastAsia="zh-CN"/>
          </w:rPr>
          <w:t>使用</w:t>
        </w:r>
        <w:r w:rsidR="00366EF5">
          <w:rPr>
            <w:rFonts w:hint="eastAsia"/>
            <w:lang w:eastAsia="zh-CN"/>
          </w:rPr>
          <w:t>type()</w:t>
        </w:r>
        <w:r w:rsidR="00366EF5">
          <w:rPr>
            <w:rFonts w:hint="eastAsia"/>
            <w:lang w:eastAsia="zh-CN"/>
          </w:rPr>
          <w:t>函数查看数据类型</w:t>
        </w:r>
      </w:ins>
    </w:p>
    <w:p w14:paraId="3C355B1D" w14:textId="77777777" w:rsidR="007C501D" w:rsidRPr="00081B25" w:rsidRDefault="00467D46">
      <w:pPr>
        <w:pStyle w:val="FirstParagraph"/>
        <w:ind w:firstLineChars="200" w:firstLine="480"/>
        <w:rPr>
          <w:lang w:eastAsia="zh-CN"/>
        </w:rPr>
        <w:pPrChange w:id="1694" w:author="ma" w:date="2018-09-29T13:38:00Z">
          <w:pPr>
            <w:pStyle w:val="FirstParagraph"/>
          </w:pPr>
        </w:pPrChange>
      </w:pPr>
      <w:del w:id="1695" w:author="ma" w:date="2018-09-29T13:38:00Z">
        <w:r w:rsidDel="00081B25">
          <w:rPr>
            <w:lang w:eastAsia="zh-CN"/>
          </w:rPr>
          <w:delText>我们</w:delText>
        </w:r>
      </w:del>
      <w:ins w:id="1696" w:author="ma" w:date="2018-09-29T13:38:00Z">
        <w:r w:rsidR="00081B25">
          <w:rPr>
            <w:rFonts w:hint="eastAsia"/>
            <w:lang w:eastAsia="zh-CN"/>
          </w:rPr>
          <w:t>上文</w:t>
        </w:r>
      </w:ins>
      <w:r>
        <w:rPr>
          <w:lang w:eastAsia="zh-CN"/>
        </w:rPr>
        <w:t>已经</w:t>
      </w:r>
      <w:ins w:id="1697" w:author="ma" w:date="2018-09-29T13:38:00Z">
        <w:r w:rsidR="00081B25">
          <w:rPr>
            <w:rFonts w:hint="eastAsia"/>
            <w:lang w:eastAsia="zh-CN"/>
          </w:rPr>
          <w:t>介绍</w:t>
        </w:r>
      </w:ins>
      <w:del w:id="1698" w:author="ma" w:date="2018-09-29T13:38:00Z">
        <w:r w:rsidDel="00081B25">
          <w:rPr>
            <w:lang w:eastAsia="zh-CN"/>
          </w:rPr>
          <w:delText>学习</w:delText>
        </w:r>
      </w:del>
      <w:r>
        <w:rPr>
          <w:lang w:eastAsia="zh-CN"/>
        </w:rPr>
        <w:t>了</w:t>
      </w:r>
      <w:r>
        <w:rPr>
          <w:lang w:eastAsia="zh-CN"/>
        </w:rPr>
        <w:t>Python</w:t>
      </w:r>
      <w:r>
        <w:rPr>
          <w:lang w:eastAsia="zh-CN"/>
        </w:rPr>
        <w:t>的</w:t>
      </w:r>
      <w:ins w:id="1699" w:author="ma" w:date="2018-09-29T13:38:00Z">
        <w:r w:rsidR="00081B25">
          <w:rPr>
            <w:rFonts w:hint="eastAsia"/>
            <w:lang w:eastAsia="zh-CN"/>
          </w:rPr>
          <w:t>3</w:t>
        </w:r>
      </w:ins>
      <w:del w:id="1700" w:author="ma" w:date="2018-09-29T13:38:00Z">
        <w:r w:rsidDel="00081B25">
          <w:rPr>
            <w:lang w:eastAsia="zh-CN"/>
          </w:rPr>
          <w:delText>三</w:delText>
        </w:r>
      </w:del>
      <w:r>
        <w:rPr>
          <w:lang w:eastAsia="zh-CN"/>
        </w:rPr>
        <w:t>个基本数据类型，</w:t>
      </w:r>
      <w:del w:id="1701" w:author="ma" w:date="2018-09-29T13:38:00Z">
        <w:r w:rsidRPr="00081B25" w:rsidDel="00081B25">
          <w:rPr>
            <w:lang w:eastAsia="zh-CN"/>
          </w:rPr>
          <w:delText>但在实际的使用过程中，</w:delText>
        </w:r>
        <w:r w:rsidRPr="00081B25" w:rsidDel="00081B25">
          <w:rPr>
            <w:rFonts w:hint="eastAsia"/>
            <w:lang w:eastAsia="zh-CN"/>
            <w:rPrChange w:id="1702" w:author="ma" w:date="2018-09-29T13:38:00Z">
              <w:rPr>
                <w:rFonts w:hint="eastAsia"/>
                <w:b/>
                <w:lang w:eastAsia="zh-CN"/>
              </w:rPr>
            </w:rPrChange>
          </w:rPr>
          <w:delText>我们</w:delText>
        </w:r>
      </w:del>
      <w:ins w:id="1703" w:author="ma" w:date="2018-09-29T13:38:00Z">
        <w:r w:rsidR="00081B25">
          <w:rPr>
            <w:rFonts w:hint="eastAsia"/>
            <w:lang w:eastAsia="zh-CN"/>
          </w:rPr>
          <w:t>那么</w:t>
        </w:r>
      </w:ins>
      <w:r w:rsidRPr="00081B25">
        <w:rPr>
          <w:rFonts w:hint="eastAsia"/>
          <w:lang w:eastAsia="zh-CN"/>
          <w:rPrChange w:id="1704" w:author="ma" w:date="2018-09-29T13:38:00Z">
            <w:rPr>
              <w:rFonts w:hint="eastAsia"/>
              <w:b/>
              <w:lang w:eastAsia="zh-CN"/>
            </w:rPr>
          </w:rPrChange>
        </w:rPr>
        <w:t>该如何知道一个变量属于哪一种类型呢？</w:t>
      </w:r>
    </w:p>
    <w:p w14:paraId="65F54A83" w14:textId="77777777" w:rsidR="007C501D" w:rsidRDefault="009534CA">
      <w:pPr>
        <w:pStyle w:val="a0"/>
        <w:ind w:firstLineChars="200" w:firstLine="480"/>
        <w:rPr>
          <w:lang w:eastAsia="zh-CN"/>
        </w:rPr>
        <w:pPrChange w:id="1705" w:author="ma" w:date="2018-09-29T13:38:00Z">
          <w:pPr>
            <w:pStyle w:val="a0"/>
          </w:pPr>
        </w:pPrChange>
      </w:pPr>
      <w:ins w:id="1706" w:author="ma" w:date="2018-09-29T13:38:00Z">
        <w:r>
          <w:rPr>
            <w:rFonts w:hint="eastAsia"/>
            <w:lang w:eastAsia="zh-CN"/>
          </w:rPr>
          <w:t>例</w:t>
        </w:r>
      </w:ins>
      <w:del w:id="1707" w:author="ma" w:date="2018-09-29T13:38:00Z">
        <w:r w:rsidR="00467D46" w:rsidDel="009534CA">
          <w:rPr>
            <w:lang w:eastAsia="zh-CN"/>
          </w:rPr>
          <w:delText>比</w:delText>
        </w:r>
      </w:del>
      <w:r w:rsidR="00467D46">
        <w:rPr>
          <w:lang w:eastAsia="zh-CN"/>
        </w:rPr>
        <w:t>如</w:t>
      </w:r>
      <w:ins w:id="1708" w:author="ma" w:date="2018-09-29T13:39:00Z">
        <w:r>
          <w:rPr>
            <w:rFonts w:hint="eastAsia"/>
            <w:lang w:eastAsia="zh-CN"/>
          </w:rPr>
          <w:t>，</w:t>
        </w:r>
      </w:ins>
      <w:del w:id="1709" w:author="ma" w:date="2018-09-29T13:39:00Z">
        <w:r w:rsidR="00467D46" w:rsidDel="009534CA">
          <w:rPr>
            <w:lang w:eastAsia="zh-CN"/>
          </w:rPr>
          <w:delText>我现在</w:delText>
        </w:r>
      </w:del>
      <w:r w:rsidR="00467D46">
        <w:rPr>
          <w:lang w:eastAsia="zh-CN"/>
        </w:rPr>
        <w:t>有</w:t>
      </w:r>
      <w:ins w:id="1710" w:author="ma" w:date="2018-09-29T13:39:00Z">
        <w:r>
          <w:rPr>
            <w:rFonts w:hint="eastAsia"/>
            <w:lang w:eastAsia="zh-CN"/>
          </w:rPr>
          <w:t>下列进行</w:t>
        </w:r>
      </w:ins>
      <w:r w:rsidR="00467D46">
        <w:rPr>
          <w:lang w:eastAsia="zh-CN"/>
        </w:rPr>
        <w:t>赋值</w:t>
      </w:r>
      <w:del w:id="1711" w:author="ma" w:date="2018-09-29T13:39:00Z">
        <w:r w:rsidR="00467D46" w:rsidDel="009534CA">
          <w:rPr>
            <w:lang w:eastAsia="zh-CN"/>
          </w:rPr>
          <w:delText>了</w:delText>
        </w:r>
      </w:del>
      <w:r w:rsidR="00467D46">
        <w:rPr>
          <w:lang w:eastAsia="zh-CN"/>
        </w:rPr>
        <w:t>的</w:t>
      </w:r>
      <w:r w:rsidR="00467D46">
        <w:rPr>
          <w:lang w:eastAsia="zh-CN"/>
        </w:rPr>
        <w:t>4</w:t>
      </w:r>
      <w:r w:rsidR="00467D46">
        <w:rPr>
          <w:lang w:eastAsia="zh-CN"/>
        </w:rPr>
        <w:t>个变量：</w:t>
      </w:r>
    </w:p>
    <w:p w14:paraId="0E3881C6" w14:textId="77777777" w:rsidR="007C501D" w:rsidRDefault="00467D46">
      <w:pPr>
        <w:pStyle w:val="SourceCode"/>
      </w:pPr>
      <w:r>
        <w:rPr>
          <w:rStyle w:val="NormalTok"/>
        </w:rPr>
        <w:t>In [</w:t>
      </w:r>
      <w:r>
        <w:rPr>
          <w:rStyle w:val="DecValTok"/>
        </w:rPr>
        <w:t>45</w:t>
      </w:r>
      <w:r>
        <w:rPr>
          <w:rStyle w:val="NormalTok"/>
        </w:rPr>
        <w:t xml:space="preserve">]: type1 </w:t>
      </w:r>
      <w:r>
        <w:rPr>
          <w:rStyle w:val="OperatorTok"/>
        </w:rPr>
        <w:t>=</w:t>
      </w:r>
      <w:r>
        <w:rPr>
          <w:rStyle w:val="NormalTok"/>
        </w:rPr>
        <w:t xml:space="preserve"> </w:t>
      </w:r>
      <w:r>
        <w:rPr>
          <w:rStyle w:val="DecValTok"/>
        </w:rPr>
        <w:t>1</w:t>
      </w:r>
      <w:r>
        <w:br/>
      </w:r>
      <w:r>
        <w:br/>
      </w:r>
      <w:r>
        <w:rPr>
          <w:rStyle w:val="NormalTok"/>
        </w:rPr>
        <w:t>In [</w:t>
      </w:r>
      <w:r>
        <w:rPr>
          <w:rStyle w:val="DecValTok"/>
        </w:rPr>
        <w:t>46</w:t>
      </w:r>
      <w:r>
        <w:rPr>
          <w:rStyle w:val="NormalTok"/>
        </w:rPr>
        <w:t xml:space="preserve">]: type2 </w:t>
      </w:r>
      <w:r>
        <w:rPr>
          <w:rStyle w:val="OperatorTok"/>
        </w:rPr>
        <w:t>=</w:t>
      </w:r>
      <w:r>
        <w:rPr>
          <w:rStyle w:val="NormalTok"/>
        </w:rPr>
        <w:t xml:space="preserve"> </w:t>
      </w:r>
      <w:r>
        <w:rPr>
          <w:rStyle w:val="FloatTok"/>
        </w:rPr>
        <w:t>1.0</w:t>
      </w:r>
      <w:r>
        <w:br/>
      </w:r>
      <w:r>
        <w:br/>
      </w:r>
      <w:r>
        <w:rPr>
          <w:rStyle w:val="NormalTok"/>
        </w:rPr>
        <w:t>In [</w:t>
      </w:r>
      <w:r>
        <w:rPr>
          <w:rStyle w:val="DecValTok"/>
        </w:rPr>
        <w:t>47</w:t>
      </w:r>
      <w:r>
        <w:rPr>
          <w:rStyle w:val="NormalTok"/>
        </w:rPr>
        <w:t xml:space="preserve">]: type3 </w:t>
      </w:r>
      <w:r>
        <w:rPr>
          <w:rStyle w:val="OperatorTok"/>
        </w:rPr>
        <w:t>=</w:t>
      </w:r>
      <w:r>
        <w:rPr>
          <w:rStyle w:val="NormalTok"/>
        </w:rPr>
        <w:t xml:space="preserve"> </w:t>
      </w:r>
      <w:r>
        <w:rPr>
          <w:rStyle w:val="StringTok"/>
        </w:rPr>
        <w:t>"1"</w:t>
      </w:r>
      <w:r>
        <w:br/>
      </w:r>
      <w:r>
        <w:br/>
      </w:r>
      <w:r>
        <w:rPr>
          <w:rStyle w:val="NormalTok"/>
        </w:rPr>
        <w:t>In [</w:t>
      </w:r>
      <w:r>
        <w:rPr>
          <w:rStyle w:val="DecValTok"/>
        </w:rPr>
        <w:t>48</w:t>
      </w:r>
      <w:r>
        <w:rPr>
          <w:rStyle w:val="NormalTok"/>
        </w:rPr>
        <w:t xml:space="preserve">]: type4 </w:t>
      </w:r>
      <w:r>
        <w:rPr>
          <w:rStyle w:val="OperatorTok"/>
        </w:rPr>
        <w:t>=</w:t>
      </w:r>
      <w:r>
        <w:rPr>
          <w:rStyle w:val="NormalTok"/>
        </w:rPr>
        <w:t xml:space="preserve"> </w:t>
      </w:r>
      <w:r>
        <w:rPr>
          <w:rStyle w:val="VariableTok"/>
        </w:rPr>
        <w:t>True</w:t>
      </w:r>
    </w:p>
    <w:p w14:paraId="28D737E9" w14:textId="77777777" w:rsidR="007C501D" w:rsidRDefault="00467D46">
      <w:pPr>
        <w:pStyle w:val="FirstParagraph"/>
        <w:ind w:firstLineChars="200" w:firstLine="480"/>
        <w:rPr>
          <w:lang w:eastAsia="zh-CN"/>
        </w:rPr>
        <w:pPrChange w:id="1712" w:author="ma" w:date="2018-09-29T13:39:00Z">
          <w:pPr>
            <w:pStyle w:val="FirstParagraph"/>
          </w:pPr>
        </w:pPrChange>
      </w:pPr>
      <w:del w:id="1713" w:author="ma" w:date="2018-09-29T13:39:00Z">
        <w:r w:rsidDel="009534CA">
          <w:rPr>
            <w:lang w:eastAsia="zh-CN"/>
          </w:rPr>
          <w:lastRenderedPageBreak/>
          <w:delText>我们</w:delText>
        </w:r>
      </w:del>
      <w:ins w:id="1714" w:author="ma" w:date="2018-09-29T13:39:00Z">
        <w:r w:rsidR="009534CA">
          <w:rPr>
            <w:rFonts w:hint="eastAsia"/>
            <w:lang w:eastAsia="zh-CN"/>
          </w:rPr>
          <w:t>下面就</w:t>
        </w:r>
      </w:ins>
      <w:r>
        <w:rPr>
          <w:lang w:eastAsia="zh-CN"/>
        </w:rPr>
        <w:t>可以使用</w:t>
      </w:r>
      <w:r>
        <w:rPr>
          <w:rStyle w:val="VerbatimChar"/>
          <w:lang w:eastAsia="zh-CN"/>
        </w:rPr>
        <w:t>type()</w:t>
      </w:r>
      <w:r>
        <w:rPr>
          <w:lang w:eastAsia="zh-CN"/>
        </w:rPr>
        <w:t>函数查看</w:t>
      </w:r>
      <w:del w:id="1715" w:author="ma" w:date="2018-09-29T13:39:00Z">
        <w:r w:rsidDel="009534CA">
          <w:rPr>
            <w:lang w:eastAsia="zh-CN"/>
          </w:rPr>
          <w:delText>该</w:delText>
        </w:r>
      </w:del>
      <w:r>
        <w:rPr>
          <w:lang w:eastAsia="zh-CN"/>
        </w:rPr>
        <w:t>变量的数据类型：</w:t>
      </w:r>
    </w:p>
    <w:p w14:paraId="6388BB36" w14:textId="77777777" w:rsidR="007C501D" w:rsidRDefault="00467D46">
      <w:pPr>
        <w:pStyle w:val="SourceCode"/>
      </w:pPr>
      <w:r>
        <w:rPr>
          <w:rStyle w:val="NormalTok"/>
        </w:rPr>
        <w:t>In [</w:t>
      </w:r>
      <w:r>
        <w:rPr>
          <w:rStyle w:val="DecValTok"/>
        </w:rPr>
        <w:t>49</w:t>
      </w:r>
      <w:r>
        <w:rPr>
          <w:rStyle w:val="NormalTok"/>
        </w:rPr>
        <w:t xml:space="preserve">]: </w:t>
      </w:r>
      <w:r>
        <w:rPr>
          <w:rStyle w:val="BuiltInTok"/>
        </w:rPr>
        <w:t>type</w:t>
      </w:r>
      <w:r>
        <w:rPr>
          <w:rStyle w:val="NormalTok"/>
        </w:rPr>
        <w:t>(type1)</w:t>
      </w:r>
      <w:r>
        <w:br/>
      </w:r>
      <w:r>
        <w:rPr>
          <w:rStyle w:val="NormalTok"/>
        </w:rPr>
        <w:t>Out[</w:t>
      </w:r>
      <w:r>
        <w:rPr>
          <w:rStyle w:val="DecValTok"/>
        </w:rPr>
        <w:t>49</w:t>
      </w:r>
      <w:r>
        <w:rPr>
          <w:rStyle w:val="NormalTok"/>
        </w:rPr>
        <w:t xml:space="preserve">]: </w:t>
      </w:r>
      <w:proofErr w:type="spellStart"/>
      <w:r>
        <w:rPr>
          <w:rStyle w:val="BuiltInTok"/>
        </w:rPr>
        <w:t>int</w:t>
      </w:r>
      <w:proofErr w:type="spellEnd"/>
      <w:r>
        <w:br/>
      </w:r>
      <w:r>
        <w:br/>
      </w:r>
      <w:r>
        <w:rPr>
          <w:rStyle w:val="NormalTok"/>
        </w:rPr>
        <w:t>In [</w:t>
      </w:r>
      <w:r>
        <w:rPr>
          <w:rStyle w:val="DecValTok"/>
        </w:rPr>
        <w:t>50</w:t>
      </w:r>
      <w:r>
        <w:rPr>
          <w:rStyle w:val="NormalTok"/>
        </w:rPr>
        <w:t xml:space="preserve">]: </w:t>
      </w:r>
      <w:r>
        <w:rPr>
          <w:rStyle w:val="BuiltInTok"/>
        </w:rPr>
        <w:t>type</w:t>
      </w:r>
      <w:r>
        <w:rPr>
          <w:rStyle w:val="NormalTok"/>
        </w:rPr>
        <w:t>(type2)</w:t>
      </w:r>
      <w:r>
        <w:br/>
      </w:r>
      <w:r>
        <w:rPr>
          <w:rStyle w:val="NormalTok"/>
        </w:rPr>
        <w:t>Out[</w:t>
      </w:r>
      <w:r>
        <w:rPr>
          <w:rStyle w:val="DecValTok"/>
        </w:rPr>
        <w:t>50</w:t>
      </w:r>
      <w:r>
        <w:rPr>
          <w:rStyle w:val="NormalTok"/>
        </w:rPr>
        <w:t xml:space="preserve">]: </w:t>
      </w:r>
      <w:r>
        <w:rPr>
          <w:rStyle w:val="BuiltInTok"/>
        </w:rPr>
        <w:t>float</w:t>
      </w:r>
      <w:r>
        <w:br/>
      </w:r>
      <w:r>
        <w:br/>
      </w:r>
      <w:r>
        <w:rPr>
          <w:rStyle w:val="NormalTok"/>
        </w:rPr>
        <w:t>In [</w:t>
      </w:r>
      <w:r>
        <w:rPr>
          <w:rStyle w:val="DecValTok"/>
        </w:rPr>
        <w:t>51</w:t>
      </w:r>
      <w:r>
        <w:rPr>
          <w:rStyle w:val="NormalTok"/>
        </w:rPr>
        <w:t xml:space="preserve">]: </w:t>
      </w:r>
      <w:r>
        <w:rPr>
          <w:rStyle w:val="BuiltInTok"/>
        </w:rPr>
        <w:t>type</w:t>
      </w:r>
      <w:r>
        <w:rPr>
          <w:rStyle w:val="NormalTok"/>
        </w:rPr>
        <w:t>(type3)</w:t>
      </w:r>
      <w:r>
        <w:br/>
      </w:r>
      <w:r>
        <w:rPr>
          <w:rStyle w:val="NormalTok"/>
        </w:rPr>
        <w:t>Out[</w:t>
      </w:r>
      <w:r>
        <w:rPr>
          <w:rStyle w:val="DecValTok"/>
        </w:rPr>
        <w:t>51</w:t>
      </w:r>
      <w:r>
        <w:rPr>
          <w:rStyle w:val="NormalTok"/>
        </w:rPr>
        <w:t xml:space="preserve">]: </w:t>
      </w:r>
      <w:proofErr w:type="spellStart"/>
      <w:r>
        <w:rPr>
          <w:rStyle w:val="BuiltInTok"/>
        </w:rPr>
        <w:t>str</w:t>
      </w:r>
      <w:proofErr w:type="spellEnd"/>
      <w:r>
        <w:br/>
      </w:r>
      <w:r>
        <w:br/>
      </w:r>
      <w:r>
        <w:rPr>
          <w:rStyle w:val="NormalTok"/>
        </w:rPr>
        <w:t>In [</w:t>
      </w:r>
      <w:r>
        <w:rPr>
          <w:rStyle w:val="DecValTok"/>
        </w:rPr>
        <w:t>52</w:t>
      </w:r>
      <w:r>
        <w:rPr>
          <w:rStyle w:val="NormalTok"/>
        </w:rPr>
        <w:t xml:space="preserve">]: </w:t>
      </w:r>
      <w:r>
        <w:rPr>
          <w:rStyle w:val="BuiltInTok"/>
        </w:rPr>
        <w:t>type</w:t>
      </w:r>
      <w:r>
        <w:rPr>
          <w:rStyle w:val="NormalTok"/>
        </w:rPr>
        <w:t>(type4)</w:t>
      </w:r>
      <w:r>
        <w:br/>
      </w:r>
      <w:r>
        <w:rPr>
          <w:rStyle w:val="NormalTok"/>
        </w:rPr>
        <w:t>Out[</w:t>
      </w:r>
      <w:r>
        <w:rPr>
          <w:rStyle w:val="DecValTok"/>
        </w:rPr>
        <w:t>52</w:t>
      </w:r>
      <w:r>
        <w:rPr>
          <w:rStyle w:val="NormalTok"/>
        </w:rPr>
        <w:t xml:space="preserve">]: </w:t>
      </w:r>
      <w:r>
        <w:rPr>
          <w:rStyle w:val="BuiltInTok"/>
        </w:rPr>
        <w:t>bool</w:t>
      </w:r>
    </w:p>
    <w:p w14:paraId="0F82F118" w14:textId="77777777" w:rsidR="007C501D" w:rsidRDefault="00467D46">
      <w:pPr>
        <w:pStyle w:val="FirstParagraph"/>
        <w:ind w:firstLineChars="200" w:firstLine="480"/>
        <w:pPrChange w:id="1716" w:author="ma" w:date="2018-09-29T13:40:00Z">
          <w:pPr>
            <w:pStyle w:val="FirstParagraph"/>
          </w:pPr>
        </w:pPrChange>
      </w:pPr>
      <w:del w:id="1717" w:author="ma" w:date="2018-09-29T13:40:00Z">
        <w:r w:rsidDel="009534CA">
          <w:delText>这里</w:delText>
        </w:r>
      </w:del>
      <w:ins w:id="1718" w:author="ma" w:date="2018-09-29T13:40:00Z">
        <w:r w:rsidR="009534CA">
          <w:rPr>
            <w:rFonts w:hint="eastAsia"/>
            <w:lang w:eastAsia="zh-CN"/>
          </w:rPr>
          <w:t>结果中的</w:t>
        </w:r>
      </w:ins>
      <w:proofErr w:type="spellStart"/>
      <w:r>
        <w:rPr>
          <w:rStyle w:val="VerbatimChar"/>
        </w:rPr>
        <w:t>int</w:t>
      </w:r>
      <w:r>
        <w:t>、</w:t>
      </w:r>
      <w:r>
        <w:rPr>
          <w:rStyle w:val="VerbatimChar"/>
        </w:rPr>
        <w:t>str</w:t>
      </w:r>
      <w:r>
        <w:t>与</w:t>
      </w:r>
      <w:r>
        <w:rPr>
          <w:rStyle w:val="VerbatimChar"/>
        </w:rPr>
        <w:t>bool</w:t>
      </w:r>
      <w:r>
        <w:t>分别是</w:t>
      </w:r>
      <w:r>
        <w:t>integer</w:t>
      </w:r>
      <w:proofErr w:type="spellEnd"/>
      <w:r>
        <w:t>（</w:t>
      </w:r>
      <w:proofErr w:type="spellStart"/>
      <w:r>
        <w:t>整数</w:t>
      </w:r>
      <w:proofErr w:type="spellEnd"/>
      <w:r>
        <w:t>）、</w:t>
      </w:r>
      <w:r>
        <w:t>string</w:t>
      </w:r>
      <w:r>
        <w:t>（</w:t>
      </w:r>
      <w:proofErr w:type="spellStart"/>
      <w:r>
        <w:t>字符串</w:t>
      </w:r>
      <w:proofErr w:type="spellEnd"/>
      <w:r>
        <w:t>）</w:t>
      </w:r>
      <w:proofErr w:type="spellStart"/>
      <w:r>
        <w:t>与</w:t>
      </w:r>
      <w:r>
        <w:t>boolean</w:t>
      </w:r>
      <w:proofErr w:type="spellEnd"/>
      <w:r>
        <w:t>（</w:t>
      </w:r>
      <w:proofErr w:type="spellStart"/>
      <w:r>
        <w:t>布尔值</w:t>
      </w:r>
      <w:proofErr w:type="spellEnd"/>
      <w:r>
        <w:t>）</w:t>
      </w:r>
      <w:proofErr w:type="spellStart"/>
      <w:r>
        <w:t>的缩写</w:t>
      </w:r>
      <w:proofErr w:type="spellEnd"/>
      <w:r>
        <w:t>。</w:t>
      </w:r>
    </w:p>
    <w:p w14:paraId="2D67DD78" w14:textId="77777777" w:rsidR="007C501D" w:rsidRDefault="00ED2EC8">
      <w:pPr>
        <w:pStyle w:val="2"/>
        <w:rPr>
          <w:lang w:eastAsia="zh-CN"/>
        </w:rPr>
      </w:pPr>
      <w:bookmarkStart w:id="1719" w:name="header-n377"/>
      <w:ins w:id="1720" w:author="ma" w:date="2018-09-28T16:21:00Z">
        <w:r>
          <w:rPr>
            <w:rFonts w:hint="eastAsia"/>
            <w:lang w:eastAsia="zh-CN"/>
          </w:rPr>
          <w:t xml:space="preserve">2.6 </w:t>
        </w:r>
      </w:ins>
      <w:r w:rsidR="00467D46">
        <w:rPr>
          <w:lang w:eastAsia="zh-CN"/>
        </w:rPr>
        <w:t>数据运算</w:t>
      </w:r>
      <w:bookmarkEnd w:id="1719"/>
    </w:p>
    <w:p w14:paraId="04A7FD78" w14:textId="77777777" w:rsidR="007C501D" w:rsidRDefault="00467D46">
      <w:pPr>
        <w:pStyle w:val="FirstParagraph"/>
        <w:ind w:firstLineChars="200" w:firstLine="480"/>
        <w:rPr>
          <w:lang w:eastAsia="zh-CN"/>
        </w:rPr>
        <w:pPrChange w:id="1721" w:author="ma" w:date="2018-09-29T13:40:00Z">
          <w:pPr>
            <w:pStyle w:val="FirstParagraph"/>
          </w:pPr>
        </w:pPrChange>
      </w:pPr>
      <w:r>
        <w:rPr>
          <w:lang w:eastAsia="zh-CN"/>
        </w:rPr>
        <w:t>上一节</w:t>
      </w:r>
      <w:del w:id="1722" w:author="ma" w:date="2018-09-29T13:40:00Z">
        <w:r w:rsidDel="00A324B9">
          <w:rPr>
            <w:lang w:eastAsia="zh-CN"/>
          </w:rPr>
          <w:delText>我们讲述</w:delText>
        </w:r>
      </w:del>
      <w:ins w:id="1723" w:author="ma" w:date="2018-09-29T13:40:00Z">
        <w:r w:rsidR="00A324B9">
          <w:rPr>
            <w:rFonts w:hint="eastAsia"/>
            <w:lang w:eastAsia="zh-CN"/>
          </w:rPr>
          <w:t>介绍</w:t>
        </w:r>
      </w:ins>
      <w:r>
        <w:rPr>
          <w:lang w:eastAsia="zh-CN"/>
        </w:rPr>
        <w:t>了</w:t>
      </w:r>
      <w:r>
        <w:rPr>
          <w:lang w:eastAsia="zh-CN"/>
        </w:rPr>
        <w:t>Python</w:t>
      </w:r>
      <w:ins w:id="1724" w:author="ma" w:date="2018-09-29T13:41:00Z">
        <w:r w:rsidR="00A324B9">
          <w:rPr>
            <w:rFonts w:hint="eastAsia"/>
            <w:lang w:eastAsia="zh-CN"/>
          </w:rPr>
          <w:t>的</w:t>
        </w:r>
      </w:ins>
      <w:del w:id="1725" w:author="ma" w:date="2018-09-29T13:41:00Z">
        <w:r w:rsidDel="00A324B9">
          <w:rPr>
            <w:lang w:eastAsia="zh-CN"/>
          </w:rPr>
          <w:delText>几个</w:delText>
        </w:r>
      </w:del>
      <w:r>
        <w:rPr>
          <w:lang w:eastAsia="zh-CN"/>
        </w:rPr>
        <w:t>基本</w:t>
      </w:r>
      <w:del w:id="1726" w:author="ma" w:date="2018-09-29T13:41:00Z">
        <w:r w:rsidDel="00A324B9">
          <w:rPr>
            <w:lang w:eastAsia="zh-CN"/>
          </w:rPr>
          <w:delText>的</w:delText>
        </w:r>
      </w:del>
      <w:r>
        <w:rPr>
          <w:lang w:eastAsia="zh-CN"/>
        </w:rPr>
        <w:t>数据类型，但除了数学运算，我们还没有实际演示其他数据类型是如何操作的，以及这些基本的数据类型</w:t>
      </w:r>
      <w:del w:id="1727" w:author="ma" w:date="2018-09-29T13:41:00Z">
        <w:r w:rsidDel="00A324B9">
          <w:rPr>
            <w:lang w:eastAsia="zh-CN"/>
          </w:rPr>
          <w:delText>怎么</w:delText>
        </w:r>
      </w:del>
      <w:ins w:id="1728" w:author="ma" w:date="2018-09-29T13:41:00Z">
        <w:r w:rsidR="00A324B9">
          <w:rPr>
            <w:rFonts w:hint="eastAsia"/>
            <w:lang w:eastAsia="zh-CN"/>
          </w:rPr>
          <w:t>如何</w:t>
        </w:r>
      </w:ins>
      <w:r>
        <w:rPr>
          <w:lang w:eastAsia="zh-CN"/>
        </w:rPr>
        <w:t>相互转换和配合使用。</w:t>
      </w:r>
    </w:p>
    <w:p w14:paraId="3BB392E6" w14:textId="77777777" w:rsidR="007C501D" w:rsidRDefault="00467D46">
      <w:pPr>
        <w:pStyle w:val="a0"/>
        <w:ind w:firstLineChars="200" w:firstLine="480"/>
        <w:rPr>
          <w:lang w:eastAsia="zh-CN"/>
        </w:rPr>
        <w:pPrChange w:id="1729" w:author="ma" w:date="2018-09-29T13:41:00Z">
          <w:pPr>
            <w:pStyle w:val="a0"/>
          </w:pPr>
        </w:pPrChange>
      </w:pPr>
      <w:r>
        <w:rPr>
          <w:lang w:eastAsia="zh-CN"/>
        </w:rPr>
        <w:t>我们已经知道数字</w:t>
      </w:r>
      <w:r>
        <w:rPr>
          <w:rStyle w:val="VerbatimChar"/>
          <w:lang w:eastAsia="zh-CN"/>
        </w:rPr>
        <w:t>1+1</w:t>
      </w:r>
      <w:r>
        <w:rPr>
          <w:lang w:eastAsia="zh-CN"/>
        </w:rPr>
        <w:t>的结果是它们的和，字符</w:t>
      </w:r>
      <w:r>
        <w:rPr>
          <w:rStyle w:val="VerbatimChar"/>
          <w:lang w:eastAsia="zh-CN"/>
        </w:rPr>
        <w:t>'1'+'1'</w:t>
      </w:r>
      <w:r>
        <w:rPr>
          <w:lang w:eastAsia="zh-CN"/>
        </w:rPr>
        <w:t>的结果又是什么呢？</w:t>
      </w:r>
    </w:p>
    <w:p w14:paraId="73176522" w14:textId="77777777" w:rsidR="007C501D" w:rsidRDefault="00467D46">
      <w:pPr>
        <w:pStyle w:val="SourceCode"/>
        <w:rPr>
          <w:lang w:eastAsia="zh-CN"/>
        </w:rPr>
      </w:pPr>
      <w:r>
        <w:rPr>
          <w:rStyle w:val="NormalTok"/>
          <w:lang w:eastAsia="zh-CN"/>
        </w:rPr>
        <w:t>In [</w:t>
      </w:r>
      <w:r>
        <w:rPr>
          <w:rStyle w:val="DecValTok"/>
          <w:lang w:eastAsia="zh-CN"/>
        </w:rPr>
        <w:t>2</w:t>
      </w:r>
      <w:r>
        <w:rPr>
          <w:rStyle w:val="NormalTok"/>
          <w:lang w:eastAsia="zh-CN"/>
        </w:rPr>
        <w:t xml:space="preserve">]: </w:t>
      </w:r>
      <w:r>
        <w:rPr>
          <w:rStyle w:val="StringTok"/>
          <w:lang w:eastAsia="zh-CN"/>
        </w:rPr>
        <w:t>'1'</w:t>
      </w:r>
      <w:r>
        <w:rPr>
          <w:rStyle w:val="NormalTok"/>
          <w:lang w:eastAsia="zh-CN"/>
        </w:rPr>
        <w:t xml:space="preserve"> </w:t>
      </w:r>
      <w:r>
        <w:rPr>
          <w:rStyle w:val="OperatorTok"/>
          <w:lang w:eastAsia="zh-CN"/>
        </w:rPr>
        <w:t>+</w:t>
      </w:r>
      <w:r>
        <w:rPr>
          <w:rStyle w:val="NormalTok"/>
          <w:lang w:eastAsia="zh-CN"/>
        </w:rPr>
        <w:t xml:space="preserve"> </w:t>
      </w:r>
      <w:r>
        <w:rPr>
          <w:rStyle w:val="StringTok"/>
          <w:lang w:eastAsia="zh-CN"/>
        </w:rPr>
        <w:t>'1'</w:t>
      </w:r>
      <w:r>
        <w:rPr>
          <w:lang w:eastAsia="zh-CN"/>
        </w:rPr>
        <w:br/>
      </w:r>
      <w:r>
        <w:rPr>
          <w:rStyle w:val="NormalTok"/>
          <w:lang w:eastAsia="zh-CN"/>
        </w:rPr>
        <w:t>Out[</w:t>
      </w:r>
      <w:r>
        <w:rPr>
          <w:rStyle w:val="DecValTok"/>
          <w:lang w:eastAsia="zh-CN"/>
        </w:rPr>
        <w:t>2</w:t>
      </w:r>
      <w:r>
        <w:rPr>
          <w:rStyle w:val="NormalTok"/>
          <w:lang w:eastAsia="zh-CN"/>
        </w:rPr>
        <w:t xml:space="preserve">]: </w:t>
      </w:r>
      <w:r>
        <w:rPr>
          <w:rStyle w:val="StringTok"/>
          <w:lang w:eastAsia="zh-CN"/>
        </w:rPr>
        <w:t>'11'</w:t>
      </w:r>
    </w:p>
    <w:p w14:paraId="638FB28D" w14:textId="77777777" w:rsidR="007C501D" w:rsidRDefault="001A6A96">
      <w:pPr>
        <w:pStyle w:val="FirstParagraph"/>
        <w:ind w:firstLineChars="200" w:firstLine="440"/>
        <w:rPr>
          <w:lang w:eastAsia="zh-CN"/>
        </w:rPr>
        <w:pPrChange w:id="1730" w:author="ma" w:date="2018-09-29T13:42:00Z">
          <w:pPr>
            <w:pStyle w:val="FirstParagraph"/>
          </w:pPr>
        </w:pPrChange>
      </w:pPr>
      <w:ins w:id="1731" w:author="ma" w:date="2018-09-29T13:42:00Z">
        <w:r>
          <w:rPr>
            <w:rStyle w:val="VerbatimChar"/>
            <w:rFonts w:hint="eastAsia"/>
            <w:lang w:eastAsia="zh-CN"/>
          </w:rPr>
          <w:t>上述代码中的“</w:t>
        </w:r>
      </w:ins>
      <w:r w:rsidR="00467D46">
        <w:rPr>
          <w:rStyle w:val="VerbatimChar"/>
          <w:lang w:eastAsia="zh-CN"/>
        </w:rPr>
        <w:t>+</w:t>
      </w:r>
      <w:ins w:id="1732" w:author="ma" w:date="2018-09-29T13:42:00Z">
        <w:r>
          <w:rPr>
            <w:rStyle w:val="VerbatimChar"/>
            <w:rFonts w:hint="eastAsia"/>
            <w:lang w:eastAsia="zh-CN"/>
          </w:rPr>
          <w:t>”</w:t>
        </w:r>
      </w:ins>
      <w:del w:id="1733" w:author="ma" w:date="2018-09-29T13:43:00Z">
        <w:r w:rsidR="00467D46" w:rsidDel="00C44F98">
          <w:rPr>
            <w:lang w:eastAsia="zh-CN"/>
          </w:rPr>
          <w:delText>号</w:delText>
        </w:r>
      </w:del>
      <w:r w:rsidR="00467D46">
        <w:rPr>
          <w:lang w:eastAsia="zh-CN"/>
        </w:rPr>
        <w:t>可以将两个字符</w:t>
      </w:r>
      <w:ins w:id="1734" w:author="ma" w:date="2018-09-29T13:42:00Z">
        <w:r w:rsidR="00CD6D98">
          <w:rPr>
            <w:rFonts w:hint="eastAsia"/>
            <w:lang w:eastAsia="zh-CN"/>
          </w:rPr>
          <w:t>进行连接</w:t>
        </w:r>
      </w:ins>
      <w:ins w:id="1735" w:author="ma" w:date="2018-09-29T13:43:00Z">
        <w:r w:rsidR="00CD6D98">
          <w:rPr>
            <w:rFonts w:hint="eastAsia"/>
            <w:lang w:eastAsia="zh-CN"/>
          </w:rPr>
          <w:t>。</w:t>
        </w:r>
      </w:ins>
      <w:commentRangeStart w:id="1736"/>
      <w:del w:id="1737" w:author="ma" w:date="2018-09-29T13:42:00Z">
        <w:r w:rsidR="00467D46" w:rsidDel="00CD6D98">
          <w:rPr>
            <w:lang w:eastAsia="zh-CN"/>
          </w:rPr>
          <w:delText>粘连</w:delText>
        </w:r>
      </w:del>
      <w:commentRangeEnd w:id="1736"/>
      <w:r w:rsidR="004267F0">
        <w:rPr>
          <w:rStyle w:val="af1"/>
        </w:rPr>
        <w:commentReference w:id="1736"/>
      </w:r>
      <w:del w:id="1738" w:author="ma" w:date="2018-09-29T13:42:00Z">
        <w:r w:rsidR="00467D46" w:rsidDel="00CD6D98">
          <w:rPr>
            <w:lang w:eastAsia="zh-CN"/>
          </w:rPr>
          <w:delText>起来！</w:delText>
        </w:r>
      </w:del>
      <w:r w:rsidR="00467D46">
        <w:rPr>
          <w:lang w:eastAsia="zh-CN"/>
        </w:rPr>
        <w:t>如果</w:t>
      </w:r>
      <w:ins w:id="1739" w:author="ma" w:date="2018-09-29T13:43:00Z">
        <w:r w:rsidR="00C44F98">
          <w:rPr>
            <w:rFonts w:hint="eastAsia"/>
            <w:lang w:eastAsia="zh-CN"/>
          </w:rPr>
          <w:t>读者</w:t>
        </w:r>
      </w:ins>
      <w:del w:id="1740" w:author="ma" w:date="2018-09-29T13:43:00Z">
        <w:r w:rsidR="00467D46" w:rsidDel="00C44F98">
          <w:rPr>
            <w:lang w:eastAsia="zh-CN"/>
          </w:rPr>
          <w:delText>你</w:delText>
        </w:r>
      </w:del>
      <w:r w:rsidR="00467D46">
        <w:rPr>
          <w:lang w:eastAsia="zh-CN"/>
        </w:rPr>
        <w:t>想尝试</w:t>
      </w:r>
      <w:ins w:id="1741" w:author="ma" w:date="2018-09-29T13:43:00Z">
        <w:r w:rsidR="00C44F98">
          <w:rPr>
            <w:rFonts w:hint="eastAsia"/>
            <w:lang w:eastAsia="zh-CN"/>
          </w:rPr>
          <w:t>一</w:t>
        </w:r>
      </w:ins>
      <w:r w:rsidR="00467D46">
        <w:rPr>
          <w:lang w:eastAsia="zh-CN"/>
        </w:rPr>
        <w:t>下</w:t>
      </w:r>
      <w:ins w:id="1742" w:author="ma" w:date="2018-09-29T13:43:00Z">
        <w:r w:rsidR="00C44F98">
          <w:rPr>
            <w:rFonts w:hint="eastAsia"/>
            <w:lang w:eastAsia="zh-CN"/>
          </w:rPr>
          <w:t>“</w:t>
        </w:r>
        <w:r w:rsidR="00C44F98">
          <w:rPr>
            <w:rFonts w:hint="eastAsia"/>
            <w:lang w:eastAsia="zh-CN"/>
          </w:rPr>
          <w:t>-</w:t>
        </w:r>
        <w:r w:rsidR="00C44F98">
          <w:rPr>
            <w:rFonts w:hint="eastAsia"/>
            <w:lang w:eastAsia="zh-CN"/>
          </w:rPr>
          <w:t>”</w:t>
        </w:r>
      </w:ins>
      <w:del w:id="1743" w:author="ma" w:date="2018-09-29T13:43:00Z">
        <w:r w:rsidR="00467D46" w:rsidDel="00C44F98">
          <w:rPr>
            <w:lang w:eastAsia="zh-CN"/>
          </w:rPr>
          <w:delText>减号</w:delText>
        </w:r>
      </w:del>
      <w:r w:rsidR="00467D46">
        <w:rPr>
          <w:lang w:eastAsia="zh-CN"/>
        </w:rPr>
        <w:t>，</w:t>
      </w:r>
      <w:del w:id="1744" w:author="ma" w:date="2018-09-29T13:43:00Z">
        <w:r w:rsidR="00467D46" w:rsidDel="00C44F98">
          <w:rPr>
            <w:lang w:eastAsia="zh-CN"/>
          </w:rPr>
          <w:delText>你</w:delText>
        </w:r>
      </w:del>
      <w:ins w:id="1745" w:author="ma" w:date="2018-09-29T13:43:00Z">
        <w:r w:rsidR="00C44F98">
          <w:rPr>
            <w:rFonts w:hint="eastAsia"/>
            <w:lang w:eastAsia="zh-CN"/>
          </w:rPr>
          <w:t>那么</w:t>
        </w:r>
      </w:ins>
      <w:r w:rsidR="00467D46">
        <w:rPr>
          <w:lang w:eastAsia="zh-CN"/>
        </w:rPr>
        <w:t>可能会有点失望</w:t>
      </w:r>
      <w:r w:rsidR="00467D46">
        <w:rPr>
          <w:lang w:eastAsia="zh-CN"/>
        </w:rPr>
        <w:t>——</w:t>
      </w:r>
      <w:r w:rsidR="00467D46">
        <w:rPr>
          <w:lang w:eastAsia="zh-CN"/>
        </w:rPr>
        <w:t>它并不能从一个字符串中去除另一个字符：</w:t>
      </w:r>
    </w:p>
    <w:p w14:paraId="1AC1A5F7" w14:textId="77777777" w:rsidR="007C501D" w:rsidRDefault="00467D46">
      <w:pPr>
        <w:pStyle w:val="SourceCode"/>
      </w:pPr>
      <w:r>
        <w:rPr>
          <w:rStyle w:val="NormalTok"/>
        </w:rPr>
        <w:t>In [</w:t>
      </w:r>
      <w:r>
        <w:rPr>
          <w:rStyle w:val="DecValTok"/>
        </w:rPr>
        <w:t>3</w:t>
      </w:r>
      <w:r>
        <w:rPr>
          <w:rStyle w:val="NormalTok"/>
        </w:rPr>
        <w:t xml:space="preserve">]: </w:t>
      </w:r>
      <w:r>
        <w:rPr>
          <w:rStyle w:val="StringTok"/>
        </w:rPr>
        <w:t>'1'</w:t>
      </w:r>
      <w:r>
        <w:rPr>
          <w:rStyle w:val="NormalTok"/>
        </w:rPr>
        <w:t xml:space="preserve"> </w:t>
      </w:r>
      <w:r>
        <w:rPr>
          <w:rStyle w:val="OperatorTok"/>
        </w:rPr>
        <w:t>-</w:t>
      </w:r>
      <w:r>
        <w:rPr>
          <w:rStyle w:val="NormalTok"/>
        </w:rPr>
        <w:t xml:space="preserve"> </w:t>
      </w:r>
      <w:r>
        <w:rPr>
          <w:rStyle w:val="StringTok"/>
        </w:rPr>
        <w:t>'1'</w:t>
      </w:r>
      <w:r>
        <w:br/>
      </w:r>
      <w:r>
        <w:rPr>
          <w:rStyle w:val="OperatorTok"/>
        </w:rPr>
        <w:t>---------------------------------------------------------------------------</w:t>
      </w:r>
      <w:r>
        <w:br/>
      </w:r>
      <w:proofErr w:type="spellStart"/>
      <w:r>
        <w:rPr>
          <w:rStyle w:val="PreprocessorTok"/>
        </w:rPr>
        <w:t>TypeError</w:t>
      </w:r>
      <w:proofErr w:type="spellEnd"/>
      <w:r>
        <w:rPr>
          <w:rStyle w:val="NormalTok"/>
        </w:rPr>
        <w:t xml:space="preserve"> </w:t>
      </w:r>
      <w:r w:rsidR="00C44F98">
        <w:rPr>
          <w:rStyle w:val="NormalTok"/>
        </w:rPr>
        <w:t xml:space="preserve">                           </w:t>
      </w:r>
      <w:proofErr w:type="spellStart"/>
      <w:r>
        <w:rPr>
          <w:rStyle w:val="NormalTok"/>
        </w:rPr>
        <w:t>Traceback</w:t>
      </w:r>
      <w:proofErr w:type="spellEnd"/>
      <w:r>
        <w:rPr>
          <w:rStyle w:val="NormalTok"/>
        </w:rPr>
        <w:t xml:space="preserve"> (most recent call last)</w:t>
      </w:r>
      <w:r>
        <w:br/>
      </w:r>
      <w:r>
        <w:rPr>
          <w:rStyle w:val="OperatorTok"/>
        </w:rPr>
        <w:t>&lt;</w:t>
      </w:r>
      <w:r>
        <w:rPr>
          <w:rStyle w:val="NormalTok"/>
        </w:rPr>
        <w:t>ipython</w:t>
      </w:r>
      <w:r>
        <w:rPr>
          <w:rStyle w:val="OperatorTok"/>
        </w:rPr>
        <w:t>-</w:t>
      </w:r>
      <w:r>
        <w:rPr>
          <w:rStyle w:val="BuiltInTok"/>
        </w:rPr>
        <w:t>input</w:t>
      </w:r>
      <w:r>
        <w:rPr>
          <w:rStyle w:val="DecValTok"/>
        </w:rPr>
        <w:t>-3</w:t>
      </w:r>
      <w:r>
        <w:rPr>
          <w:rStyle w:val="OperatorTok"/>
        </w:rPr>
        <w:t>-</w:t>
      </w:r>
      <w:r>
        <w:rPr>
          <w:rStyle w:val="NormalTok"/>
        </w:rPr>
        <w:t>3f89fba82f3e</w:t>
      </w:r>
      <w:r>
        <w:rPr>
          <w:rStyle w:val="OperatorTok"/>
        </w:rPr>
        <w:t>&gt;</w:t>
      </w:r>
      <w:r>
        <w:rPr>
          <w:rStyle w:val="NormalTok"/>
        </w:rPr>
        <w:t xml:space="preserve"> </w:t>
      </w:r>
      <w:r>
        <w:rPr>
          <w:rStyle w:val="KeywordTok"/>
        </w:rPr>
        <w:t>in</w:t>
      </w:r>
      <w:r>
        <w:rPr>
          <w:rStyle w:val="NormalTok"/>
        </w:rPr>
        <w:t xml:space="preserve"> </w:t>
      </w:r>
      <w:r>
        <w:rPr>
          <w:rStyle w:val="OperatorTok"/>
        </w:rPr>
        <w:t>&lt;</w:t>
      </w:r>
      <w:r>
        <w:rPr>
          <w:rStyle w:val="NormalTok"/>
        </w:rPr>
        <w:t>module</w:t>
      </w:r>
      <w:r>
        <w:rPr>
          <w:rStyle w:val="OperatorTok"/>
        </w:rPr>
        <w:t>&gt;</w:t>
      </w:r>
      <w:r>
        <w:rPr>
          <w:rStyle w:val="NormalTok"/>
        </w:rPr>
        <w:t>()</w:t>
      </w:r>
      <w:r>
        <w:br/>
      </w:r>
      <w:r>
        <w:rPr>
          <w:rStyle w:val="OperatorTok"/>
        </w:rPr>
        <w:t>----&gt;</w:t>
      </w:r>
      <w:r>
        <w:rPr>
          <w:rStyle w:val="NormalTok"/>
        </w:rPr>
        <w:t xml:space="preserve"> </w:t>
      </w:r>
      <w:r>
        <w:rPr>
          <w:rStyle w:val="DecValTok"/>
        </w:rPr>
        <w:t>1</w:t>
      </w:r>
      <w:r>
        <w:rPr>
          <w:rStyle w:val="NormalTok"/>
        </w:rPr>
        <w:t xml:space="preserve"> </w:t>
      </w:r>
      <w:r>
        <w:rPr>
          <w:rStyle w:val="StringTok"/>
        </w:rPr>
        <w:t>'1'</w:t>
      </w:r>
      <w:r>
        <w:rPr>
          <w:rStyle w:val="NormalTok"/>
        </w:rPr>
        <w:t xml:space="preserve"> </w:t>
      </w:r>
      <w:r>
        <w:rPr>
          <w:rStyle w:val="OperatorTok"/>
        </w:rPr>
        <w:t>-</w:t>
      </w:r>
      <w:r>
        <w:rPr>
          <w:rStyle w:val="NormalTok"/>
        </w:rPr>
        <w:t xml:space="preserve"> </w:t>
      </w:r>
      <w:r>
        <w:rPr>
          <w:rStyle w:val="StringTok"/>
        </w:rPr>
        <w:t>'1'</w:t>
      </w:r>
      <w:r>
        <w:br/>
      </w:r>
      <w:r>
        <w:br/>
      </w:r>
      <w:proofErr w:type="spellStart"/>
      <w:r>
        <w:rPr>
          <w:rStyle w:val="PreprocessorTok"/>
        </w:rPr>
        <w:t>TypeError</w:t>
      </w:r>
      <w:proofErr w:type="spellEnd"/>
      <w:r>
        <w:rPr>
          <w:rStyle w:val="NormalTok"/>
        </w:rPr>
        <w:t xml:space="preserve">: unsupported operand </w:t>
      </w:r>
      <w:proofErr w:type="spellStart"/>
      <w:r>
        <w:rPr>
          <w:rStyle w:val="BuiltInTok"/>
        </w:rPr>
        <w:t>type</w:t>
      </w:r>
      <w:r>
        <w:rPr>
          <w:rStyle w:val="NormalTok"/>
        </w:rPr>
        <w:t>(s</w:t>
      </w:r>
      <w:proofErr w:type="spellEnd"/>
      <w:r>
        <w:rPr>
          <w:rStyle w:val="NormalTok"/>
        </w:rPr>
        <w:t xml:space="preserve">) </w:t>
      </w:r>
      <w:r>
        <w:rPr>
          <w:rStyle w:val="ControlFlowTok"/>
        </w:rPr>
        <w:t>for</w:t>
      </w:r>
      <w:r>
        <w:rPr>
          <w:rStyle w:val="NormalTok"/>
        </w:rPr>
        <w:t xml:space="preserve"> </w:t>
      </w:r>
      <w:r>
        <w:rPr>
          <w:rStyle w:val="OperatorTok"/>
        </w:rPr>
        <w:t>-</w:t>
      </w:r>
      <w:r>
        <w:rPr>
          <w:rStyle w:val="NormalTok"/>
        </w:rPr>
        <w:t xml:space="preserve">: </w:t>
      </w:r>
      <w:r>
        <w:rPr>
          <w:rStyle w:val="StringTok"/>
        </w:rPr>
        <w:t>'</w:t>
      </w:r>
      <w:proofErr w:type="spellStart"/>
      <w:r>
        <w:rPr>
          <w:rStyle w:val="StringTok"/>
        </w:rPr>
        <w:t>str</w:t>
      </w:r>
      <w:proofErr w:type="spellEnd"/>
      <w:r>
        <w:rPr>
          <w:rStyle w:val="StringTok"/>
        </w:rPr>
        <w:t>'</w:t>
      </w:r>
      <w:r>
        <w:rPr>
          <w:rStyle w:val="NormalTok"/>
        </w:rPr>
        <w:t xml:space="preserve"> </w:t>
      </w:r>
      <w:r>
        <w:rPr>
          <w:rStyle w:val="KeywordTok"/>
        </w:rPr>
        <w:t>and</w:t>
      </w:r>
      <w:r>
        <w:rPr>
          <w:rStyle w:val="NormalTok"/>
        </w:rPr>
        <w:t xml:space="preserve"> </w:t>
      </w:r>
      <w:r>
        <w:rPr>
          <w:rStyle w:val="StringTok"/>
        </w:rPr>
        <w:t>'</w:t>
      </w:r>
      <w:proofErr w:type="spellStart"/>
      <w:r>
        <w:rPr>
          <w:rStyle w:val="StringTok"/>
        </w:rPr>
        <w:t>str</w:t>
      </w:r>
      <w:proofErr w:type="spellEnd"/>
      <w:r>
        <w:rPr>
          <w:rStyle w:val="StringTok"/>
        </w:rPr>
        <w:t>'</w:t>
      </w:r>
    </w:p>
    <w:p w14:paraId="1208A6F0" w14:textId="77777777" w:rsidR="007C501D" w:rsidRDefault="00467D46">
      <w:pPr>
        <w:pStyle w:val="FirstParagraph"/>
        <w:ind w:firstLineChars="200" w:firstLine="480"/>
        <w:rPr>
          <w:lang w:eastAsia="zh-CN"/>
        </w:rPr>
        <w:pPrChange w:id="1746" w:author="ma" w:date="2018-09-29T13:44:00Z">
          <w:pPr>
            <w:pStyle w:val="FirstParagraph"/>
          </w:pPr>
        </w:pPrChange>
      </w:pPr>
      <w:r w:rsidRPr="00C44F98">
        <w:rPr>
          <w:lang w:eastAsia="zh-CN"/>
        </w:rPr>
        <w:t>可</w:t>
      </w:r>
      <w:ins w:id="1747" w:author="ma" w:date="2018-09-29T13:44:00Z">
        <w:r w:rsidR="00C44F98">
          <w:rPr>
            <w:rFonts w:hint="eastAsia"/>
            <w:lang w:eastAsia="zh-CN"/>
          </w:rPr>
          <w:t>是，</w:t>
        </w:r>
      </w:ins>
      <w:r w:rsidRPr="00C44F98">
        <w:rPr>
          <w:rFonts w:hint="eastAsia"/>
          <w:lang w:eastAsia="zh-CN"/>
          <w:rPrChange w:id="1748" w:author="ma" w:date="2018-09-29T13:44:00Z">
            <w:rPr>
              <w:rFonts w:hint="eastAsia"/>
              <w:b/>
              <w:lang w:eastAsia="zh-CN"/>
            </w:rPr>
          </w:rPrChange>
        </w:rPr>
        <w:t>为什么</w:t>
      </w:r>
      <w:ins w:id="1749" w:author="ma" w:date="2018-09-29T13:44:00Z">
        <w:r w:rsidR="00C44F98">
          <w:rPr>
            <w:rFonts w:hint="eastAsia"/>
            <w:lang w:eastAsia="zh-CN"/>
          </w:rPr>
          <w:t>“</w:t>
        </w:r>
      </w:ins>
      <w:r w:rsidRPr="00C44F98">
        <w:rPr>
          <w:lang w:eastAsia="zh-CN"/>
          <w:rPrChange w:id="1750" w:author="ma" w:date="2018-09-29T13:44:00Z">
            <w:rPr>
              <w:b/>
              <w:lang w:eastAsia="zh-CN"/>
            </w:rPr>
          </w:rPrChange>
        </w:rPr>
        <w:t>+</w:t>
      </w:r>
      <w:ins w:id="1751" w:author="ma" w:date="2018-09-29T13:44:00Z">
        <w:r w:rsidR="00C44F98">
          <w:rPr>
            <w:rFonts w:hint="eastAsia"/>
            <w:lang w:eastAsia="zh-CN"/>
          </w:rPr>
          <w:t>”</w:t>
        </w:r>
      </w:ins>
      <w:del w:id="1752" w:author="ma" w:date="2018-09-29T13:44:00Z">
        <w:r w:rsidRPr="00C44F98" w:rsidDel="00C44F98">
          <w:rPr>
            <w:rFonts w:hint="eastAsia"/>
            <w:lang w:eastAsia="zh-CN"/>
            <w:rPrChange w:id="1753" w:author="ma" w:date="2018-09-29T13:44:00Z">
              <w:rPr>
                <w:rFonts w:hint="eastAsia"/>
                <w:b/>
                <w:lang w:eastAsia="zh-CN"/>
              </w:rPr>
            </w:rPrChange>
          </w:rPr>
          <w:delText>号</w:delText>
        </w:r>
      </w:del>
      <w:del w:id="1754" w:author="ma" w:date="2018-09-29T13:45:00Z">
        <w:r w:rsidRPr="00C44F98" w:rsidDel="00C44F98">
          <w:rPr>
            <w:rFonts w:hint="eastAsia"/>
            <w:lang w:eastAsia="zh-CN"/>
            <w:rPrChange w:id="1755" w:author="ma" w:date="2018-09-29T13:44:00Z">
              <w:rPr>
                <w:rFonts w:hint="eastAsia"/>
                <w:b/>
                <w:lang w:eastAsia="zh-CN"/>
              </w:rPr>
            </w:rPrChange>
          </w:rPr>
          <w:delText>又能</w:delText>
        </w:r>
      </w:del>
      <w:ins w:id="1756" w:author="ma" w:date="2018-09-29T13:45:00Z">
        <w:r w:rsidR="00C44F98">
          <w:rPr>
            <w:rFonts w:hint="eastAsia"/>
            <w:lang w:eastAsia="zh-CN"/>
          </w:rPr>
          <w:t>既可以</w:t>
        </w:r>
      </w:ins>
      <w:r w:rsidRPr="00C44F98">
        <w:rPr>
          <w:rFonts w:hint="eastAsia"/>
          <w:lang w:eastAsia="zh-CN"/>
          <w:rPrChange w:id="1757" w:author="ma" w:date="2018-09-29T13:44:00Z">
            <w:rPr>
              <w:rFonts w:hint="eastAsia"/>
              <w:b/>
              <w:lang w:eastAsia="zh-CN"/>
            </w:rPr>
          </w:rPrChange>
        </w:rPr>
        <w:t>求数字的和，又能</w:t>
      </w:r>
      <w:ins w:id="1758" w:author="ma" w:date="2018-09-29T13:45:00Z">
        <w:r w:rsidR="00C44F98">
          <w:rPr>
            <w:rFonts w:hint="eastAsia"/>
            <w:lang w:eastAsia="zh-CN"/>
          </w:rPr>
          <w:t>连接</w:t>
        </w:r>
      </w:ins>
      <w:del w:id="1759" w:author="ma" w:date="2018-09-29T13:45:00Z">
        <w:r w:rsidRPr="00C44F98" w:rsidDel="00C44F98">
          <w:rPr>
            <w:rFonts w:hint="eastAsia"/>
            <w:lang w:eastAsia="zh-CN"/>
            <w:rPrChange w:id="1760" w:author="ma" w:date="2018-09-29T13:44:00Z">
              <w:rPr>
                <w:rFonts w:hint="eastAsia"/>
                <w:b/>
                <w:lang w:eastAsia="zh-CN"/>
              </w:rPr>
            </w:rPrChange>
          </w:rPr>
          <w:delText>粘连</w:delText>
        </w:r>
      </w:del>
      <w:r w:rsidRPr="00C44F98">
        <w:rPr>
          <w:rFonts w:hint="eastAsia"/>
          <w:lang w:eastAsia="zh-CN"/>
          <w:rPrChange w:id="1761" w:author="ma" w:date="2018-09-29T13:44:00Z">
            <w:rPr>
              <w:rFonts w:hint="eastAsia"/>
              <w:b/>
              <w:lang w:eastAsia="zh-CN"/>
            </w:rPr>
          </w:rPrChange>
        </w:rPr>
        <w:t>字符</w:t>
      </w:r>
      <w:ins w:id="1762" w:author="ma" w:date="2018-09-29T13:45:00Z">
        <w:r w:rsidR="00C44F98">
          <w:rPr>
            <w:rFonts w:hint="eastAsia"/>
            <w:lang w:eastAsia="zh-CN"/>
          </w:rPr>
          <w:t>呢</w:t>
        </w:r>
      </w:ins>
      <w:r w:rsidRPr="00C44F98">
        <w:rPr>
          <w:lang w:eastAsia="zh-CN"/>
        </w:rPr>
        <w:t>？</w:t>
      </w:r>
      <w:r>
        <w:rPr>
          <w:lang w:eastAsia="zh-CN"/>
        </w:rPr>
        <w:t>这</w:t>
      </w:r>
      <w:ins w:id="1763" w:author="ma" w:date="2018-09-29T13:45:00Z">
        <w:r w:rsidR="00C44F98">
          <w:rPr>
            <w:rFonts w:hint="eastAsia"/>
            <w:lang w:eastAsia="zh-CN"/>
          </w:rPr>
          <w:t>里</w:t>
        </w:r>
      </w:ins>
      <w:del w:id="1764" w:author="ma" w:date="2018-09-29T13:45:00Z">
        <w:r w:rsidDel="00C44F98">
          <w:rPr>
            <w:lang w:eastAsia="zh-CN"/>
          </w:rPr>
          <w:delText>我们</w:delText>
        </w:r>
      </w:del>
      <w:ins w:id="1765" w:author="ma" w:date="2018-09-29T13:45:00Z">
        <w:r w:rsidR="00C44F98">
          <w:rPr>
            <w:rFonts w:hint="eastAsia"/>
            <w:lang w:eastAsia="zh-CN"/>
          </w:rPr>
          <w:t>就</w:t>
        </w:r>
      </w:ins>
      <w:r>
        <w:rPr>
          <w:lang w:eastAsia="zh-CN"/>
        </w:rPr>
        <w:t>必须提到一个</w:t>
      </w:r>
      <w:ins w:id="1766" w:author="ma" w:date="2018-09-29T13:45:00Z">
        <w:r w:rsidR="00C44F98">
          <w:rPr>
            <w:rFonts w:hint="eastAsia"/>
            <w:lang w:eastAsia="zh-CN"/>
          </w:rPr>
          <w:t>称为</w:t>
        </w:r>
      </w:ins>
      <w:del w:id="1767" w:author="ma" w:date="2018-09-29T13:45:00Z">
        <w:r w:rsidDel="00C44F98">
          <w:rPr>
            <w:lang w:eastAsia="zh-CN"/>
          </w:rPr>
          <w:delText>叫</w:delText>
        </w:r>
      </w:del>
      <w:r>
        <w:rPr>
          <w:b/>
          <w:lang w:eastAsia="zh-CN"/>
        </w:rPr>
        <w:t>泛型</w:t>
      </w:r>
      <w:r>
        <w:rPr>
          <w:lang w:eastAsia="zh-CN"/>
        </w:rPr>
        <w:t>的概念：它就像一个黑箱子，比如</w:t>
      </w:r>
      <w:del w:id="1768" w:author="ma" w:date="2018-09-29T13:46:00Z">
        <w:r w:rsidDel="00C44F98">
          <w:rPr>
            <w:lang w:eastAsia="zh-CN"/>
          </w:rPr>
          <w:delText>我们</w:delText>
        </w:r>
      </w:del>
      <w:r>
        <w:rPr>
          <w:lang w:eastAsia="zh-CN"/>
        </w:rPr>
        <w:t>这里使用的</w:t>
      </w:r>
      <w:ins w:id="1769" w:author="ma" w:date="2018-09-29T13:46:00Z">
        <w:r w:rsidR="00C44F98">
          <w:rPr>
            <w:rFonts w:hint="eastAsia"/>
            <w:lang w:eastAsia="zh-CN"/>
          </w:rPr>
          <w:t>“</w:t>
        </w:r>
      </w:ins>
      <w:r>
        <w:rPr>
          <w:rStyle w:val="VerbatimChar"/>
          <w:lang w:eastAsia="zh-CN"/>
        </w:rPr>
        <w:t>+</w:t>
      </w:r>
      <w:ins w:id="1770" w:author="ma" w:date="2018-09-29T13:46:00Z">
        <w:r w:rsidR="00C44F98">
          <w:rPr>
            <w:rFonts w:hint="eastAsia"/>
            <w:lang w:eastAsia="zh-CN"/>
          </w:rPr>
          <w:t>”</w:t>
        </w:r>
      </w:ins>
      <w:del w:id="1771" w:author="ma" w:date="2018-09-29T13:46:00Z">
        <w:r w:rsidDel="00C44F98">
          <w:rPr>
            <w:lang w:eastAsia="zh-CN"/>
          </w:rPr>
          <w:delText>号</w:delText>
        </w:r>
      </w:del>
      <w:r>
        <w:rPr>
          <w:lang w:eastAsia="zh-CN"/>
        </w:rPr>
        <w:t>，</w:t>
      </w:r>
      <w:del w:id="1772" w:author="ma" w:date="2018-09-29T13:46:00Z">
        <w:r w:rsidDel="00C44F98">
          <w:rPr>
            <w:lang w:eastAsia="zh-CN"/>
          </w:rPr>
          <w:delText>我们</w:delText>
        </w:r>
      </w:del>
      <w:ins w:id="1773" w:author="ma" w:date="2018-09-29T13:46:00Z">
        <w:r w:rsidR="00C44F98">
          <w:rPr>
            <w:rFonts w:hint="eastAsia"/>
            <w:lang w:eastAsia="zh-CN"/>
          </w:rPr>
          <w:t>虽然</w:t>
        </w:r>
      </w:ins>
      <w:r>
        <w:rPr>
          <w:lang w:eastAsia="zh-CN"/>
        </w:rPr>
        <w:t>只能看到外表标记了一个</w:t>
      </w:r>
      <w:ins w:id="1774" w:author="ma" w:date="2018-09-29T13:46:00Z">
        <w:r w:rsidR="00C44F98">
          <w:rPr>
            <w:rFonts w:hint="eastAsia"/>
            <w:lang w:eastAsia="zh-CN"/>
          </w:rPr>
          <w:t>“</w:t>
        </w:r>
      </w:ins>
      <w:r>
        <w:rPr>
          <w:rStyle w:val="VerbatimChar"/>
          <w:lang w:eastAsia="zh-CN"/>
        </w:rPr>
        <w:t>+</w:t>
      </w:r>
      <w:ins w:id="1775" w:author="ma" w:date="2018-09-29T13:46:00Z">
        <w:r w:rsidR="00C44F98">
          <w:rPr>
            <w:rFonts w:hint="eastAsia"/>
            <w:lang w:eastAsia="zh-CN"/>
          </w:rPr>
          <w:t>”</w:t>
        </w:r>
      </w:ins>
      <w:del w:id="1776" w:author="ma" w:date="2018-09-29T13:46:00Z">
        <w:r w:rsidDel="00C44F98">
          <w:rPr>
            <w:lang w:eastAsia="zh-CN"/>
          </w:rPr>
          <w:delText>号</w:delText>
        </w:r>
      </w:del>
      <w:r>
        <w:rPr>
          <w:lang w:eastAsia="zh-CN"/>
        </w:rPr>
        <w:t>，但它会根据不同的输入数据类型（</w:t>
      </w:r>
      <w:ins w:id="1777" w:author="ma" w:date="2018-09-29T13:47:00Z">
        <w:r w:rsidR="00C44F98">
          <w:rPr>
            <w:rFonts w:hint="eastAsia"/>
            <w:lang w:eastAsia="zh-CN"/>
          </w:rPr>
          <w:t>如</w:t>
        </w:r>
      </w:ins>
      <w:del w:id="1778" w:author="ma" w:date="2018-09-29T13:47:00Z">
        <w:r w:rsidDel="00C44F98">
          <w:rPr>
            <w:lang w:eastAsia="zh-CN"/>
          </w:rPr>
          <w:delText>像</w:delText>
        </w:r>
      </w:del>
      <w:r>
        <w:rPr>
          <w:lang w:eastAsia="zh-CN"/>
        </w:rPr>
        <w:t>数字或字符）执行不同的命令。</w:t>
      </w:r>
    </w:p>
    <w:p w14:paraId="70F8ED1F" w14:textId="77777777" w:rsidR="007C501D" w:rsidRDefault="00467D46">
      <w:pPr>
        <w:pStyle w:val="a0"/>
        <w:ind w:firstLineChars="200" w:firstLine="480"/>
        <w:rPr>
          <w:lang w:eastAsia="zh-CN"/>
        </w:rPr>
        <w:pPrChange w:id="1779" w:author="ma" w:date="2018-09-29T13:47:00Z">
          <w:pPr>
            <w:pStyle w:val="a0"/>
          </w:pPr>
        </w:pPrChange>
      </w:pPr>
      <w:r>
        <w:rPr>
          <w:lang w:eastAsia="zh-CN"/>
        </w:rPr>
        <w:t>我们现在知道使用</w:t>
      </w:r>
      <w:r>
        <w:rPr>
          <w:rStyle w:val="VerbatimChar"/>
          <w:lang w:eastAsia="zh-CN"/>
        </w:rPr>
        <w:t>type</w:t>
      </w:r>
      <w:ins w:id="1780" w:author="ma" w:date="2018-09-29T13:47:00Z">
        <w:r w:rsidR="003C4DEB">
          <w:rPr>
            <w:rStyle w:val="VerbatimChar"/>
            <w:rFonts w:hint="eastAsia"/>
            <w:lang w:eastAsia="zh-CN"/>
          </w:rPr>
          <w:t>()</w:t>
        </w:r>
      </w:ins>
      <w:r>
        <w:rPr>
          <w:lang w:eastAsia="zh-CN"/>
        </w:rPr>
        <w:t>函数可以判断</w:t>
      </w:r>
      <w:r>
        <w:rPr>
          <w:rStyle w:val="VerbatimChar"/>
          <w:lang w:eastAsia="zh-CN"/>
        </w:rPr>
        <w:t>'1'</w:t>
      </w:r>
      <w:r>
        <w:rPr>
          <w:lang w:eastAsia="zh-CN"/>
        </w:rPr>
        <w:t>是字符</w:t>
      </w:r>
      <w:r>
        <w:rPr>
          <w:lang w:eastAsia="zh-CN"/>
        </w:rPr>
        <w:t>1</w:t>
      </w:r>
      <w:r>
        <w:rPr>
          <w:lang w:eastAsia="zh-CN"/>
        </w:rPr>
        <w:t>还是数字</w:t>
      </w:r>
      <w:r>
        <w:rPr>
          <w:lang w:eastAsia="zh-CN"/>
        </w:rPr>
        <w:t>1</w:t>
      </w:r>
      <w:ins w:id="1781" w:author="ma" w:date="2018-09-29T13:47:00Z">
        <w:r w:rsidR="003C4DEB">
          <w:rPr>
            <w:rFonts w:hint="eastAsia"/>
            <w:lang w:eastAsia="zh-CN"/>
          </w:rPr>
          <w:t>，</w:t>
        </w:r>
      </w:ins>
      <w:del w:id="1782" w:author="ma" w:date="2018-09-29T13:47:00Z">
        <w:r w:rsidDel="003C4DEB">
          <w:rPr>
            <w:lang w:eastAsia="zh-CN"/>
          </w:rPr>
          <w:delText>。</w:delText>
        </w:r>
      </w:del>
      <w:r>
        <w:rPr>
          <w:lang w:eastAsia="zh-CN"/>
        </w:rPr>
        <w:t>但</w:t>
      </w:r>
      <w:del w:id="1783" w:author="ma" w:date="2018-09-29T13:47:00Z">
        <w:r w:rsidDel="003C4DEB">
          <w:rPr>
            <w:lang w:eastAsia="zh-CN"/>
          </w:rPr>
          <w:delText>我们</w:delText>
        </w:r>
      </w:del>
      <w:r>
        <w:rPr>
          <w:lang w:eastAsia="zh-CN"/>
        </w:rPr>
        <w:t>该</w:t>
      </w:r>
      <w:del w:id="1784" w:author="ma" w:date="2018-09-29T13:47:00Z">
        <w:r w:rsidDel="003C4DEB">
          <w:rPr>
            <w:lang w:eastAsia="zh-CN"/>
          </w:rPr>
          <w:delText>怎么</w:delText>
        </w:r>
      </w:del>
      <w:ins w:id="1785" w:author="ma" w:date="2018-09-29T13:47:00Z">
        <w:r w:rsidR="003C4DEB">
          <w:rPr>
            <w:rFonts w:hint="eastAsia"/>
            <w:lang w:eastAsia="zh-CN"/>
          </w:rPr>
          <w:t>如何</w:t>
        </w:r>
      </w:ins>
      <w:r>
        <w:rPr>
          <w:lang w:eastAsia="zh-CN"/>
        </w:rPr>
        <w:t>将字符</w:t>
      </w:r>
      <w:r>
        <w:rPr>
          <w:lang w:eastAsia="zh-CN"/>
        </w:rPr>
        <w:t>1</w:t>
      </w:r>
      <w:r>
        <w:rPr>
          <w:lang w:eastAsia="zh-CN"/>
        </w:rPr>
        <w:t>变成数字</w:t>
      </w:r>
      <w:r>
        <w:rPr>
          <w:lang w:eastAsia="zh-CN"/>
        </w:rPr>
        <w:t>1</w:t>
      </w:r>
      <w:r>
        <w:rPr>
          <w:lang w:eastAsia="zh-CN"/>
        </w:rPr>
        <w:t>呢？这</w:t>
      </w:r>
      <w:ins w:id="1786" w:author="ma" w:date="2018-09-29T13:47:00Z">
        <w:r w:rsidR="003C4DEB">
          <w:rPr>
            <w:rFonts w:hint="eastAsia"/>
            <w:lang w:eastAsia="zh-CN"/>
          </w:rPr>
          <w:t>就</w:t>
        </w:r>
      </w:ins>
      <w:r>
        <w:rPr>
          <w:lang w:eastAsia="zh-CN"/>
        </w:rPr>
        <w:t>需要</w:t>
      </w:r>
      <w:del w:id="1787" w:author="ma" w:date="2018-09-29T13:48:00Z">
        <w:r w:rsidDel="003C4DEB">
          <w:rPr>
            <w:lang w:eastAsia="zh-CN"/>
          </w:rPr>
          <w:delText>我们</w:delText>
        </w:r>
      </w:del>
      <w:r>
        <w:rPr>
          <w:lang w:eastAsia="zh-CN"/>
        </w:rPr>
        <w:t>将</w:t>
      </w:r>
      <w:proofErr w:type="spellStart"/>
      <w:r>
        <w:rPr>
          <w:rStyle w:val="VerbatimChar"/>
          <w:lang w:eastAsia="zh-CN"/>
        </w:rPr>
        <w:t>str</w:t>
      </w:r>
      <w:proofErr w:type="spellEnd"/>
      <w:ins w:id="1788" w:author="ma" w:date="2018-09-29T13:48:00Z">
        <w:r w:rsidR="003C4DEB">
          <w:rPr>
            <w:rStyle w:val="VerbatimChar"/>
            <w:rFonts w:hint="eastAsia"/>
            <w:lang w:eastAsia="zh-CN"/>
          </w:rPr>
          <w:t>类型</w:t>
        </w:r>
      </w:ins>
      <w:r>
        <w:rPr>
          <w:lang w:eastAsia="zh-CN"/>
        </w:rPr>
        <w:t>转换为</w:t>
      </w:r>
      <w:proofErr w:type="spellStart"/>
      <w:r>
        <w:rPr>
          <w:rStyle w:val="VerbatimChar"/>
          <w:lang w:eastAsia="zh-CN"/>
        </w:rPr>
        <w:t>int</w:t>
      </w:r>
      <w:proofErr w:type="spellEnd"/>
      <w:r>
        <w:rPr>
          <w:lang w:eastAsia="zh-CN"/>
        </w:rPr>
        <w:t>类型，</w:t>
      </w:r>
      <w:r>
        <w:rPr>
          <w:lang w:eastAsia="zh-CN"/>
        </w:rPr>
        <w:t>Python</w:t>
      </w:r>
      <w:r>
        <w:rPr>
          <w:lang w:eastAsia="zh-CN"/>
        </w:rPr>
        <w:t>恰好有</w:t>
      </w:r>
      <w:ins w:id="1789" w:author="ma" w:date="2018-09-29T13:48:00Z">
        <w:r w:rsidR="004D7350">
          <w:rPr>
            <w:rFonts w:hint="eastAsia"/>
            <w:lang w:eastAsia="zh-CN"/>
          </w:rPr>
          <w:t>相应</w:t>
        </w:r>
      </w:ins>
      <w:del w:id="1790" w:author="ma" w:date="2018-09-29T13:48:00Z">
        <w:r w:rsidDel="004D7350">
          <w:rPr>
            <w:lang w:eastAsia="zh-CN"/>
          </w:rPr>
          <w:delText>这个名字</w:delText>
        </w:r>
      </w:del>
      <w:r>
        <w:rPr>
          <w:lang w:eastAsia="zh-CN"/>
        </w:rPr>
        <w:t>的函数可以完成这</w:t>
      </w:r>
      <w:ins w:id="1791" w:author="ma" w:date="2018-09-29T13:48:00Z">
        <w:r w:rsidR="004D7350">
          <w:rPr>
            <w:rFonts w:hint="eastAsia"/>
            <w:lang w:eastAsia="zh-CN"/>
          </w:rPr>
          <w:t>样的</w:t>
        </w:r>
      </w:ins>
      <w:del w:id="1792" w:author="ma" w:date="2018-09-29T13:48:00Z">
        <w:r w:rsidDel="004D7350">
          <w:rPr>
            <w:lang w:eastAsia="zh-CN"/>
          </w:rPr>
          <w:delText>个</w:delText>
        </w:r>
      </w:del>
      <w:r>
        <w:rPr>
          <w:lang w:eastAsia="zh-CN"/>
        </w:rPr>
        <w:t>操作。</w:t>
      </w:r>
    </w:p>
    <w:p w14:paraId="18ADB759" w14:textId="77777777" w:rsidR="007C501D" w:rsidRDefault="00467D46">
      <w:pPr>
        <w:pStyle w:val="SourceCode"/>
      </w:pPr>
      <w:r>
        <w:rPr>
          <w:rStyle w:val="NormalTok"/>
        </w:rPr>
        <w:lastRenderedPageBreak/>
        <w:t>In [</w:t>
      </w:r>
      <w:r>
        <w:rPr>
          <w:rStyle w:val="DecValTok"/>
        </w:rPr>
        <w:t>8</w:t>
      </w:r>
      <w:r>
        <w:rPr>
          <w:rStyle w:val="NormalTok"/>
        </w:rPr>
        <w:t xml:space="preserve">]: </w:t>
      </w:r>
      <w:r>
        <w:rPr>
          <w:rStyle w:val="BuiltInTok"/>
        </w:rPr>
        <w:t>type</w:t>
      </w:r>
      <w:r>
        <w:rPr>
          <w:rStyle w:val="NormalTok"/>
        </w:rPr>
        <w:t>(</w:t>
      </w:r>
      <w:r>
        <w:rPr>
          <w:rStyle w:val="StringTok"/>
        </w:rPr>
        <w:t>'1'</w:t>
      </w:r>
      <w:r>
        <w:rPr>
          <w:rStyle w:val="NormalTok"/>
        </w:rPr>
        <w:t>)</w:t>
      </w:r>
      <w:r>
        <w:br/>
      </w:r>
      <w:r>
        <w:rPr>
          <w:rStyle w:val="NormalTok"/>
        </w:rPr>
        <w:t>Out[</w:t>
      </w:r>
      <w:r>
        <w:rPr>
          <w:rStyle w:val="DecValTok"/>
        </w:rPr>
        <w:t>8</w:t>
      </w:r>
      <w:r>
        <w:rPr>
          <w:rStyle w:val="NormalTok"/>
        </w:rPr>
        <w:t xml:space="preserve">]: </w:t>
      </w:r>
      <w:proofErr w:type="spellStart"/>
      <w:r>
        <w:rPr>
          <w:rStyle w:val="BuiltInTok"/>
        </w:rPr>
        <w:t>str</w:t>
      </w:r>
      <w:proofErr w:type="spellEnd"/>
      <w:r>
        <w:br/>
      </w:r>
      <w:r>
        <w:br/>
      </w:r>
      <w:r>
        <w:rPr>
          <w:rStyle w:val="NormalTok"/>
        </w:rPr>
        <w:t>In [</w:t>
      </w:r>
      <w:r>
        <w:rPr>
          <w:rStyle w:val="DecValTok"/>
        </w:rPr>
        <w:t>9</w:t>
      </w:r>
      <w:r>
        <w:rPr>
          <w:rStyle w:val="NormalTok"/>
        </w:rPr>
        <w:t xml:space="preserve">]: </w:t>
      </w:r>
      <w:r>
        <w:rPr>
          <w:rStyle w:val="BuiltInTok"/>
        </w:rPr>
        <w:t>type</w:t>
      </w:r>
      <w:r>
        <w:rPr>
          <w:rStyle w:val="NormalTok"/>
        </w:rPr>
        <w:t>(</w:t>
      </w:r>
      <w:proofErr w:type="spellStart"/>
      <w:r>
        <w:rPr>
          <w:rStyle w:val="BuiltInTok"/>
        </w:rPr>
        <w:t>int</w:t>
      </w:r>
      <w:proofErr w:type="spellEnd"/>
      <w:r>
        <w:rPr>
          <w:rStyle w:val="NormalTok"/>
        </w:rPr>
        <w:t>(</w:t>
      </w:r>
      <w:r>
        <w:rPr>
          <w:rStyle w:val="StringTok"/>
        </w:rPr>
        <w:t>'1'</w:t>
      </w:r>
      <w:r>
        <w:rPr>
          <w:rStyle w:val="NormalTok"/>
        </w:rPr>
        <w:t>))</w:t>
      </w:r>
      <w:r>
        <w:br/>
      </w:r>
      <w:r>
        <w:rPr>
          <w:rStyle w:val="NormalTok"/>
        </w:rPr>
        <w:t>Out[</w:t>
      </w:r>
      <w:r>
        <w:rPr>
          <w:rStyle w:val="DecValTok"/>
        </w:rPr>
        <w:t>9</w:t>
      </w:r>
      <w:r>
        <w:rPr>
          <w:rStyle w:val="NormalTok"/>
        </w:rPr>
        <w:t xml:space="preserve">]: </w:t>
      </w:r>
      <w:proofErr w:type="spellStart"/>
      <w:r>
        <w:rPr>
          <w:rStyle w:val="BuiltInTok"/>
        </w:rPr>
        <w:t>int</w:t>
      </w:r>
      <w:proofErr w:type="spellEnd"/>
    </w:p>
    <w:p w14:paraId="5B5F9930" w14:textId="77777777" w:rsidR="007C501D" w:rsidRDefault="00467D46">
      <w:pPr>
        <w:pStyle w:val="FirstParagraph"/>
        <w:ind w:firstLineChars="200" w:firstLine="480"/>
        <w:rPr>
          <w:lang w:eastAsia="zh-CN"/>
        </w:rPr>
        <w:pPrChange w:id="1793" w:author="ma" w:date="2018-09-29T13:48:00Z">
          <w:pPr>
            <w:pStyle w:val="FirstParagraph"/>
          </w:pPr>
        </w:pPrChange>
      </w:pPr>
      <w:r>
        <w:rPr>
          <w:lang w:eastAsia="zh-CN"/>
        </w:rPr>
        <w:t>除此之外，读者需要注意字符串与数字不能够进行</w:t>
      </w:r>
      <w:ins w:id="1794" w:author="ma" w:date="2018-09-29T13:49:00Z">
        <w:r w:rsidR="0006549A">
          <w:rPr>
            <w:rFonts w:hint="eastAsia"/>
            <w:lang w:eastAsia="zh-CN"/>
          </w:rPr>
          <w:t>连接（</w:t>
        </w:r>
      </w:ins>
      <w:r>
        <w:rPr>
          <w:rStyle w:val="VerbatimChar"/>
          <w:lang w:eastAsia="zh-CN"/>
        </w:rPr>
        <w:t>+</w:t>
      </w:r>
      <w:ins w:id="1795" w:author="ma" w:date="2018-09-29T13:49:00Z">
        <w:r w:rsidR="0006549A">
          <w:rPr>
            <w:rStyle w:val="VerbatimChar"/>
            <w:rFonts w:hint="eastAsia"/>
            <w:lang w:eastAsia="zh-CN"/>
          </w:rPr>
          <w:t>）</w:t>
        </w:r>
      </w:ins>
      <w:r>
        <w:rPr>
          <w:lang w:eastAsia="zh-CN"/>
        </w:rPr>
        <w:t>操作，</w:t>
      </w:r>
      <w:del w:id="1796" w:author="ma" w:date="2018-09-29T13:49:00Z">
        <w:r w:rsidDel="0006549A">
          <w:rPr>
            <w:lang w:eastAsia="zh-CN"/>
          </w:rPr>
          <w:delText>它</w:delText>
        </w:r>
      </w:del>
      <w:r>
        <w:rPr>
          <w:lang w:eastAsia="zh-CN"/>
        </w:rPr>
        <w:t>必须将一方</w:t>
      </w:r>
      <w:ins w:id="1797" w:author="ma" w:date="2018-09-29T13:49:00Z">
        <w:r w:rsidR="0006549A">
          <w:rPr>
            <w:rFonts w:hint="eastAsia"/>
            <w:lang w:eastAsia="zh-CN"/>
          </w:rPr>
          <w:t>的类型</w:t>
        </w:r>
      </w:ins>
      <w:r>
        <w:rPr>
          <w:lang w:eastAsia="zh-CN"/>
        </w:rPr>
        <w:t>转换为另一方</w:t>
      </w:r>
      <w:ins w:id="1798" w:author="ma" w:date="2018-09-29T13:49:00Z">
        <w:r w:rsidR="0006549A">
          <w:rPr>
            <w:rFonts w:hint="eastAsia"/>
            <w:lang w:eastAsia="zh-CN"/>
          </w:rPr>
          <w:t>的</w:t>
        </w:r>
      </w:ins>
      <w:r>
        <w:rPr>
          <w:lang w:eastAsia="zh-CN"/>
        </w:rPr>
        <w:t>类型，不然会抛出语法错误</w:t>
      </w:r>
      <w:ins w:id="1799" w:author="ma" w:date="2018-09-29T13:50:00Z">
        <w:r w:rsidR="0006549A">
          <w:rPr>
            <w:rFonts w:hint="eastAsia"/>
            <w:lang w:eastAsia="zh-CN"/>
          </w:rPr>
          <w:t>。</w:t>
        </w:r>
      </w:ins>
      <w:del w:id="1800" w:author="ma" w:date="2018-09-29T13:50:00Z">
        <w:r w:rsidDel="0006549A">
          <w:rPr>
            <w:lang w:eastAsia="zh-CN"/>
          </w:rPr>
          <w:delText>：</w:delText>
        </w:r>
      </w:del>
    </w:p>
    <w:p w14:paraId="7D84A7B1" w14:textId="77777777" w:rsidR="007C501D" w:rsidRDefault="00467D46">
      <w:pPr>
        <w:pStyle w:val="SourceCode"/>
      </w:pPr>
      <w:r>
        <w:rPr>
          <w:rStyle w:val="NormalTok"/>
        </w:rPr>
        <w:t>In [</w:t>
      </w:r>
      <w:r>
        <w:rPr>
          <w:rStyle w:val="DecValTok"/>
        </w:rPr>
        <w:t>10</w:t>
      </w:r>
      <w:r>
        <w:rPr>
          <w:rStyle w:val="NormalTok"/>
        </w:rPr>
        <w:t xml:space="preserve">]: </w:t>
      </w:r>
      <w:r>
        <w:rPr>
          <w:rStyle w:val="StringTok"/>
        </w:rPr>
        <w:t>"</w:t>
      </w:r>
      <w:proofErr w:type="spellStart"/>
      <w:r>
        <w:rPr>
          <w:rStyle w:val="StringTok"/>
        </w:rPr>
        <w:t>我的语文和数学成绩之和是</w:t>
      </w:r>
      <w:proofErr w:type="spellEnd"/>
      <w:r>
        <w:rPr>
          <w:rStyle w:val="StringTok"/>
        </w:rPr>
        <w:t xml:space="preserve"> "</w:t>
      </w:r>
      <w:r>
        <w:rPr>
          <w:rStyle w:val="NormalTok"/>
        </w:rPr>
        <w:t xml:space="preserve"> </w:t>
      </w:r>
      <w:r>
        <w:rPr>
          <w:rStyle w:val="OperatorTok"/>
        </w:rPr>
        <w:t>+</w:t>
      </w:r>
      <w:r>
        <w:rPr>
          <w:rStyle w:val="NormalTok"/>
        </w:rPr>
        <w:t xml:space="preserve"> </w:t>
      </w:r>
      <w:r>
        <w:rPr>
          <w:rStyle w:val="DecValTok"/>
        </w:rPr>
        <w:t>199</w:t>
      </w:r>
      <w:r>
        <w:br/>
      </w:r>
      <w:r>
        <w:rPr>
          <w:rStyle w:val="OperatorTok"/>
        </w:rPr>
        <w:t>---------------------------------------------------------------------------</w:t>
      </w:r>
      <w:r>
        <w:br/>
      </w:r>
      <w:proofErr w:type="spellStart"/>
      <w:r>
        <w:rPr>
          <w:rStyle w:val="PreprocessorTok"/>
        </w:rPr>
        <w:t>TypeError</w:t>
      </w:r>
      <w:proofErr w:type="spellEnd"/>
      <w:r>
        <w:rPr>
          <w:rStyle w:val="NormalTok"/>
        </w:rPr>
        <w:t xml:space="preserve"> </w:t>
      </w:r>
      <w:r w:rsidR="00F53B8B">
        <w:rPr>
          <w:rStyle w:val="NormalTok"/>
        </w:rPr>
        <w:t xml:space="preserve">                           </w:t>
      </w:r>
      <w:proofErr w:type="spellStart"/>
      <w:r>
        <w:rPr>
          <w:rStyle w:val="NormalTok"/>
        </w:rPr>
        <w:t>Traceback</w:t>
      </w:r>
      <w:proofErr w:type="spellEnd"/>
      <w:r>
        <w:rPr>
          <w:rStyle w:val="NormalTok"/>
        </w:rPr>
        <w:t xml:space="preserve"> (most recent call last)</w:t>
      </w:r>
      <w:r>
        <w:br/>
      </w:r>
      <w:r>
        <w:rPr>
          <w:rStyle w:val="OperatorTok"/>
        </w:rPr>
        <w:t>&lt;</w:t>
      </w:r>
      <w:r>
        <w:rPr>
          <w:rStyle w:val="NormalTok"/>
        </w:rPr>
        <w:t>ipython</w:t>
      </w:r>
      <w:r>
        <w:rPr>
          <w:rStyle w:val="OperatorTok"/>
        </w:rPr>
        <w:t>-</w:t>
      </w:r>
      <w:r>
        <w:rPr>
          <w:rStyle w:val="BuiltInTok"/>
        </w:rPr>
        <w:t>input</w:t>
      </w:r>
      <w:r>
        <w:rPr>
          <w:rStyle w:val="DecValTok"/>
        </w:rPr>
        <w:t>-10</w:t>
      </w:r>
      <w:r>
        <w:rPr>
          <w:rStyle w:val="OperatorTok"/>
        </w:rPr>
        <w:t>-</w:t>
      </w:r>
      <w:r>
        <w:rPr>
          <w:rStyle w:val="NormalTok"/>
        </w:rPr>
        <w:t>17fa10d93550</w:t>
      </w:r>
      <w:r>
        <w:rPr>
          <w:rStyle w:val="OperatorTok"/>
        </w:rPr>
        <w:t>&gt;</w:t>
      </w:r>
      <w:r>
        <w:rPr>
          <w:rStyle w:val="NormalTok"/>
        </w:rPr>
        <w:t xml:space="preserve"> </w:t>
      </w:r>
      <w:r>
        <w:rPr>
          <w:rStyle w:val="KeywordTok"/>
        </w:rPr>
        <w:t>in</w:t>
      </w:r>
      <w:r>
        <w:rPr>
          <w:rStyle w:val="NormalTok"/>
        </w:rPr>
        <w:t xml:space="preserve"> </w:t>
      </w:r>
      <w:r>
        <w:rPr>
          <w:rStyle w:val="OperatorTok"/>
        </w:rPr>
        <w:t>&lt;</w:t>
      </w:r>
      <w:r>
        <w:rPr>
          <w:rStyle w:val="NormalTok"/>
        </w:rPr>
        <w:t>module</w:t>
      </w:r>
      <w:r>
        <w:rPr>
          <w:rStyle w:val="OperatorTok"/>
        </w:rPr>
        <w:t>&gt;</w:t>
      </w:r>
      <w:r>
        <w:rPr>
          <w:rStyle w:val="NormalTok"/>
        </w:rPr>
        <w:t>()</w:t>
      </w:r>
      <w:r>
        <w:br/>
      </w:r>
      <w:r>
        <w:rPr>
          <w:rStyle w:val="OperatorTok"/>
        </w:rPr>
        <w:t>----&gt;</w:t>
      </w:r>
      <w:r>
        <w:rPr>
          <w:rStyle w:val="NormalTok"/>
        </w:rPr>
        <w:t xml:space="preserve"> </w:t>
      </w:r>
      <w:r>
        <w:rPr>
          <w:rStyle w:val="DecValTok"/>
        </w:rPr>
        <w:t>1</w:t>
      </w:r>
      <w:r>
        <w:rPr>
          <w:rStyle w:val="NormalTok"/>
        </w:rPr>
        <w:t xml:space="preserve"> </w:t>
      </w:r>
      <w:r>
        <w:rPr>
          <w:rStyle w:val="StringTok"/>
        </w:rPr>
        <w:t>"</w:t>
      </w:r>
      <w:proofErr w:type="spellStart"/>
      <w:r>
        <w:rPr>
          <w:rStyle w:val="StringTok"/>
        </w:rPr>
        <w:t>我的语文和数学成绩之和是</w:t>
      </w:r>
      <w:proofErr w:type="spellEnd"/>
      <w:r>
        <w:rPr>
          <w:rStyle w:val="StringTok"/>
        </w:rPr>
        <w:t xml:space="preserve"> "</w:t>
      </w:r>
      <w:r>
        <w:rPr>
          <w:rStyle w:val="NormalTok"/>
        </w:rPr>
        <w:t xml:space="preserve"> </w:t>
      </w:r>
      <w:r>
        <w:rPr>
          <w:rStyle w:val="OperatorTok"/>
        </w:rPr>
        <w:t>+</w:t>
      </w:r>
      <w:r>
        <w:rPr>
          <w:rStyle w:val="NormalTok"/>
        </w:rPr>
        <w:t xml:space="preserve"> </w:t>
      </w:r>
      <w:r>
        <w:rPr>
          <w:rStyle w:val="DecValTok"/>
        </w:rPr>
        <w:t>199</w:t>
      </w:r>
      <w:r>
        <w:br/>
      </w:r>
      <w:r>
        <w:br/>
      </w:r>
      <w:proofErr w:type="spellStart"/>
      <w:r>
        <w:rPr>
          <w:rStyle w:val="PreprocessorTok"/>
        </w:rPr>
        <w:t>TypeError</w:t>
      </w:r>
      <w:proofErr w:type="spellEnd"/>
      <w:r>
        <w:rPr>
          <w:rStyle w:val="NormalTok"/>
        </w:rPr>
        <w:t xml:space="preserve">: must be </w:t>
      </w:r>
      <w:proofErr w:type="spellStart"/>
      <w:r>
        <w:rPr>
          <w:rStyle w:val="BuiltInTok"/>
        </w:rPr>
        <w:t>str</w:t>
      </w:r>
      <w:proofErr w:type="spellEnd"/>
      <w:r>
        <w:rPr>
          <w:rStyle w:val="NormalTok"/>
        </w:rPr>
        <w:t xml:space="preserve">, </w:t>
      </w:r>
      <w:r>
        <w:rPr>
          <w:rStyle w:val="KeywordTok"/>
        </w:rPr>
        <w:t>not</w:t>
      </w:r>
      <w:r>
        <w:rPr>
          <w:rStyle w:val="NormalTok"/>
        </w:rPr>
        <w:t xml:space="preserve"> </w:t>
      </w:r>
      <w:proofErr w:type="spellStart"/>
      <w:r>
        <w:rPr>
          <w:rStyle w:val="BuiltInTok"/>
        </w:rPr>
        <w:t>int</w:t>
      </w:r>
      <w:proofErr w:type="spellEnd"/>
      <w:r>
        <w:br/>
      </w:r>
      <w:r>
        <w:br/>
      </w:r>
      <w:r>
        <w:rPr>
          <w:rStyle w:val="NormalTok"/>
        </w:rPr>
        <w:t>In [</w:t>
      </w:r>
      <w:r>
        <w:rPr>
          <w:rStyle w:val="DecValTok"/>
        </w:rPr>
        <w:t>11</w:t>
      </w:r>
      <w:r>
        <w:rPr>
          <w:rStyle w:val="NormalTok"/>
        </w:rPr>
        <w:t xml:space="preserve">]: </w:t>
      </w:r>
      <w:r>
        <w:rPr>
          <w:rStyle w:val="StringTok"/>
        </w:rPr>
        <w:t>"</w:t>
      </w:r>
      <w:proofErr w:type="spellStart"/>
      <w:r>
        <w:rPr>
          <w:rStyle w:val="StringTok"/>
        </w:rPr>
        <w:t>我的语文和数学成绩之和是</w:t>
      </w:r>
      <w:proofErr w:type="spellEnd"/>
      <w:r>
        <w:rPr>
          <w:rStyle w:val="StringTok"/>
        </w:rPr>
        <w:t xml:space="preserve"> "</w:t>
      </w:r>
      <w:r>
        <w:rPr>
          <w:rStyle w:val="NormalTok"/>
        </w:rPr>
        <w:t xml:space="preserve"> </w:t>
      </w:r>
      <w:r>
        <w:rPr>
          <w:rStyle w:val="OperatorTok"/>
        </w:rPr>
        <w:t>+</w:t>
      </w:r>
      <w:r>
        <w:rPr>
          <w:rStyle w:val="NormalTok"/>
        </w:rPr>
        <w:t xml:space="preserve"> </w:t>
      </w:r>
      <w:proofErr w:type="spellStart"/>
      <w:r>
        <w:rPr>
          <w:rStyle w:val="BuiltInTok"/>
        </w:rPr>
        <w:t>str</w:t>
      </w:r>
      <w:proofErr w:type="spellEnd"/>
      <w:r>
        <w:rPr>
          <w:rStyle w:val="NormalTok"/>
        </w:rPr>
        <w:t>(</w:t>
      </w:r>
      <w:r>
        <w:rPr>
          <w:rStyle w:val="DecValTok"/>
        </w:rPr>
        <w:t>199</w:t>
      </w:r>
      <w:r>
        <w:rPr>
          <w:rStyle w:val="NormalTok"/>
        </w:rPr>
        <w:t>)</w:t>
      </w:r>
      <w:r>
        <w:br/>
      </w:r>
      <w:r>
        <w:rPr>
          <w:rStyle w:val="NormalTok"/>
        </w:rPr>
        <w:t>Out[</w:t>
      </w:r>
      <w:r>
        <w:rPr>
          <w:rStyle w:val="DecValTok"/>
        </w:rPr>
        <w:t>11</w:t>
      </w:r>
      <w:r>
        <w:rPr>
          <w:rStyle w:val="NormalTok"/>
        </w:rPr>
        <w:t xml:space="preserve">]: </w:t>
      </w:r>
      <w:r>
        <w:rPr>
          <w:rStyle w:val="StringTok"/>
        </w:rPr>
        <w:t>'</w:t>
      </w:r>
      <w:proofErr w:type="spellStart"/>
      <w:r>
        <w:rPr>
          <w:rStyle w:val="StringTok"/>
        </w:rPr>
        <w:t>我的语文和数学成绩之和是</w:t>
      </w:r>
      <w:proofErr w:type="spellEnd"/>
      <w:r>
        <w:rPr>
          <w:rStyle w:val="StringTok"/>
        </w:rPr>
        <w:t xml:space="preserve"> 199'</w:t>
      </w:r>
    </w:p>
    <w:p w14:paraId="652228A9" w14:textId="77777777" w:rsidR="007C501D" w:rsidRDefault="00467D46">
      <w:pPr>
        <w:pStyle w:val="FirstParagraph"/>
        <w:ind w:firstLineChars="200" w:firstLine="480"/>
        <w:rPr>
          <w:lang w:eastAsia="zh-CN"/>
        </w:rPr>
        <w:pPrChange w:id="1801" w:author="ma" w:date="2018-09-29T13:50:00Z">
          <w:pPr>
            <w:pStyle w:val="FirstParagraph"/>
          </w:pPr>
        </w:pPrChange>
      </w:pPr>
      <w:r>
        <w:rPr>
          <w:lang w:eastAsia="zh-CN"/>
        </w:rPr>
        <w:t>这里使用</w:t>
      </w:r>
      <w:proofErr w:type="spellStart"/>
      <w:r>
        <w:rPr>
          <w:rStyle w:val="VerbatimChar"/>
          <w:lang w:eastAsia="zh-CN"/>
        </w:rPr>
        <w:t>str</w:t>
      </w:r>
      <w:proofErr w:type="spellEnd"/>
      <w:r>
        <w:rPr>
          <w:rStyle w:val="VerbatimChar"/>
          <w:lang w:eastAsia="zh-CN"/>
        </w:rPr>
        <w:t>()</w:t>
      </w:r>
      <w:r>
        <w:rPr>
          <w:lang w:eastAsia="zh-CN"/>
        </w:rPr>
        <w:t>将数字</w:t>
      </w:r>
      <w:r>
        <w:rPr>
          <w:rStyle w:val="VerbatimChar"/>
          <w:lang w:eastAsia="zh-CN"/>
        </w:rPr>
        <w:t>199</w:t>
      </w:r>
      <w:r>
        <w:rPr>
          <w:lang w:eastAsia="zh-CN"/>
        </w:rPr>
        <w:t>强制转换为字符</w:t>
      </w:r>
      <w:ins w:id="1802" w:author="ma" w:date="2018-09-29T13:50:00Z">
        <w:r w:rsidR="00F53B8B">
          <w:rPr>
            <w:rFonts w:hint="eastAsia"/>
            <w:lang w:eastAsia="zh-CN"/>
          </w:rPr>
          <w:t>。</w:t>
        </w:r>
      </w:ins>
      <w:del w:id="1803" w:author="ma" w:date="2018-09-29T13:50:00Z">
        <w:r w:rsidDel="00F53B8B">
          <w:rPr>
            <w:lang w:eastAsia="zh-CN"/>
          </w:rPr>
          <w:delText>，</w:delText>
        </w:r>
      </w:del>
      <w:r>
        <w:rPr>
          <w:lang w:eastAsia="zh-CN"/>
        </w:rPr>
        <w:t>相似的</w:t>
      </w:r>
      <w:ins w:id="1804" w:author="ma" w:date="2018-09-29T13:50:00Z">
        <w:r w:rsidR="00F53B8B">
          <w:rPr>
            <w:rFonts w:hint="eastAsia"/>
            <w:lang w:eastAsia="zh-CN"/>
          </w:rPr>
          <w:t>转换</w:t>
        </w:r>
      </w:ins>
      <w:r>
        <w:rPr>
          <w:lang w:eastAsia="zh-CN"/>
        </w:rPr>
        <w:t>函数</w:t>
      </w:r>
      <w:ins w:id="1805" w:author="ma" w:date="2018-09-29T13:50:00Z">
        <w:r w:rsidR="00F53B8B">
          <w:rPr>
            <w:rFonts w:hint="eastAsia"/>
            <w:lang w:eastAsia="zh-CN"/>
          </w:rPr>
          <w:t>还</w:t>
        </w:r>
      </w:ins>
      <w:r>
        <w:rPr>
          <w:lang w:eastAsia="zh-CN"/>
        </w:rPr>
        <w:t>有</w:t>
      </w:r>
      <w:proofErr w:type="spellStart"/>
      <w:r>
        <w:rPr>
          <w:rStyle w:val="VerbatimChar"/>
          <w:lang w:eastAsia="zh-CN"/>
        </w:rPr>
        <w:t>int</w:t>
      </w:r>
      <w:proofErr w:type="spellEnd"/>
      <w:r>
        <w:rPr>
          <w:rStyle w:val="VerbatimChar"/>
          <w:lang w:eastAsia="zh-CN"/>
        </w:rPr>
        <w:t>()</w:t>
      </w:r>
      <w:ins w:id="1806" w:author="ma" w:date="2018-09-29T13:50:00Z">
        <w:r w:rsidR="00F53B8B">
          <w:rPr>
            <w:rFonts w:hint="eastAsia"/>
            <w:lang w:eastAsia="zh-CN"/>
          </w:rPr>
          <w:t>、</w:t>
        </w:r>
      </w:ins>
      <w:del w:id="1807" w:author="ma" w:date="2018-09-29T13:50:00Z">
        <w:r w:rsidDel="00F53B8B">
          <w:rPr>
            <w:lang w:eastAsia="zh-CN"/>
          </w:rPr>
          <w:delText>，</w:delText>
        </w:r>
      </w:del>
      <w:r>
        <w:rPr>
          <w:rStyle w:val="VerbatimChar"/>
          <w:lang w:eastAsia="zh-CN"/>
        </w:rPr>
        <w:t>float()</w:t>
      </w:r>
      <w:del w:id="1808" w:author="ma" w:date="2018-09-29T13:50:00Z">
        <w:r w:rsidDel="00F53B8B">
          <w:rPr>
            <w:lang w:eastAsia="zh-CN"/>
          </w:rPr>
          <w:delText>以</w:delText>
        </w:r>
      </w:del>
      <w:r>
        <w:rPr>
          <w:lang w:eastAsia="zh-CN"/>
        </w:rPr>
        <w:t>及</w:t>
      </w:r>
      <w:r>
        <w:rPr>
          <w:rStyle w:val="VerbatimChar"/>
          <w:lang w:eastAsia="zh-CN"/>
        </w:rPr>
        <w:t>bool()</w:t>
      </w:r>
      <w:r>
        <w:rPr>
          <w:lang w:eastAsia="zh-CN"/>
        </w:rPr>
        <w:t>。</w:t>
      </w:r>
    </w:p>
    <w:p w14:paraId="6A7EC2DE" w14:textId="77777777" w:rsidR="007C501D" w:rsidRDefault="00467D46">
      <w:pPr>
        <w:pStyle w:val="a0"/>
        <w:ind w:firstLineChars="200" w:firstLine="480"/>
        <w:rPr>
          <w:lang w:eastAsia="zh-CN"/>
        </w:rPr>
        <w:pPrChange w:id="1809" w:author="ma" w:date="2018-09-29T13:50:00Z">
          <w:pPr>
            <w:pStyle w:val="a0"/>
          </w:pPr>
        </w:pPrChange>
      </w:pPr>
      <w:r>
        <w:rPr>
          <w:lang w:eastAsia="zh-CN"/>
        </w:rPr>
        <w:t>Python</w:t>
      </w:r>
      <w:r>
        <w:rPr>
          <w:lang w:eastAsia="zh-CN"/>
        </w:rPr>
        <w:t>常用的内置操作符包括</w:t>
      </w:r>
      <w:commentRangeStart w:id="1810"/>
      <w:r>
        <w:rPr>
          <w:b/>
          <w:lang w:eastAsia="zh-CN"/>
        </w:rPr>
        <w:t>算术</w:t>
      </w:r>
      <w:ins w:id="1811" w:author="ma" w:date="2018-09-29T13:51:00Z">
        <w:r w:rsidR="006C5E07">
          <w:rPr>
            <w:rFonts w:hint="eastAsia"/>
            <w:b/>
            <w:lang w:eastAsia="zh-CN"/>
          </w:rPr>
          <w:t>运算</w:t>
        </w:r>
      </w:ins>
      <w:r>
        <w:rPr>
          <w:b/>
          <w:lang w:eastAsia="zh-CN"/>
        </w:rPr>
        <w:t>操作符</w:t>
      </w:r>
      <w:commentRangeEnd w:id="1810"/>
      <w:r w:rsidR="006C5E07">
        <w:rPr>
          <w:rStyle w:val="af1"/>
        </w:rPr>
        <w:commentReference w:id="1810"/>
      </w:r>
      <w:r>
        <w:rPr>
          <w:b/>
          <w:lang w:eastAsia="zh-CN"/>
        </w:rPr>
        <w:t>、字符串操作符、比较操作符与布尔逻辑操作</w:t>
      </w:r>
      <w:ins w:id="1812" w:author="ma" w:date="2018-09-29T13:51:00Z">
        <w:r w:rsidR="006C5E07">
          <w:rPr>
            <w:rFonts w:hint="eastAsia"/>
            <w:lang w:eastAsia="zh-CN"/>
          </w:rPr>
          <w:t>符</w:t>
        </w:r>
      </w:ins>
      <w:del w:id="1813" w:author="ma" w:date="2018-09-29T13:51:00Z">
        <w:r w:rsidDel="006C5E07">
          <w:rPr>
            <w:lang w:eastAsia="zh-CN"/>
          </w:rPr>
          <w:delText>几类</w:delText>
        </w:r>
      </w:del>
      <w:r>
        <w:rPr>
          <w:lang w:eastAsia="zh-CN"/>
        </w:rPr>
        <w:t>，</w:t>
      </w:r>
      <w:del w:id="1814" w:author="ma" w:date="2018-09-29T13:52:00Z">
        <w:r w:rsidDel="006C5E07">
          <w:rPr>
            <w:lang w:eastAsia="zh-CN"/>
          </w:rPr>
          <w:delText>我们将其操作</w:delText>
        </w:r>
      </w:del>
      <w:r>
        <w:rPr>
          <w:lang w:eastAsia="zh-CN"/>
        </w:rPr>
        <w:t>汇总如下，并给出一</w:t>
      </w:r>
      <w:ins w:id="1815" w:author="ma" w:date="2018-09-29T13:53:00Z">
        <w:r w:rsidR="006C5E07">
          <w:rPr>
            <w:rFonts w:hint="eastAsia"/>
            <w:lang w:eastAsia="zh-CN"/>
          </w:rPr>
          <w:t>些</w:t>
        </w:r>
      </w:ins>
      <w:del w:id="1816" w:author="ma" w:date="2018-09-29T13:53:00Z">
        <w:r w:rsidDel="006C5E07">
          <w:rPr>
            <w:lang w:eastAsia="zh-CN"/>
          </w:rPr>
          <w:delText>个</w:delText>
        </w:r>
      </w:del>
      <w:r>
        <w:rPr>
          <w:lang w:eastAsia="zh-CN"/>
        </w:rPr>
        <w:t>简单的</w:t>
      </w:r>
      <w:ins w:id="1817" w:author="ma" w:date="2018-09-29T13:54:00Z">
        <w:r w:rsidR="00BD3E55">
          <w:rPr>
            <w:rFonts w:hint="eastAsia"/>
            <w:lang w:eastAsia="zh-CN"/>
          </w:rPr>
          <w:t>示</w:t>
        </w:r>
      </w:ins>
      <w:del w:id="1818" w:author="ma" w:date="2018-09-29T13:54:00Z">
        <w:r w:rsidDel="00BD3E55">
          <w:rPr>
            <w:lang w:eastAsia="zh-CN"/>
          </w:rPr>
          <w:delText>实</w:delText>
        </w:r>
      </w:del>
      <w:r>
        <w:rPr>
          <w:lang w:eastAsia="zh-CN"/>
        </w:rPr>
        <w:t>例，</w:t>
      </w:r>
      <w:del w:id="1819" w:author="ma" w:date="2018-09-29T13:53:00Z">
        <w:r w:rsidDel="006C5E07">
          <w:rPr>
            <w:lang w:eastAsia="zh-CN"/>
          </w:rPr>
          <w:delText>请</w:delText>
        </w:r>
      </w:del>
      <w:r>
        <w:rPr>
          <w:lang w:eastAsia="zh-CN"/>
        </w:rPr>
        <w:t>读者</w:t>
      </w:r>
      <w:ins w:id="1820" w:author="ma" w:date="2018-09-29T13:53:00Z">
        <w:r w:rsidR="006C5E07">
          <w:rPr>
            <w:rFonts w:hint="eastAsia"/>
            <w:lang w:eastAsia="zh-CN"/>
          </w:rPr>
          <w:t>可</w:t>
        </w:r>
      </w:ins>
      <w:r>
        <w:rPr>
          <w:lang w:eastAsia="zh-CN"/>
        </w:rPr>
        <w:t>自行运行</w:t>
      </w:r>
      <w:ins w:id="1821" w:author="ma" w:date="2018-09-29T13:54:00Z">
        <w:r w:rsidR="00BD3E55">
          <w:rPr>
            <w:rFonts w:hint="eastAsia"/>
            <w:lang w:eastAsia="zh-CN"/>
          </w:rPr>
          <w:t>示</w:t>
        </w:r>
      </w:ins>
      <w:r>
        <w:rPr>
          <w:lang w:eastAsia="zh-CN"/>
        </w:rPr>
        <w:t>例</w:t>
      </w:r>
      <w:del w:id="1822" w:author="ma" w:date="2018-09-29T13:54:00Z">
        <w:r w:rsidDel="00BD3E55">
          <w:rPr>
            <w:lang w:eastAsia="zh-CN"/>
          </w:rPr>
          <w:delText>子</w:delText>
        </w:r>
      </w:del>
      <w:r>
        <w:rPr>
          <w:lang w:eastAsia="zh-CN"/>
        </w:rPr>
        <w:t>并</w:t>
      </w:r>
      <w:ins w:id="1823" w:author="ma" w:date="2018-09-29T13:53:00Z">
        <w:r w:rsidR="00BD3E55">
          <w:rPr>
            <w:rFonts w:hint="eastAsia"/>
            <w:lang w:eastAsia="zh-CN"/>
          </w:rPr>
          <w:t>仔细</w:t>
        </w:r>
      </w:ins>
      <w:r>
        <w:rPr>
          <w:lang w:eastAsia="zh-CN"/>
        </w:rPr>
        <w:t>体会</w:t>
      </w:r>
      <w:del w:id="1824" w:author="ma" w:date="2018-09-29T13:54:00Z">
        <w:r w:rsidDel="00BD3E55">
          <w:rPr>
            <w:lang w:eastAsia="zh-CN"/>
          </w:rPr>
          <w:delText>操作结果</w:delText>
        </w:r>
      </w:del>
      <w:del w:id="1825" w:author="ma" w:date="2018-09-29T13:53:00Z">
        <w:r w:rsidDel="00BD3E55">
          <w:rPr>
            <w:lang w:eastAsia="zh-CN"/>
          </w:rPr>
          <w:delText>与及类型</w:delText>
        </w:r>
      </w:del>
      <w:r>
        <w:rPr>
          <w:lang w:eastAsia="zh-CN"/>
        </w:rPr>
        <w:t>。</w:t>
      </w:r>
    </w:p>
    <w:p w14:paraId="1C06B8EF" w14:textId="77777777" w:rsidR="007C501D" w:rsidRDefault="006C5E07">
      <w:pPr>
        <w:pStyle w:val="a0"/>
        <w:ind w:firstLineChars="200" w:firstLine="480"/>
        <w:rPr>
          <w:lang w:eastAsia="zh-CN"/>
        </w:rPr>
        <w:pPrChange w:id="1826" w:author="ma" w:date="2018-09-29T13:52:00Z">
          <w:pPr>
            <w:pStyle w:val="a0"/>
          </w:pPr>
        </w:pPrChange>
      </w:pPr>
      <w:ins w:id="1827" w:author="ma" w:date="2018-09-29T13:52:00Z">
        <w:r>
          <w:rPr>
            <w:rFonts w:hint="eastAsia"/>
            <w:lang w:eastAsia="zh-CN"/>
          </w:rPr>
          <w:t>1</w:t>
        </w:r>
        <w:r>
          <w:rPr>
            <w:rFonts w:hint="eastAsia"/>
            <w:lang w:eastAsia="zh-CN"/>
          </w:rPr>
          <w:t>）</w:t>
        </w:r>
      </w:ins>
      <w:r w:rsidR="00467D46">
        <w:rPr>
          <w:lang w:eastAsia="zh-CN"/>
        </w:rPr>
        <w:t>算术</w:t>
      </w:r>
      <w:ins w:id="1828" w:author="ma" w:date="2018-09-29T13:51:00Z">
        <w:r>
          <w:rPr>
            <w:rFonts w:hint="eastAsia"/>
            <w:lang w:eastAsia="zh-CN"/>
          </w:rPr>
          <w:t>运算</w:t>
        </w:r>
      </w:ins>
      <w:r w:rsidR="00467D46">
        <w:rPr>
          <w:lang w:eastAsia="zh-CN"/>
        </w:rPr>
        <w:t>操作符：</w:t>
      </w:r>
    </w:p>
    <w:p w14:paraId="48F16D15" w14:textId="77777777" w:rsidR="007C501D" w:rsidRDefault="00467D46">
      <w:pPr>
        <w:pStyle w:val="SourceCode"/>
        <w:rPr>
          <w:lang w:eastAsia="zh-CN"/>
        </w:rPr>
      </w:pPr>
      <w:r>
        <w:rPr>
          <w:rStyle w:val="DecValTok"/>
          <w:lang w:eastAsia="zh-CN"/>
        </w:rPr>
        <w:t>9</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rStyle w:val="NormalTok"/>
          <w:lang w:eastAsia="zh-CN"/>
        </w:rPr>
        <w:t xml:space="preserve"> </w:t>
      </w:r>
      <w:r>
        <w:rPr>
          <w:rStyle w:val="CommentTok"/>
          <w:lang w:eastAsia="zh-CN"/>
        </w:rPr>
        <w:t xml:space="preserve"># </w:t>
      </w:r>
      <w:r>
        <w:rPr>
          <w:rStyle w:val="CommentTok"/>
          <w:lang w:eastAsia="zh-CN"/>
        </w:rPr>
        <w:t>加</w:t>
      </w:r>
      <w:r>
        <w:rPr>
          <w:lang w:eastAsia="zh-CN"/>
        </w:rPr>
        <w:br/>
      </w:r>
      <w:r>
        <w:rPr>
          <w:rStyle w:val="DecValTok"/>
          <w:lang w:eastAsia="zh-CN"/>
        </w:rPr>
        <w:t>9</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rStyle w:val="NormalTok"/>
          <w:lang w:eastAsia="zh-CN"/>
        </w:rPr>
        <w:t xml:space="preserve"> </w:t>
      </w:r>
      <w:r>
        <w:rPr>
          <w:rStyle w:val="CommentTok"/>
          <w:lang w:eastAsia="zh-CN"/>
        </w:rPr>
        <w:t xml:space="preserve"># </w:t>
      </w:r>
      <w:r>
        <w:rPr>
          <w:rStyle w:val="CommentTok"/>
          <w:lang w:eastAsia="zh-CN"/>
        </w:rPr>
        <w:t>减</w:t>
      </w:r>
      <w:r>
        <w:rPr>
          <w:lang w:eastAsia="zh-CN"/>
        </w:rPr>
        <w:br/>
      </w:r>
      <w:r>
        <w:rPr>
          <w:rStyle w:val="DecValTok"/>
          <w:lang w:eastAsia="zh-CN"/>
        </w:rPr>
        <w:t>9</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rStyle w:val="NormalTok"/>
          <w:lang w:eastAsia="zh-CN"/>
        </w:rPr>
        <w:t xml:space="preserve"> </w:t>
      </w:r>
      <w:r>
        <w:rPr>
          <w:rStyle w:val="CommentTok"/>
          <w:lang w:eastAsia="zh-CN"/>
        </w:rPr>
        <w:t xml:space="preserve"># </w:t>
      </w:r>
      <w:r>
        <w:rPr>
          <w:rStyle w:val="CommentTok"/>
          <w:lang w:eastAsia="zh-CN"/>
        </w:rPr>
        <w:t>乘</w:t>
      </w:r>
      <w:r>
        <w:rPr>
          <w:lang w:eastAsia="zh-CN"/>
        </w:rPr>
        <w:br/>
      </w:r>
      <w:r>
        <w:rPr>
          <w:rStyle w:val="DecValTok"/>
          <w:lang w:eastAsia="zh-CN"/>
        </w:rPr>
        <w:t>9</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rStyle w:val="NormalTok"/>
          <w:lang w:eastAsia="zh-CN"/>
        </w:rPr>
        <w:t xml:space="preserve"> </w:t>
      </w:r>
      <w:r>
        <w:rPr>
          <w:rStyle w:val="CommentTok"/>
          <w:lang w:eastAsia="zh-CN"/>
        </w:rPr>
        <w:t xml:space="preserve"># </w:t>
      </w:r>
      <w:r>
        <w:rPr>
          <w:rStyle w:val="CommentTok"/>
          <w:lang w:eastAsia="zh-CN"/>
        </w:rPr>
        <w:t>除（浮点输出）</w:t>
      </w:r>
      <w:r>
        <w:rPr>
          <w:lang w:eastAsia="zh-CN"/>
        </w:rPr>
        <w:br/>
      </w:r>
      <w:r>
        <w:rPr>
          <w:rStyle w:val="DecValTok"/>
          <w:lang w:eastAsia="zh-CN"/>
        </w:rPr>
        <w:t>9</w:t>
      </w:r>
      <w:r>
        <w:rPr>
          <w:rStyle w:val="NormalTok"/>
          <w:lang w:eastAsia="zh-CN"/>
        </w:rPr>
        <w:t xml:space="preserve"> </w:t>
      </w:r>
      <w:r>
        <w:rPr>
          <w:rStyle w:val="OperatorTok"/>
          <w:lang w:eastAsia="zh-CN"/>
        </w:rPr>
        <w:t>//</w:t>
      </w:r>
      <w:r>
        <w:rPr>
          <w:rStyle w:val="DecValTok"/>
          <w:lang w:eastAsia="zh-CN"/>
        </w:rPr>
        <w:t>2</w:t>
      </w:r>
      <w:r>
        <w:rPr>
          <w:rStyle w:val="NormalTok"/>
          <w:lang w:eastAsia="zh-CN"/>
        </w:rPr>
        <w:t xml:space="preserve"> </w:t>
      </w:r>
      <w:r>
        <w:rPr>
          <w:rStyle w:val="CommentTok"/>
          <w:lang w:eastAsia="zh-CN"/>
        </w:rPr>
        <w:t xml:space="preserve"># </w:t>
      </w:r>
      <w:r>
        <w:rPr>
          <w:rStyle w:val="CommentTok"/>
          <w:lang w:eastAsia="zh-CN"/>
        </w:rPr>
        <w:t>整除</w:t>
      </w:r>
      <w:r>
        <w:rPr>
          <w:lang w:eastAsia="zh-CN"/>
        </w:rPr>
        <w:br/>
      </w:r>
      <w:r>
        <w:rPr>
          <w:rStyle w:val="DecValTok"/>
          <w:lang w:eastAsia="zh-CN"/>
        </w:rPr>
        <w:t>9</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2</w:t>
      </w:r>
      <w:r>
        <w:rPr>
          <w:rStyle w:val="NormalTok"/>
          <w:lang w:eastAsia="zh-CN"/>
        </w:rPr>
        <w:t xml:space="preserve"> </w:t>
      </w:r>
      <w:r>
        <w:rPr>
          <w:rStyle w:val="CommentTok"/>
          <w:lang w:eastAsia="zh-CN"/>
        </w:rPr>
        <w:t xml:space="preserve"># </w:t>
      </w:r>
      <w:r>
        <w:rPr>
          <w:rStyle w:val="CommentTok"/>
          <w:lang w:eastAsia="zh-CN"/>
        </w:rPr>
        <w:t>求余</w:t>
      </w:r>
      <w:r>
        <w:rPr>
          <w:lang w:eastAsia="zh-CN"/>
        </w:rPr>
        <w:br/>
      </w:r>
      <w:r>
        <w:rPr>
          <w:rStyle w:val="DecValTok"/>
          <w:lang w:eastAsia="zh-CN"/>
        </w:rPr>
        <w:t>9</w:t>
      </w:r>
      <w:r>
        <w:rPr>
          <w:rStyle w:val="NormalTok"/>
          <w:lang w:eastAsia="zh-CN"/>
        </w:rPr>
        <w:t xml:space="preserve"> </w:t>
      </w:r>
      <w:r>
        <w:rPr>
          <w:rStyle w:val="OperatorTok"/>
          <w:lang w:eastAsia="zh-CN"/>
        </w:rPr>
        <w:t>**</w:t>
      </w:r>
      <w:r>
        <w:rPr>
          <w:rStyle w:val="DecValTok"/>
          <w:lang w:eastAsia="zh-CN"/>
        </w:rPr>
        <w:t>2</w:t>
      </w:r>
      <w:r>
        <w:rPr>
          <w:rStyle w:val="NormalTok"/>
          <w:lang w:eastAsia="zh-CN"/>
        </w:rPr>
        <w:t xml:space="preserve"> </w:t>
      </w:r>
      <w:r>
        <w:rPr>
          <w:rStyle w:val="CommentTok"/>
          <w:lang w:eastAsia="zh-CN"/>
        </w:rPr>
        <w:t xml:space="preserve"># </w:t>
      </w:r>
      <w:r>
        <w:rPr>
          <w:rStyle w:val="CommentTok"/>
          <w:lang w:eastAsia="zh-CN"/>
        </w:rPr>
        <w:t>幂</w:t>
      </w:r>
    </w:p>
    <w:p w14:paraId="70F2AAAC" w14:textId="77777777" w:rsidR="007C501D" w:rsidRDefault="00BD3E55">
      <w:pPr>
        <w:pStyle w:val="FirstParagraph"/>
        <w:ind w:firstLineChars="200" w:firstLine="480"/>
        <w:rPr>
          <w:lang w:eastAsia="zh-CN"/>
        </w:rPr>
        <w:pPrChange w:id="1829" w:author="ma" w:date="2018-09-29T13:54:00Z">
          <w:pPr>
            <w:pStyle w:val="FirstParagraph"/>
          </w:pPr>
        </w:pPrChange>
      </w:pPr>
      <w:ins w:id="1830" w:author="ma" w:date="2018-09-29T13:54:00Z">
        <w:r>
          <w:rPr>
            <w:rFonts w:hint="eastAsia"/>
            <w:lang w:eastAsia="zh-CN"/>
          </w:rPr>
          <w:t>2</w:t>
        </w:r>
        <w:r>
          <w:rPr>
            <w:rFonts w:hint="eastAsia"/>
            <w:lang w:eastAsia="zh-CN"/>
          </w:rPr>
          <w:t>）</w:t>
        </w:r>
      </w:ins>
      <w:r w:rsidR="00467D46">
        <w:rPr>
          <w:lang w:eastAsia="zh-CN"/>
        </w:rPr>
        <w:t>字符串操作符：</w:t>
      </w:r>
    </w:p>
    <w:p w14:paraId="288A85D7" w14:textId="77777777" w:rsidR="007C501D" w:rsidRDefault="00467D46">
      <w:pPr>
        <w:pStyle w:val="SourceCode"/>
        <w:rPr>
          <w:lang w:eastAsia="zh-CN"/>
        </w:rPr>
      </w:pPr>
      <w:r>
        <w:rPr>
          <w:rStyle w:val="CommentTok"/>
          <w:lang w:eastAsia="zh-CN"/>
        </w:rPr>
        <w:t>'</w:t>
      </w:r>
      <w:r>
        <w:rPr>
          <w:rStyle w:val="CommentTok"/>
          <w:lang w:eastAsia="zh-CN"/>
        </w:rPr>
        <w:t>这是一个</w:t>
      </w:r>
      <w:r>
        <w:rPr>
          <w:rStyle w:val="Comment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StringTok"/>
          <w:lang w:eastAsia="zh-CN"/>
        </w:rPr>
        <w:t>'</w:t>
      </w:r>
      <w:r>
        <w:rPr>
          <w:rStyle w:val="StringTok"/>
          <w:lang w:eastAsia="zh-CN"/>
        </w:rPr>
        <w:t>字符串</w:t>
      </w:r>
      <w:r>
        <w:rPr>
          <w:rStyle w:val="StringTok"/>
          <w:lang w:eastAsia="zh-CN"/>
        </w:rPr>
        <w:t>'</w:t>
      </w:r>
      <w:r>
        <w:rPr>
          <w:rStyle w:val="NormalTok"/>
          <w:lang w:eastAsia="zh-CN"/>
        </w:rPr>
        <w:t xml:space="preserve"> </w:t>
      </w:r>
      <w:r>
        <w:rPr>
          <w:rStyle w:val="CommentTok"/>
          <w:lang w:eastAsia="zh-CN"/>
        </w:rPr>
        <w:t xml:space="preserve"># </w:t>
      </w:r>
      <w:r>
        <w:rPr>
          <w:rStyle w:val="CommentTok"/>
          <w:lang w:eastAsia="zh-CN"/>
        </w:rPr>
        <w:t>字符串</w:t>
      </w:r>
      <w:del w:id="1831" w:author="ma" w:date="2018-09-29T13:56:00Z">
        <w:r w:rsidDel="000A3FCE">
          <w:rPr>
            <w:rStyle w:val="CommentTok"/>
            <w:lang w:eastAsia="zh-CN"/>
          </w:rPr>
          <w:delText>粘连</w:delText>
        </w:r>
      </w:del>
      <w:ins w:id="1832" w:author="ma" w:date="2018-09-29T13:56:00Z">
        <w:r w:rsidR="000A3FCE">
          <w:rPr>
            <w:rStyle w:val="CommentTok"/>
            <w:rFonts w:hint="eastAsia"/>
            <w:lang w:eastAsia="zh-CN"/>
          </w:rPr>
          <w:t>连接</w:t>
        </w:r>
      </w:ins>
      <w:r>
        <w:rPr>
          <w:lang w:eastAsia="zh-CN"/>
        </w:rPr>
        <w:br/>
      </w:r>
      <w:r>
        <w:rPr>
          <w:rStyle w:val="CommentTok"/>
          <w:lang w:eastAsia="zh-CN"/>
        </w:rPr>
        <w:t>'</w:t>
      </w:r>
      <w:r>
        <w:rPr>
          <w:rStyle w:val="CommentTok"/>
          <w:lang w:eastAsia="zh-CN"/>
        </w:rPr>
        <w:t>这是一个字符串</w:t>
      </w:r>
      <w:r>
        <w:rPr>
          <w:rStyle w:val="CommentTok"/>
          <w:lang w:eastAsia="zh-CN"/>
        </w:rPr>
        <w:t>'</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5</w:t>
      </w:r>
      <w:r>
        <w:rPr>
          <w:rStyle w:val="NormalTok"/>
          <w:lang w:eastAsia="zh-CN"/>
        </w:rPr>
        <w:t xml:space="preserve">  </w:t>
      </w:r>
      <w:r>
        <w:rPr>
          <w:rStyle w:val="CommentTok"/>
          <w:lang w:eastAsia="zh-CN"/>
        </w:rPr>
        <w:t xml:space="preserve"># </w:t>
      </w:r>
      <w:r>
        <w:rPr>
          <w:rStyle w:val="CommentTok"/>
          <w:lang w:eastAsia="zh-CN"/>
        </w:rPr>
        <w:t>字符串重复</w:t>
      </w:r>
    </w:p>
    <w:p w14:paraId="653D5E99" w14:textId="77777777" w:rsidR="007C501D" w:rsidRDefault="0095287A">
      <w:pPr>
        <w:pStyle w:val="FirstParagraph"/>
        <w:ind w:firstLineChars="200" w:firstLine="480"/>
        <w:rPr>
          <w:lang w:eastAsia="zh-CN"/>
        </w:rPr>
        <w:pPrChange w:id="1833" w:author="ma" w:date="2018-09-29T13:55:00Z">
          <w:pPr>
            <w:pStyle w:val="FirstParagraph"/>
          </w:pPr>
        </w:pPrChange>
      </w:pPr>
      <w:ins w:id="1834" w:author="ma" w:date="2018-09-29T13:55:00Z">
        <w:r>
          <w:rPr>
            <w:rFonts w:hint="eastAsia"/>
            <w:lang w:eastAsia="zh-CN"/>
          </w:rPr>
          <w:t>3</w:t>
        </w:r>
        <w:r>
          <w:rPr>
            <w:rFonts w:hint="eastAsia"/>
            <w:lang w:eastAsia="zh-CN"/>
          </w:rPr>
          <w:t>）</w:t>
        </w:r>
      </w:ins>
      <w:r w:rsidR="00467D46">
        <w:rPr>
          <w:lang w:eastAsia="zh-CN"/>
        </w:rPr>
        <w:t>比较操作符：</w:t>
      </w:r>
    </w:p>
    <w:p w14:paraId="7E62F715" w14:textId="77777777" w:rsidR="007C501D" w:rsidRDefault="00467D46">
      <w:pPr>
        <w:pStyle w:val="SourceCode"/>
        <w:rPr>
          <w:lang w:eastAsia="zh-CN"/>
        </w:rPr>
      </w:pPr>
      <w:r>
        <w:rPr>
          <w:rStyle w:val="DecValTok"/>
          <w:lang w:eastAsia="zh-CN"/>
        </w:rPr>
        <w:t>5</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4</w:t>
      </w:r>
      <w:r>
        <w:rPr>
          <w:rStyle w:val="NormalTok"/>
          <w:lang w:eastAsia="zh-CN"/>
        </w:rPr>
        <w:t xml:space="preserve">  </w:t>
      </w:r>
      <w:r>
        <w:rPr>
          <w:rStyle w:val="CommentTok"/>
          <w:lang w:eastAsia="zh-CN"/>
        </w:rPr>
        <w:t xml:space="preserve"># </w:t>
      </w:r>
      <w:r>
        <w:rPr>
          <w:rStyle w:val="CommentTok"/>
          <w:lang w:eastAsia="zh-CN"/>
        </w:rPr>
        <w:t>等于</w:t>
      </w:r>
      <w:r>
        <w:rPr>
          <w:lang w:eastAsia="zh-CN"/>
        </w:rPr>
        <w:br/>
      </w:r>
      <w:r>
        <w:rPr>
          <w:rStyle w:val="DecValTok"/>
          <w:lang w:eastAsia="zh-CN"/>
        </w:rPr>
        <w:t>5</w:t>
      </w:r>
      <w:r>
        <w:rPr>
          <w:rStyle w:val="NormalTok"/>
          <w:lang w:eastAsia="zh-CN"/>
        </w:rPr>
        <w:t xml:space="preserve"> </w:t>
      </w:r>
      <w:r>
        <w:rPr>
          <w:rStyle w:val="OperatorTok"/>
          <w:lang w:eastAsia="zh-CN"/>
        </w:rPr>
        <w:t>&gt;</w:t>
      </w:r>
      <w:r>
        <w:rPr>
          <w:rStyle w:val="NormalTok"/>
          <w:lang w:eastAsia="zh-CN"/>
        </w:rPr>
        <w:t xml:space="preserve"> </w:t>
      </w:r>
      <w:r>
        <w:rPr>
          <w:rStyle w:val="DecValTok"/>
          <w:lang w:eastAsia="zh-CN"/>
        </w:rPr>
        <w:t>4</w:t>
      </w:r>
      <w:r>
        <w:rPr>
          <w:rStyle w:val="NormalTok"/>
          <w:lang w:eastAsia="zh-CN"/>
        </w:rPr>
        <w:t xml:space="preserve">   </w:t>
      </w:r>
      <w:r>
        <w:rPr>
          <w:rStyle w:val="CommentTok"/>
          <w:lang w:eastAsia="zh-CN"/>
        </w:rPr>
        <w:t xml:space="preserve"># </w:t>
      </w:r>
      <w:r>
        <w:rPr>
          <w:rStyle w:val="CommentTok"/>
          <w:lang w:eastAsia="zh-CN"/>
        </w:rPr>
        <w:t>大于</w:t>
      </w:r>
      <w:r>
        <w:rPr>
          <w:lang w:eastAsia="zh-CN"/>
        </w:rPr>
        <w:br/>
      </w:r>
      <w:r>
        <w:rPr>
          <w:rStyle w:val="DecValTok"/>
          <w:lang w:eastAsia="zh-CN"/>
        </w:rPr>
        <w:t>5</w:t>
      </w:r>
      <w:r>
        <w:rPr>
          <w:rStyle w:val="NormalTok"/>
          <w:lang w:eastAsia="zh-CN"/>
        </w:rPr>
        <w:t xml:space="preserve"> </w:t>
      </w:r>
      <w:r>
        <w:rPr>
          <w:rStyle w:val="OperatorTok"/>
          <w:lang w:eastAsia="zh-CN"/>
        </w:rPr>
        <w:t>&lt;</w:t>
      </w:r>
      <w:r>
        <w:rPr>
          <w:rStyle w:val="NormalTok"/>
          <w:lang w:eastAsia="zh-CN"/>
        </w:rPr>
        <w:t xml:space="preserve"> </w:t>
      </w:r>
      <w:r>
        <w:rPr>
          <w:rStyle w:val="DecValTok"/>
          <w:lang w:eastAsia="zh-CN"/>
        </w:rPr>
        <w:t>4</w:t>
      </w:r>
      <w:r>
        <w:rPr>
          <w:rStyle w:val="NormalTok"/>
          <w:lang w:eastAsia="zh-CN"/>
        </w:rPr>
        <w:t xml:space="preserve">   </w:t>
      </w:r>
      <w:r>
        <w:rPr>
          <w:rStyle w:val="CommentTok"/>
          <w:lang w:eastAsia="zh-CN"/>
        </w:rPr>
        <w:t xml:space="preserve"># </w:t>
      </w:r>
      <w:r>
        <w:rPr>
          <w:rStyle w:val="CommentTok"/>
          <w:lang w:eastAsia="zh-CN"/>
        </w:rPr>
        <w:t>小于</w:t>
      </w:r>
      <w:r>
        <w:rPr>
          <w:lang w:eastAsia="zh-CN"/>
        </w:rPr>
        <w:br/>
      </w:r>
      <w:r>
        <w:rPr>
          <w:rStyle w:val="DecValTok"/>
          <w:lang w:eastAsia="zh-CN"/>
        </w:rPr>
        <w:lastRenderedPageBreak/>
        <w:t>5</w:t>
      </w:r>
      <w:r>
        <w:rPr>
          <w:rStyle w:val="NormalTok"/>
          <w:lang w:eastAsia="zh-CN"/>
        </w:rPr>
        <w:t xml:space="preserve"> </w:t>
      </w:r>
      <w:r>
        <w:rPr>
          <w:rStyle w:val="OperatorTok"/>
          <w:lang w:eastAsia="zh-CN"/>
        </w:rPr>
        <w:t>!=</w:t>
      </w:r>
      <w:r>
        <w:rPr>
          <w:rStyle w:val="NormalTok"/>
          <w:lang w:eastAsia="zh-CN"/>
        </w:rPr>
        <w:t xml:space="preserve"> </w:t>
      </w:r>
      <w:r>
        <w:rPr>
          <w:rStyle w:val="DecValTok"/>
          <w:lang w:eastAsia="zh-CN"/>
        </w:rPr>
        <w:t>4</w:t>
      </w:r>
      <w:r>
        <w:rPr>
          <w:rStyle w:val="NormalTok"/>
          <w:lang w:eastAsia="zh-CN"/>
        </w:rPr>
        <w:t xml:space="preserve">  </w:t>
      </w:r>
      <w:r>
        <w:rPr>
          <w:rStyle w:val="CommentTok"/>
          <w:lang w:eastAsia="zh-CN"/>
        </w:rPr>
        <w:t xml:space="preserve"># </w:t>
      </w:r>
      <w:r>
        <w:rPr>
          <w:rStyle w:val="CommentTok"/>
          <w:lang w:eastAsia="zh-CN"/>
        </w:rPr>
        <w:t>不等于</w:t>
      </w:r>
      <w:r>
        <w:rPr>
          <w:lang w:eastAsia="zh-CN"/>
        </w:rPr>
        <w:br/>
      </w:r>
      <w:r>
        <w:rPr>
          <w:rStyle w:val="DecValTok"/>
          <w:lang w:eastAsia="zh-CN"/>
        </w:rPr>
        <w:t>5</w:t>
      </w:r>
      <w:r>
        <w:rPr>
          <w:rStyle w:val="NormalTok"/>
          <w:lang w:eastAsia="zh-CN"/>
        </w:rPr>
        <w:t xml:space="preserve"> </w:t>
      </w:r>
      <w:r>
        <w:rPr>
          <w:rStyle w:val="OperatorTok"/>
          <w:lang w:eastAsia="zh-CN"/>
        </w:rPr>
        <w:t>&gt;=</w:t>
      </w:r>
      <w:r>
        <w:rPr>
          <w:rStyle w:val="NormalTok"/>
          <w:lang w:eastAsia="zh-CN"/>
        </w:rPr>
        <w:t xml:space="preserve"> </w:t>
      </w:r>
      <w:r>
        <w:rPr>
          <w:rStyle w:val="DecValTok"/>
          <w:lang w:eastAsia="zh-CN"/>
        </w:rPr>
        <w:t>4</w:t>
      </w:r>
      <w:r>
        <w:rPr>
          <w:rStyle w:val="NormalTok"/>
          <w:lang w:eastAsia="zh-CN"/>
        </w:rPr>
        <w:t xml:space="preserve">  </w:t>
      </w:r>
      <w:r>
        <w:rPr>
          <w:rStyle w:val="CommentTok"/>
          <w:lang w:eastAsia="zh-CN"/>
        </w:rPr>
        <w:t xml:space="preserve"># </w:t>
      </w:r>
      <w:r>
        <w:rPr>
          <w:rStyle w:val="CommentTok"/>
          <w:lang w:eastAsia="zh-CN"/>
        </w:rPr>
        <w:t>大于或等于</w:t>
      </w:r>
      <w:r>
        <w:rPr>
          <w:lang w:eastAsia="zh-CN"/>
        </w:rPr>
        <w:br/>
      </w:r>
      <w:r>
        <w:rPr>
          <w:rStyle w:val="DecValTok"/>
          <w:lang w:eastAsia="zh-CN"/>
        </w:rPr>
        <w:t>5</w:t>
      </w:r>
      <w:r>
        <w:rPr>
          <w:rStyle w:val="NormalTok"/>
          <w:lang w:eastAsia="zh-CN"/>
        </w:rPr>
        <w:t xml:space="preserve"> </w:t>
      </w:r>
      <w:r>
        <w:rPr>
          <w:rStyle w:val="OperatorTok"/>
          <w:lang w:eastAsia="zh-CN"/>
        </w:rPr>
        <w:t>&lt;=</w:t>
      </w:r>
      <w:r>
        <w:rPr>
          <w:rStyle w:val="NormalTok"/>
          <w:lang w:eastAsia="zh-CN"/>
        </w:rPr>
        <w:t xml:space="preserve"> </w:t>
      </w:r>
      <w:r>
        <w:rPr>
          <w:rStyle w:val="DecValTok"/>
          <w:lang w:eastAsia="zh-CN"/>
        </w:rPr>
        <w:t>4</w:t>
      </w:r>
      <w:r>
        <w:rPr>
          <w:rStyle w:val="NormalTok"/>
          <w:lang w:eastAsia="zh-CN"/>
        </w:rPr>
        <w:t xml:space="preserve">  </w:t>
      </w:r>
      <w:r>
        <w:rPr>
          <w:rStyle w:val="CommentTok"/>
          <w:lang w:eastAsia="zh-CN"/>
        </w:rPr>
        <w:t xml:space="preserve"># </w:t>
      </w:r>
      <w:r>
        <w:rPr>
          <w:rStyle w:val="CommentTok"/>
          <w:lang w:eastAsia="zh-CN"/>
        </w:rPr>
        <w:t>小于或等于</w:t>
      </w:r>
    </w:p>
    <w:p w14:paraId="35ADE939" w14:textId="77777777" w:rsidR="007C501D" w:rsidRDefault="000A3FCE">
      <w:pPr>
        <w:pStyle w:val="FirstParagraph"/>
        <w:ind w:firstLineChars="200" w:firstLine="480"/>
        <w:rPr>
          <w:lang w:eastAsia="zh-CN"/>
        </w:rPr>
        <w:pPrChange w:id="1835" w:author="ma" w:date="2018-09-29T13:57:00Z">
          <w:pPr>
            <w:pStyle w:val="FirstParagraph"/>
          </w:pPr>
        </w:pPrChange>
      </w:pPr>
      <w:ins w:id="1836" w:author="ma" w:date="2018-09-29T13:57:00Z">
        <w:r>
          <w:rPr>
            <w:rFonts w:hint="eastAsia"/>
            <w:lang w:eastAsia="zh-CN"/>
          </w:rPr>
          <w:t>4</w:t>
        </w:r>
        <w:r>
          <w:rPr>
            <w:rFonts w:hint="eastAsia"/>
            <w:lang w:eastAsia="zh-CN"/>
          </w:rPr>
          <w:t>）</w:t>
        </w:r>
      </w:ins>
      <w:r w:rsidR="00467D46">
        <w:rPr>
          <w:lang w:eastAsia="zh-CN"/>
        </w:rPr>
        <w:t>布尔</w:t>
      </w:r>
      <w:del w:id="1837" w:author="ma" w:date="2018-09-29T13:51:00Z">
        <w:r w:rsidR="00467D46" w:rsidDel="006C5E07">
          <w:rPr>
            <w:lang w:eastAsia="zh-CN"/>
          </w:rPr>
          <w:delText>操作</w:delText>
        </w:r>
      </w:del>
      <w:r w:rsidR="00467D46">
        <w:rPr>
          <w:lang w:eastAsia="zh-CN"/>
        </w:rPr>
        <w:t>逻辑</w:t>
      </w:r>
      <w:ins w:id="1838" w:author="ma" w:date="2018-09-29T13:51:00Z">
        <w:r w:rsidR="006C5E07">
          <w:rPr>
            <w:rFonts w:hint="eastAsia"/>
            <w:lang w:eastAsia="zh-CN"/>
          </w:rPr>
          <w:t>操作符</w:t>
        </w:r>
      </w:ins>
      <w:r w:rsidR="00467D46">
        <w:rPr>
          <w:lang w:eastAsia="zh-CN"/>
        </w:rPr>
        <w:t>：</w:t>
      </w:r>
    </w:p>
    <w:p w14:paraId="6BD90EA4" w14:textId="77777777" w:rsidR="007C501D" w:rsidRDefault="00467D46">
      <w:pPr>
        <w:pStyle w:val="SourceCode"/>
        <w:rPr>
          <w:lang w:eastAsia="zh-CN"/>
        </w:rPr>
      </w:pPr>
      <w:r>
        <w:rPr>
          <w:rStyle w:val="VariableTok"/>
        </w:rPr>
        <w:t>True</w:t>
      </w:r>
      <w:r>
        <w:rPr>
          <w:rStyle w:val="NormalTok"/>
        </w:rPr>
        <w:t xml:space="preserve"> </w:t>
      </w:r>
      <w:r>
        <w:rPr>
          <w:rStyle w:val="KeywordTok"/>
        </w:rPr>
        <w:t>and</w:t>
      </w:r>
      <w:r>
        <w:rPr>
          <w:rStyle w:val="NormalTok"/>
        </w:rPr>
        <w:t xml:space="preserve"> </w:t>
      </w:r>
      <w:r>
        <w:rPr>
          <w:rStyle w:val="VariableTok"/>
        </w:rPr>
        <w:t>True</w:t>
      </w:r>
      <w:r>
        <w:rPr>
          <w:rStyle w:val="NormalTok"/>
        </w:rPr>
        <w:t xml:space="preserve">   </w:t>
      </w:r>
      <w:r>
        <w:rPr>
          <w:rStyle w:val="CommentTok"/>
        </w:rPr>
        <w:t xml:space="preserve"># </w:t>
      </w:r>
      <w:proofErr w:type="spellStart"/>
      <w:r>
        <w:rPr>
          <w:rStyle w:val="CommentTok"/>
        </w:rPr>
        <w:t>逻辑</w:t>
      </w:r>
      <w:commentRangeStart w:id="1839"/>
      <w:proofErr w:type="spellEnd"/>
      <w:ins w:id="1840" w:author="ma" w:date="2018-09-29T13:57:00Z">
        <w:r w:rsidR="000A3FCE">
          <w:rPr>
            <w:rStyle w:val="CommentTok"/>
            <w:rFonts w:hint="eastAsia"/>
            <w:lang w:eastAsia="zh-CN"/>
          </w:rPr>
          <w:t>“</w:t>
        </w:r>
        <w:commentRangeEnd w:id="1839"/>
        <w:r w:rsidR="000A3FCE">
          <w:rPr>
            <w:rStyle w:val="af1"/>
          </w:rPr>
          <w:commentReference w:id="1839"/>
        </w:r>
      </w:ins>
      <w:r>
        <w:rPr>
          <w:rStyle w:val="CommentTok"/>
        </w:rPr>
        <w:t>与</w:t>
      </w:r>
      <w:ins w:id="1841" w:author="ma" w:date="2018-09-29T13:57:00Z">
        <w:r w:rsidR="000A3FCE">
          <w:rPr>
            <w:rStyle w:val="CommentTok"/>
            <w:rFonts w:hint="eastAsia"/>
            <w:lang w:eastAsia="zh-CN"/>
          </w:rPr>
          <w:t>”</w:t>
        </w:r>
      </w:ins>
      <w:r>
        <w:br/>
      </w:r>
      <w:r>
        <w:rPr>
          <w:rStyle w:val="VariableTok"/>
        </w:rPr>
        <w:t>True</w:t>
      </w:r>
      <w:r>
        <w:rPr>
          <w:rStyle w:val="NormalTok"/>
        </w:rPr>
        <w:t xml:space="preserve"> </w:t>
      </w:r>
      <w:r>
        <w:rPr>
          <w:rStyle w:val="KeywordTok"/>
        </w:rPr>
        <w:t>or</w:t>
      </w:r>
      <w:r>
        <w:rPr>
          <w:rStyle w:val="NormalTok"/>
        </w:rPr>
        <w:t xml:space="preserve"> </w:t>
      </w:r>
      <w:r>
        <w:rPr>
          <w:rStyle w:val="VariableTok"/>
        </w:rPr>
        <w:t>False</w:t>
      </w:r>
      <w:r>
        <w:rPr>
          <w:rStyle w:val="NormalTok"/>
        </w:rPr>
        <w:t xml:space="preserve">   </w:t>
      </w:r>
      <w:r>
        <w:rPr>
          <w:rStyle w:val="CommentTok"/>
        </w:rPr>
        <w:t xml:space="preserve"># </w:t>
      </w:r>
      <w:proofErr w:type="spellStart"/>
      <w:r>
        <w:rPr>
          <w:rStyle w:val="CommentTok"/>
        </w:rPr>
        <w:t>逻辑</w:t>
      </w:r>
      <w:proofErr w:type="spellEnd"/>
      <w:ins w:id="1842" w:author="ma" w:date="2018-09-29T13:57:00Z">
        <w:r w:rsidR="000A3FCE">
          <w:rPr>
            <w:rStyle w:val="CommentTok"/>
            <w:rFonts w:hint="eastAsia"/>
            <w:lang w:eastAsia="zh-CN"/>
          </w:rPr>
          <w:t>“</w:t>
        </w:r>
      </w:ins>
      <w:r>
        <w:rPr>
          <w:rStyle w:val="CommentTok"/>
        </w:rPr>
        <w:t>或</w:t>
      </w:r>
      <w:ins w:id="1843" w:author="ma" w:date="2018-09-29T13:57:00Z">
        <w:r w:rsidR="000A3FCE">
          <w:rPr>
            <w:rStyle w:val="CommentTok"/>
            <w:rFonts w:hint="eastAsia"/>
            <w:lang w:eastAsia="zh-CN"/>
          </w:rPr>
          <w:t>”</w:t>
        </w:r>
      </w:ins>
      <w:r>
        <w:br/>
      </w:r>
      <w:r>
        <w:rPr>
          <w:rStyle w:val="KeywordTok"/>
        </w:rPr>
        <w:t>not</w:t>
      </w:r>
      <w:r>
        <w:rPr>
          <w:rStyle w:val="NormalTok"/>
        </w:rPr>
        <w:t xml:space="preserve"> </w:t>
      </w:r>
      <w:r>
        <w:rPr>
          <w:rStyle w:val="VariableTok"/>
        </w:rPr>
        <w:t>False</w:t>
      </w:r>
      <w:r>
        <w:rPr>
          <w:rStyle w:val="NormalTok"/>
        </w:rPr>
        <w:t xml:space="preserve">       </w:t>
      </w:r>
      <w:r>
        <w:rPr>
          <w:rStyle w:val="CommentTok"/>
        </w:rPr>
        <w:t xml:space="preserve"># </w:t>
      </w:r>
      <w:proofErr w:type="spellStart"/>
      <w:r>
        <w:rPr>
          <w:rStyle w:val="CommentTok"/>
        </w:rPr>
        <w:t>逻辑</w:t>
      </w:r>
      <w:proofErr w:type="spellEnd"/>
      <w:ins w:id="1844" w:author="ma" w:date="2018-09-29T13:57:00Z">
        <w:r w:rsidR="000A3FCE">
          <w:rPr>
            <w:rStyle w:val="CommentTok"/>
            <w:rFonts w:hint="eastAsia"/>
            <w:lang w:eastAsia="zh-CN"/>
          </w:rPr>
          <w:t>“</w:t>
        </w:r>
      </w:ins>
      <w:r>
        <w:rPr>
          <w:rStyle w:val="CommentTok"/>
        </w:rPr>
        <w:t>非</w:t>
      </w:r>
      <w:ins w:id="1845" w:author="ma" w:date="2018-09-29T13:57:00Z">
        <w:r w:rsidR="000A3FCE">
          <w:rPr>
            <w:rStyle w:val="CommentTok"/>
            <w:rFonts w:hint="eastAsia"/>
            <w:lang w:eastAsia="zh-CN"/>
          </w:rPr>
          <w:t>”</w:t>
        </w:r>
      </w:ins>
    </w:p>
    <w:p w14:paraId="011388BE" w14:textId="77777777" w:rsidR="007C501D" w:rsidDel="00F16EDB" w:rsidRDefault="00467D46">
      <w:pPr>
        <w:pStyle w:val="FirstParagraph"/>
        <w:rPr>
          <w:del w:id="1846" w:author="ma" w:date="2018-09-28T14:30:00Z"/>
        </w:rPr>
      </w:pPr>
      <w:del w:id="1847" w:author="ma" w:date="2018-09-28T14:30:00Z">
        <w:r w:rsidDel="00F16EDB">
          <w:rPr>
            <w:b/>
          </w:rPr>
          <w:delText>推荐阅读</w:delText>
        </w:r>
      </w:del>
    </w:p>
    <w:p w14:paraId="65718882" w14:textId="77777777" w:rsidR="007C501D" w:rsidDel="00F16EDB" w:rsidRDefault="004B1515">
      <w:pPr>
        <w:pStyle w:val="a8"/>
        <w:numPr>
          <w:ilvl w:val="0"/>
          <w:numId w:val="10"/>
        </w:numPr>
        <w:rPr>
          <w:del w:id="1848" w:author="ma" w:date="2018-09-28T14:30:00Z"/>
          <w:lang w:eastAsia="zh-CN"/>
        </w:rPr>
      </w:pPr>
      <w:del w:id="1849" w:author="ma" w:date="2018-09-28T14:30:00Z">
        <w:r w:rsidDel="00F16EDB">
          <w:fldChar w:fldCharType="begin"/>
        </w:r>
        <w:r w:rsidDel="00F16EDB">
          <w:rPr>
            <w:lang w:eastAsia="zh-CN"/>
          </w:rPr>
          <w:delInstrText xml:space="preserve"> HYPERLINK "https://docs.python.org/3/library/stdtypes.html" \l "numeric-types-int-float-complex" \h </w:delInstrText>
        </w:r>
        <w:r w:rsidDel="00F16EDB">
          <w:fldChar w:fldCharType="separate"/>
        </w:r>
        <w:r w:rsidR="00467D46" w:rsidDel="00F16EDB">
          <w:rPr>
            <w:rStyle w:val="ad"/>
            <w:lang w:eastAsia="zh-CN"/>
          </w:rPr>
          <w:delText>Python</w:delText>
        </w:r>
        <w:r w:rsidR="00467D46" w:rsidDel="00F16EDB">
          <w:rPr>
            <w:rStyle w:val="ad"/>
            <w:lang w:eastAsia="zh-CN"/>
          </w:rPr>
          <w:delText>文档</w:delText>
        </w:r>
        <w:r w:rsidR="00467D46" w:rsidDel="00F16EDB">
          <w:rPr>
            <w:rStyle w:val="ad"/>
            <w:lang w:eastAsia="zh-CN"/>
          </w:rPr>
          <w:delText>-</w:delText>
        </w:r>
        <w:r w:rsidR="00467D46" w:rsidDel="00F16EDB">
          <w:rPr>
            <w:rStyle w:val="ad"/>
            <w:lang w:eastAsia="zh-CN"/>
          </w:rPr>
          <w:delText>数值类型</w:delText>
        </w:r>
        <w:r w:rsidDel="00F16EDB">
          <w:rPr>
            <w:rStyle w:val="ad"/>
            <w:bCs w:val="0"/>
            <w:lang w:eastAsia="zh-CN"/>
          </w:rPr>
          <w:fldChar w:fldCharType="end"/>
        </w:r>
      </w:del>
    </w:p>
    <w:p w14:paraId="4F8ED8DD" w14:textId="77777777" w:rsidR="007C501D" w:rsidDel="00F16EDB" w:rsidRDefault="004B1515">
      <w:pPr>
        <w:pStyle w:val="a8"/>
        <w:numPr>
          <w:ilvl w:val="0"/>
          <w:numId w:val="10"/>
        </w:numPr>
        <w:rPr>
          <w:del w:id="1850" w:author="ma" w:date="2018-09-28T14:30:00Z"/>
        </w:rPr>
      </w:pPr>
      <w:del w:id="1851" w:author="ma" w:date="2018-09-28T14:30:00Z">
        <w:r w:rsidDel="00F16EDB">
          <w:fldChar w:fldCharType="begin"/>
        </w:r>
        <w:r w:rsidDel="00F16EDB">
          <w:delInstrText xml:space="preserve"> HYPERLINK "https://docs.python.org/3/library/stdtypes.html" \l "string-methods" \h </w:delInstrText>
        </w:r>
        <w:r w:rsidDel="00F16EDB">
          <w:fldChar w:fldCharType="separate"/>
        </w:r>
        <w:r w:rsidR="00467D46" w:rsidDel="00F16EDB">
          <w:rPr>
            <w:rStyle w:val="ad"/>
          </w:rPr>
          <w:delText>Python</w:delText>
        </w:r>
        <w:r w:rsidR="00467D46" w:rsidDel="00F16EDB">
          <w:rPr>
            <w:rStyle w:val="ad"/>
          </w:rPr>
          <w:delText>文档</w:delText>
        </w:r>
        <w:r w:rsidR="00467D46" w:rsidDel="00F16EDB">
          <w:rPr>
            <w:rStyle w:val="ad"/>
          </w:rPr>
          <w:delText>-</w:delText>
        </w:r>
        <w:r w:rsidR="00467D46" w:rsidDel="00F16EDB">
          <w:rPr>
            <w:rStyle w:val="ad"/>
          </w:rPr>
          <w:delText>字符串方法</w:delText>
        </w:r>
        <w:r w:rsidDel="00F16EDB">
          <w:rPr>
            <w:rStyle w:val="ad"/>
            <w:bCs w:val="0"/>
          </w:rPr>
          <w:fldChar w:fldCharType="end"/>
        </w:r>
      </w:del>
    </w:p>
    <w:p w14:paraId="36228255" w14:textId="77777777" w:rsidR="007C501D" w:rsidRDefault="00ED2EC8">
      <w:pPr>
        <w:pStyle w:val="2"/>
        <w:rPr>
          <w:lang w:eastAsia="zh-CN"/>
        </w:rPr>
      </w:pPr>
      <w:bookmarkStart w:id="1852" w:name="header-n420"/>
      <w:ins w:id="1853" w:author="ma" w:date="2018-09-28T16:22:00Z">
        <w:r>
          <w:rPr>
            <w:rFonts w:hint="eastAsia"/>
            <w:lang w:eastAsia="zh-CN"/>
          </w:rPr>
          <w:t>2.7</w:t>
        </w:r>
      </w:ins>
      <w:ins w:id="1854" w:author="ma" w:date="2018-09-29T10:55:00Z">
        <w:r w:rsidR="00BE3BA3">
          <w:rPr>
            <w:rFonts w:hint="eastAsia"/>
            <w:lang w:eastAsia="zh-CN"/>
          </w:rPr>
          <w:t xml:space="preserve"> </w:t>
        </w:r>
      </w:ins>
      <w:ins w:id="1855" w:author="ma" w:date="2018-09-28T14:32:00Z">
        <w:r w:rsidR="003F70A0">
          <w:rPr>
            <w:rFonts w:hint="eastAsia"/>
            <w:lang w:eastAsia="zh-CN"/>
          </w:rPr>
          <w:t>本章对应的</w:t>
        </w:r>
      </w:ins>
      <w:r w:rsidR="00467D46">
        <w:rPr>
          <w:lang w:eastAsia="zh-CN"/>
        </w:rPr>
        <w:t>线上</w:t>
      </w:r>
      <w:del w:id="1856" w:author="ma" w:date="2018-09-28T14:35:00Z">
        <w:r w:rsidR="00467D46" w:rsidDel="00AE0F81">
          <w:rPr>
            <w:lang w:eastAsia="zh-CN"/>
          </w:rPr>
          <w:delText>notebook</w:delText>
        </w:r>
      </w:del>
      <w:bookmarkEnd w:id="1852"/>
      <w:ins w:id="1857" w:author="ma" w:date="2018-09-28T14:35:00Z">
        <w:r w:rsidR="00AE0F81">
          <w:rPr>
            <w:rFonts w:hint="eastAsia"/>
            <w:lang w:eastAsia="zh-CN"/>
          </w:rPr>
          <w:t>笔记</w:t>
        </w:r>
      </w:ins>
    </w:p>
    <w:p w14:paraId="64EECDDE" w14:textId="77777777" w:rsidR="007C501D" w:rsidRDefault="00467D46">
      <w:pPr>
        <w:pStyle w:val="FirstParagraph"/>
        <w:ind w:firstLineChars="200" w:firstLine="480"/>
        <w:rPr>
          <w:lang w:eastAsia="zh-CN"/>
        </w:rPr>
        <w:pPrChange w:id="1858" w:author="ma" w:date="2018-09-28T14:36:00Z">
          <w:pPr>
            <w:pStyle w:val="FirstParagraph"/>
          </w:pPr>
        </w:pPrChange>
      </w:pPr>
      <w:r>
        <w:rPr>
          <w:lang w:eastAsia="zh-CN"/>
        </w:rPr>
        <w:t>为帮助读者巩固和拓展</w:t>
      </w:r>
      <w:del w:id="1859" w:author="ma" w:date="2018-09-28T14:39:00Z">
        <w:r w:rsidDel="00C67F62">
          <w:rPr>
            <w:lang w:eastAsia="zh-CN"/>
          </w:rPr>
          <w:delText>章节</w:delText>
        </w:r>
      </w:del>
      <w:ins w:id="1860" w:author="ma" w:date="2018-09-28T14:39:00Z">
        <w:r w:rsidR="00C67F62">
          <w:rPr>
            <w:rFonts w:hint="eastAsia"/>
            <w:lang w:eastAsia="zh-CN"/>
          </w:rPr>
          <w:t>所学</w:t>
        </w:r>
      </w:ins>
      <w:r>
        <w:rPr>
          <w:lang w:eastAsia="zh-CN"/>
        </w:rPr>
        <w:t>知识，</w:t>
      </w:r>
      <w:ins w:id="1861" w:author="ma" w:date="2018-09-28T14:36:00Z">
        <w:r w:rsidR="00AE0F81">
          <w:rPr>
            <w:rFonts w:hint="eastAsia"/>
            <w:lang w:eastAsia="zh-CN"/>
          </w:rPr>
          <w:t>本书</w:t>
        </w:r>
      </w:ins>
      <w:del w:id="1862" w:author="ma" w:date="2018-09-28T14:36:00Z">
        <w:r w:rsidDel="00AE0F81">
          <w:rPr>
            <w:lang w:eastAsia="zh-CN"/>
          </w:rPr>
          <w:delText>我们也在同步准备</w:delText>
        </w:r>
      </w:del>
      <w:ins w:id="1863" w:author="ma" w:date="2018-09-28T14:36:00Z">
        <w:r w:rsidR="00AE0F81">
          <w:rPr>
            <w:rFonts w:hint="eastAsia"/>
            <w:lang w:eastAsia="zh-CN"/>
          </w:rPr>
          <w:t>提供了</w:t>
        </w:r>
      </w:ins>
      <w:r>
        <w:rPr>
          <w:lang w:eastAsia="zh-CN"/>
        </w:rPr>
        <w:t>线上的笔记仓库，</w:t>
      </w:r>
      <w:ins w:id="1864" w:author="ma" w:date="2018-09-28T14:39:00Z">
        <w:r w:rsidR="00C67F62">
          <w:rPr>
            <w:rFonts w:hint="eastAsia"/>
            <w:lang w:eastAsia="zh-CN"/>
          </w:rPr>
          <w:t>读者可通过</w:t>
        </w:r>
      </w:ins>
      <w:commentRangeStart w:id="1865"/>
      <w:del w:id="1866" w:author="ma" w:date="2018-09-28T14:33:00Z">
        <w:r w:rsidDel="003F70A0">
          <w:rPr>
            <w:lang w:eastAsia="zh-CN"/>
          </w:rPr>
          <w:delText>它的地址是</w:delText>
        </w:r>
      </w:del>
      <w:del w:id="1867" w:author="ma" w:date="2018-09-28T14:34:00Z">
        <w:r w:rsidR="004B1515" w:rsidDel="00AE0F81">
          <w:fldChar w:fldCharType="begin"/>
        </w:r>
        <w:r w:rsidR="004B1515" w:rsidDel="00AE0F81">
          <w:rPr>
            <w:lang w:eastAsia="zh-CN"/>
          </w:rPr>
          <w:delInstrText xml:space="preserve"> HYPERLINK "https://notebooks.azure.com/WangShixiang/libraries/interactivePython" \h </w:delInstrText>
        </w:r>
        <w:r w:rsidR="004B1515" w:rsidDel="00AE0F81">
          <w:fldChar w:fldCharType="separate"/>
        </w:r>
        <w:r w:rsidDel="00AE0F81">
          <w:rPr>
            <w:rStyle w:val="ad"/>
            <w:lang w:eastAsia="zh-CN"/>
          </w:rPr>
          <w:delText>https://notebooks.azure.com/WangShixiang/libraries/interactivePython</w:delText>
        </w:r>
        <w:r w:rsidR="004B1515" w:rsidDel="00AE0F81">
          <w:rPr>
            <w:rStyle w:val="ad"/>
          </w:rPr>
          <w:fldChar w:fldCharType="end"/>
        </w:r>
      </w:del>
      <w:commentRangeEnd w:id="1865"/>
      <w:r w:rsidR="00AE0F81">
        <w:rPr>
          <w:rStyle w:val="af1"/>
        </w:rPr>
        <w:commentReference w:id="1865"/>
      </w:r>
      <w:r>
        <w:rPr>
          <w:lang w:eastAsia="zh-CN"/>
        </w:rPr>
        <w:t>。本章笔记</w:t>
      </w:r>
      <w:del w:id="1868" w:author="ma" w:date="2018-09-28T14:33:00Z">
        <w:r w:rsidDel="003F70A0">
          <w:rPr>
            <w:lang w:eastAsia="zh-CN"/>
          </w:rPr>
          <w:delText>请</w:delText>
        </w:r>
      </w:del>
      <w:del w:id="1869" w:author="ma" w:date="2018-09-28T14:35:00Z">
        <w:r w:rsidDel="00AE0F81">
          <w:rPr>
            <w:lang w:eastAsia="zh-CN"/>
          </w:rPr>
          <w:delText>点</w:delText>
        </w:r>
      </w:del>
      <w:del w:id="1870" w:author="ma" w:date="2018-09-28T14:40:00Z">
        <w:r w:rsidDel="00C67F62">
          <w:rPr>
            <w:lang w:eastAsia="zh-CN"/>
          </w:rPr>
          <w:delText>击</w:delText>
        </w:r>
      </w:del>
      <w:ins w:id="1871" w:author="ma" w:date="2018-09-28T14:40:00Z">
        <w:r w:rsidR="00C67F62">
          <w:rPr>
            <w:rFonts w:hint="eastAsia"/>
            <w:lang w:eastAsia="zh-CN"/>
          </w:rPr>
          <w:t>对应线上笔记仓库中的</w:t>
        </w:r>
      </w:ins>
      <w:commentRangeStart w:id="1872"/>
      <w:r w:rsidRPr="00AE0F81">
        <w:rPr>
          <w:lang w:eastAsia="zh-CN"/>
          <w:rPrChange w:id="1873" w:author="ma" w:date="2018-09-28T14:35:00Z">
            <w:rPr>
              <w:b/>
              <w:lang w:eastAsia="zh-CN"/>
            </w:rPr>
          </w:rPrChange>
        </w:rPr>
        <w:t>Python</w:t>
      </w:r>
      <w:r w:rsidRPr="00AE0F81">
        <w:rPr>
          <w:rFonts w:hint="eastAsia"/>
          <w:lang w:eastAsia="zh-CN"/>
          <w:rPrChange w:id="1874" w:author="ma" w:date="2018-09-28T14:35:00Z">
            <w:rPr>
              <w:rFonts w:hint="eastAsia"/>
              <w:b/>
              <w:lang w:eastAsia="zh-CN"/>
            </w:rPr>
          </w:rPrChange>
        </w:rPr>
        <w:t>第一步</w:t>
      </w:r>
      <w:commentRangeEnd w:id="1872"/>
      <w:r w:rsidR="00AE0F81">
        <w:rPr>
          <w:rStyle w:val="af1"/>
        </w:rPr>
        <w:commentReference w:id="1872"/>
      </w:r>
      <w:del w:id="1875" w:author="ma" w:date="2018-09-28T14:33:00Z">
        <w:r w:rsidDel="003F70A0">
          <w:rPr>
            <w:lang w:eastAsia="zh-CN"/>
          </w:rPr>
          <w:delText>)</w:delText>
        </w:r>
      </w:del>
      <w:r>
        <w:rPr>
          <w:lang w:eastAsia="zh-CN"/>
        </w:rPr>
        <w:t>，读者可以</w:t>
      </w:r>
      <w:ins w:id="1876" w:author="ma" w:date="2018-09-28T14:39:00Z">
        <w:r w:rsidR="00525541">
          <w:rPr>
            <w:rFonts w:hint="eastAsia"/>
            <w:lang w:eastAsia="zh-CN"/>
          </w:rPr>
          <w:t>复制</w:t>
        </w:r>
      </w:ins>
      <w:commentRangeStart w:id="1877"/>
      <w:del w:id="1878" w:author="ma" w:date="2018-09-28T14:39:00Z">
        <w:r w:rsidDel="00525541">
          <w:rPr>
            <w:lang w:eastAsia="zh-CN"/>
          </w:rPr>
          <w:delText>克隆</w:delText>
        </w:r>
      </w:del>
      <w:commentRangeEnd w:id="1877"/>
      <w:r w:rsidR="00B42C69">
        <w:rPr>
          <w:rStyle w:val="af1"/>
        </w:rPr>
        <w:commentReference w:id="1877"/>
      </w:r>
      <w:r>
        <w:rPr>
          <w:lang w:eastAsia="zh-CN"/>
        </w:rPr>
        <w:t>或下载进行学习。</w:t>
      </w:r>
    </w:p>
    <w:p w14:paraId="385CB96E" w14:textId="77777777" w:rsidR="007C501D" w:rsidRPr="00C67F62" w:rsidRDefault="007C501D">
      <w:pPr>
        <w:pStyle w:val="a0"/>
        <w:rPr>
          <w:lang w:eastAsia="zh-CN"/>
        </w:rPr>
      </w:pPr>
    </w:p>
    <w:sectPr w:rsidR="007C501D" w:rsidRPr="00C67F6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a" w:date="2018-09-29T13:58:00Z" w:initials="m">
    <w:p w14:paraId="6BE292E1" w14:textId="77777777" w:rsidR="00E31A91" w:rsidRDefault="00E31A91">
      <w:pPr>
        <w:pStyle w:val="af2"/>
        <w:rPr>
          <w:lang w:eastAsia="zh-CN"/>
        </w:rPr>
      </w:pPr>
      <w:r>
        <w:rPr>
          <w:rStyle w:val="af1"/>
        </w:rPr>
        <w:annotationRef/>
      </w:r>
      <w:r>
        <w:rPr>
          <w:rFonts w:hint="eastAsia"/>
          <w:lang w:eastAsia="zh-CN"/>
        </w:rPr>
        <w:t>章节标题名称需要准确、简洁、达意。章节名称需要涵盖本章主要内容，同时要综合考虑其他章节的标题名称，风格尽量保持一致。余同</w:t>
      </w:r>
    </w:p>
  </w:comment>
  <w:comment w:id="12" w:author="ma" w:date="2018-09-29T13:58:00Z" w:initials="m">
    <w:p w14:paraId="6E29ABFC" w14:textId="77777777" w:rsidR="00E31A91" w:rsidRDefault="00E31A91">
      <w:pPr>
        <w:pStyle w:val="af2"/>
        <w:rPr>
          <w:lang w:eastAsia="zh-CN"/>
        </w:rPr>
      </w:pPr>
      <w:r>
        <w:rPr>
          <w:rStyle w:val="af1"/>
        </w:rPr>
        <w:annotationRef/>
      </w:r>
      <w:r>
        <w:rPr>
          <w:rFonts w:hint="eastAsia"/>
          <w:lang w:eastAsia="zh-CN"/>
        </w:rPr>
        <w:t>段首缩进</w:t>
      </w:r>
      <w:r>
        <w:rPr>
          <w:rFonts w:hint="eastAsia"/>
          <w:lang w:eastAsia="zh-CN"/>
        </w:rPr>
        <w:t>2</w:t>
      </w:r>
      <w:r>
        <w:rPr>
          <w:rFonts w:hint="eastAsia"/>
          <w:lang w:eastAsia="zh-CN"/>
        </w:rPr>
        <w:t>字，余同</w:t>
      </w:r>
    </w:p>
  </w:comment>
  <w:comment w:id="16" w:author="ma" w:date="2018-09-29T13:58:00Z" w:initials="m">
    <w:p w14:paraId="4FB7D244" w14:textId="77777777" w:rsidR="00E31A91" w:rsidRPr="00FD4A14" w:rsidRDefault="00E31A91" w:rsidP="00227E02">
      <w:pPr>
        <w:pStyle w:val="af2"/>
        <w:rPr>
          <w:b/>
          <w:lang w:eastAsia="zh-CN"/>
        </w:rPr>
      </w:pPr>
      <w:r>
        <w:rPr>
          <w:rStyle w:val="af1"/>
        </w:rPr>
        <w:annotationRef/>
      </w:r>
      <w:r w:rsidRPr="00FD4A14">
        <w:rPr>
          <w:rFonts w:hint="eastAsia"/>
          <w:b/>
          <w:lang w:eastAsia="zh-CN"/>
        </w:rPr>
        <w:t>本书中的英文建议排成</w:t>
      </w:r>
      <w:r w:rsidRPr="00FD4A14">
        <w:rPr>
          <w:rFonts w:hint="eastAsia"/>
          <w:b/>
          <w:lang w:eastAsia="zh-CN"/>
        </w:rPr>
        <w:t>Courier New</w:t>
      </w:r>
      <w:r w:rsidRPr="00FD4A14">
        <w:rPr>
          <w:rFonts w:hint="eastAsia"/>
          <w:b/>
          <w:lang w:eastAsia="zh-CN"/>
        </w:rPr>
        <w:t>字体，因为其对代码较为友好。余同</w:t>
      </w:r>
    </w:p>
    <w:p w14:paraId="5A0A4DF2" w14:textId="77777777" w:rsidR="00E31A91" w:rsidRPr="00227E02" w:rsidRDefault="00E31A91">
      <w:pPr>
        <w:pStyle w:val="af2"/>
        <w:rPr>
          <w:lang w:eastAsia="zh-CN"/>
        </w:rPr>
      </w:pPr>
    </w:p>
  </w:comment>
  <w:comment w:id="30" w:author="ma" w:date="2018-09-29T13:58:00Z" w:initials="m">
    <w:p w14:paraId="585D358C" w14:textId="77777777" w:rsidR="00E31A91" w:rsidRDefault="00E31A91">
      <w:pPr>
        <w:pStyle w:val="af2"/>
        <w:rPr>
          <w:lang w:eastAsia="zh-CN"/>
        </w:rPr>
      </w:pPr>
      <w:r>
        <w:rPr>
          <w:rStyle w:val="af1"/>
        </w:rPr>
        <w:annotationRef/>
      </w:r>
      <w:r>
        <w:rPr>
          <w:rFonts w:hint="eastAsia"/>
          <w:lang w:eastAsia="zh-CN"/>
        </w:rPr>
        <w:t>注意，只在特别强调之处和事先约定之处使用加粗形式，以示其重要性，要谨慎使用。如果很多地方都使用加粗，反而起不到强调的作用了，而且显得页面不够整洁</w:t>
      </w:r>
    </w:p>
  </w:comment>
  <w:comment w:id="44" w:author="ma" w:date="2018-09-29T13:58:00Z" w:initials="m">
    <w:p w14:paraId="0ADC26A3" w14:textId="77777777" w:rsidR="00E31A91" w:rsidRDefault="00E31A91">
      <w:pPr>
        <w:pStyle w:val="af2"/>
        <w:rPr>
          <w:lang w:eastAsia="zh-CN"/>
        </w:rPr>
      </w:pPr>
      <w:r>
        <w:rPr>
          <w:rStyle w:val="af1"/>
        </w:rPr>
        <w:annotationRef/>
      </w:r>
      <w:r>
        <w:rPr>
          <w:rFonts w:hint="eastAsia"/>
          <w:lang w:eastAsia="zh-CN"/>
        </w:rPr>
        <w:t>慎用“最”等绝对性词汇，进行删除或弱化。余同</w:t>
      </w:r>
    </w:p>
  </w:comment>
  <w:comment w:id="50" w:author="ma" w:date="2018-09-29T13:58:00Z" w:initials="m">
    <w:p w14:paraId="3AC2E879" w14:textId="77777777" w:rsidR="00E31A91" w:rsidRDefault="00E31A91">
      <w:pPr>
        <w:pStyle w:val="af2"/>
        <w:rPr>
          <w:lang w:eastAsia="zh-CN"/>
        </w:rPr>
      </w:pPr>
      <w:r>
        <w:rPr>
          <w:rStyle w:val="af1"/>
        </w:rPr>
        <w:annotationRef/>
      </w:r>
      <w:r>
        <w:rPr>
          <w:rFonts w:hint="eastAsia"/>
          <w:lang w:eastAsia="zh-CN"/>
        </w:rPr>
        <w:t>引用的文字可以排成楷体或仿宋，其中的英文可以使用</w:t>
      </w:r>
      <w:r>
        <w:rPr>
          <w:rFonts w:hint="eastAsia"/>
          <w:lang w:eastAsia="zh-CN"/>
        </w:rPr>
        <w:t>Courier New</w:t>
      </w:r>
      <w:r>
        <w:rPr>
          <w:rFonts w:hint="eastAsia"/>
          <w:lang w:eastAsia="zh-CN"/>
        </w:rPr>
        <w:t>字体。但字号一般同正文</w:t>
      </w:r>
    </w:p>
  </w:comment>
  <w:comment w:id="59" w:author="ma" w:date="2018-09-29T13:58:00Z" w:initials="m">
    <w:p w14:paraId="625D38B4" w14:textId="77777777" w:rsidR="00E31A91" w:rsidRDefault="00E31A91">
      <w:pPr>
        <w:pStyle w:val="af2"/>
        <w:rPr>
          <w:lang w:eastAsia="zh-CN"/>
        </w:rPr>
      </w:pPr>
      <w:r>
        <w:rPr>
          <w:rStyle w:val="af1"/>
        </w:rPr>
        <w:annotationRef/>
      </w:r>
      <w:r>
        <w:rPr>
          <w:rFonts w:hint="eastAsia"/>
          <w:lang w:eastAsia="zh-CN"/>
        </w:rPr>
        <w:t>中文语境下，括号使用宋体</w:t>
      </w:r>
    </w:p>
  </w:comment>
  <w:comment w:id="84" w:author="ma" w:date="2018-09-29T13:58:00Z" w:initials="m">
    <w:p w14:paraId="2D554DEC" w14:textId="77777777" w:rsidR="00E31A91" w:rsidRDefault="00E31A91">
      <w:pPr>
        <w:pStyle w:val="af2"/>
        <w:rPr>
          <w:lang w:eastAsia="zh-CN"/>
        </w:rPr>
      </w:pPr>
      <w:r>
        <w:rPr>
          <w:rStyle w:val="af1"/>
        </w:rPr>
        <w:annotationRef/>
      </w:r>
      <w:r>
        <w:rPr>
          <w:rFonts w:hint="eastAsia"/>
          <w:lang w:eastAsia="zh-CN"/>
        </w:rPr>
        <w:t>本书体例参考如下模板：</w:t>
      </w:r>
    </w:p>
    <w:p w14:paraId="3C9B2C3A" w14:textId="77777777" w:rsidR="00E31A91" w:rsidRDefault="00E31A91" w:rsidP="00B4699D">
      <w:pPr>
        <w:pStyle w:val="1"/>
        <w:spacing w:before="240" w:after="240"/>
        <w:rPr>
          <w:lang w:eastAsia="zh-CN"/>
        </w:rPr>
      </w:pPr>
      <w:r>
        <w:rPr>
          <w:rFonts w:hint="eastAsia"/>
          <w:lang w:eastAsia="zh-CN"/>
        </w:rPr>
        <w:t>第</w:t>
      </w:r>
      <w:r>
        <w:rPr>
          <w:rFonts w:hint="eastAsia"/>
          <w:lang w:eastAsia="zh-CN"/>
        </w:rPr>
        <w:t>1</w:t>
      </w:r>
      <w:r>
        <w:rPr>
          <w:rFonts w:hint="eastAsia"/>
          <w:lang w:eastAsia="zh-CN"/>
        </w:rPr>
        <w:t>章</w:t>
      </w:r>
      <w:r>
        <w:rPr>
          <w:lang w:eastAsia="zh-CN"/>
        </w:rPr>
        <w:t xml:space="preserve"> </w:t>
      </w:r>
      <w:r>
        <w:rPr>
          <w:rFonts w:hint="eastAsia"/>
          <w:lang w:eastAsia="zh-CN"/>
        </w:rPr>
        <w:t>XXXXX</w:t>
      </w:r>
      <w:r>
        <w:rPr>
          <w:rFonts w:hint="eastAsia"/>
          <w:lang w:eastAsia="zh-CN"/>
        </w:rPr>
        <w:t>（不能“有</w:t>
      </w:r>
      <w:r>
        <w:rPr>
          <w:rFonts w:hint="eastAsia"/>
          <w:lang w:eastAsia="zh-CN"/>
        </w:rPr>
        <w:t>1</w:t>
      </w:r>
      <w:r>
        <w:rPr>
          <w:rFonts w:hint="eastAsia"/>
          <w:lang w:eastAsia="zh-CN"/>
        </w:rPr>
        <w:t>无</w:t>
      </w:r>
      <w:r>
        <w:rPr>
          <w:rFonts w:hint="eastAsia"/>
          <w:lang w:eastAsia="zh-CN"/>
        </w:rPr>
        <w:t>2</w:t>
      </w:r>
      <w:r>
        <w:rPr>
          <w:rFonts w:hint="eastAsia"/>
          <w:lang w:eastAsia="zh-CN"/>
        </w:rPr>
        <w:t>”）</w:t>
      </w:r>
    </w:p>
    <w:p w14:paraId="27FC9094" w14:textId="77777777" w:rsidR="00E31A91" w:rsidRDefault="00E31A91" w:rsidP="00B4699D">
      <w:pPr>
        <w:spacing w:before="120" w:after="120"/>
        <w:ind w:left="105" w:firstLine="420"/>
      </w:pPr>
      <w:proofErr w:type="spellStart"/>
      <w:r>
        <w:rPr>
          <w:rFonts w:hint="eastAsia"/>
        </w:rPr>
        <w:t>正文段落</w:t>
      </w:r>
      <w:proofErr w:type="spellEnd"/>
      <w:r>
        <w:rPr>
          <w:rFonts w:hint="eastAsia"/>
        </w:rPr>
        <w:t>。</w:t>
      </w:r>
    </w:p>
    <w:p w14:paraId="1F4339A3" w14:textId="77777777" w:rsidR="00E31A91" w:rsidRPr="00B7777E" w:rsidRDefault="00E31A91" w:rsidP="00B4699D">
      <w:pPr>
        <w:pStyle w:val="2"/>
        <w:ind w:firstLine="723"/>
        <w:rPr>
          <w:sz w:val="36"/>
        </w:rPr>
      </w:pPr>
      <w:r w:rsidRPr="00B7777E">
        <w:rPr>
          <w:rFonts w:hint="eastAsia"/>
          <w:sz w:val="36"/>
        </w:rPr>
        <w:t>1.1 XXXXX</w:t>
      </w:r>
    </w:p>
    <w:p w14:paraId="7106DAB5" w14:textId="77777777" w:rsidR="00E31A91" w:rsidRDefault="00E31A91" w:rsidP="00B4699D">
      <w:pPr>
        <w:spacing w:before="120" w:after="120"/>
        <w:ind w:left="105" w:firstLine="420"/>
      </w:pPr>
      <w:proofErr w:type="spellStart"/>
      <w:r>
        <w:rPr>
          <w:rFonts w:hint="eastAsia"/>
        </w:rPr>
        <w:t>正文段落</w:t>
      </w:r>
      <w:proofErr w:type="spellEnd"/>
      <w:r>
        <w:rPr>
          <w:rFonts w:hint="eastAsia"/>
        </w:rPr>
        <w:t>。</w:t>
      </w:r>
    </w:p>
    <w:p w14:paraId="2F01504F" w14:textId="77777777" w:rsidR="00E31A91" w:rsidRPr="004B6B37" w:rsidRDefault="00E31A91" w:rsidP="00B4699D">
      <w:pPr>
        <w:pStyle w:val="3"/>
        <w:widowControl w:val="0"/>
        <w:numPr>
          <w:ilvl w:val="2"/>
          <w:numId w:val="11"/>
        </w:numPr>
        <w:spacing w:before="120" w:after="120" w:line="416" w:lineRule="auto"/>
        <w:jc w:val="both"/>
        <w:rPr>
          <w:rFonts w:asciiTheme="minorEastAsia" w:hAnsiTheme="minorEastAsia"/>
        </w:rPr>
      </w:pPr>
      <w:r w:rsidRPr="004B6B37">
        <w:rPr>
          <w:rFonts w:asciiTheme="minorEastAsia" w:hAnsiTheme="minorEastAsia" w:hint="eastAsia"/>
        </w:rPr>
        <w:t>XXXXX</w:t>
      </w:r>
    </w:p>
    <w:p w14:paraId="6072B898" w14:textId="77777777" w:rsidR="00E31A91" w:rsidRDefault="00E31A91" w:rsidP="00B4699D">
      <w:r>
        <w:rPr>
          <w:rFonts w:hint="eastAsia"/>
        </w:rPr>
        <w:t xml:space="preserve">     </w:t>
      </w:r>
      <w:proofErr w:type="spellStart"/>
      <w:r>
        <w:rPr>
          <w:rFonts w:hint="eastAsia"/>
        </w:rPr>
        <w:t>正文段落</w:t>
      </w:r>
      <w:proofErr w:type="spellEnd"/>
      <w:r>
        <w:rPr>
          <w:rFonts w:hint="eastAsia"/>
        </w:rPr>
        <w:t>。</w:t>
      </w:r>
    </w:p>
    <w:p w14:paraId="2C208D84" w14:textId="77777777" w:rsidR="00E31A91" w:rsidRDefault="00E31A91" w:rsidP="00B4699D">
      <w:pPr>
        <w:pStyle w:val="af6"/>
        <w:ind w:left="360" w:firstLineChars="0" w:firstLine="0"/>
      </w:pPr>
    </w:p>
    <w:p w14:paraId="77E1C2D0" w14:textId="77777777" w:rsidR="00E31A91" w:rsidRDefault="00E31A91" w:rsidP="00B4699D">
      <w:pPr>
        <w:pStyle w:val="af6"/>
        <w:ind w:left="360" w:firstLineChars="0" w:firstLine="0"/>
      </w:pPr>
      <w:r>
        <w:rPr>
          <w:rFonts w:hint="eastAsia"/>
        </w:rPr>
        <w:t>1.XXX</w:t>
      </w:r>
      <w:r>
        <w:rPr>
          <w:rFonts w:hint="eastAsia"/>
        </w:rPr>
        <w:t>（一般称为</w:t>
      </w:r>
      <w:r>
        <w:rPr>
          <w:rFonts w:hint="eastAsia"/>
        </w:rPr>
        <w:t>4</w:t>
      </w:r>
      <w:r>
        <w:rPr>
          <w:rFonts w:hint="eastAsia"/>
        </w:rPr>
        <w:t>级标题）</w:t>
      </w:r>
    </w:p>
    <w:p w14:paraId="2AFB98CE" w14:textId="77777777" w:rsidR="00E31A91" w:rsidRDefault="00E31A91" w:rsidP="00B4699D">
      <w:pPr>
        <w:pStyle w:val="af6"/>
        <w:ind w:left="360" w:firstLineChars="0" w:firstLine="0"/>
      </w:pPr>
      <w:r>
        <w:rPr>
          <w:rFonts w:hint="eastAsia"/>
        </w:rPr>
        <w:t>正文段落。</w:t>
      </w:r>
    </w:p>
    <w:p w14:paraId="1121D867" w14:textId="77777777" w:rsidR="00E31A91" w:rsidRDefault="00E31A91" w:rsidP="00B4699D">
      <w:pPr>
        <w:pStyle w:val="af6"/>
        <w:ind w:left="360" w:firstLineChars="0" w:firstLine="0"/>
      </w:pPr>
    </w:p>
    <w:p w14:paraId="5A77986B" w14:textId="77777777" w:rsidR="00E31A91" w:rsidRDefault="00E31A91" w:rsidP="00B4699D">
      <w:pPr>
        <w:pStyle w:val="af6"/>
        <w:ind w:left="360" w:firstLineChars="0" w:firstLine="0"/>
      </w:pPr>
      <w:r>
        <w:rPr>
          <w:rFonts w:hint="eastAsia"/>
        </w:rPr>
        <w:t>2.XXX</w:t>
      </w:r>
    </w:p>
    <w:p w14:paraId="391F3922" w14:textId="77777777" w:rsidR="00E31A91" w:rsidRDefault="00E31A91" w:rsidP="00B4699D">
      <w:pPr>
        <w:pStyle w:val="af6"/>
        <w:ind w:left="360" w:firstLineChars="0" w:firstLine="0"/>
      </w:pPr>
      <w:r>
        <w:rPr>
          <w:rFonts w:hint="eastAsia"/>
        </w:rPr>
        <w:t>正文段落。</w:t>
      </w:r>
    </w:p>
    <w:p w14:paraId="7DDF9547" w14:textId="77777777" w:rsidR="00E31A91" w:rsidRDefault="00E31A91" w:rsidP="00B4699D">
      <w:pPr>
        <w:pStyle w:val="af6"/>
        <w:ind w:left="360" w:firstLineChars="0" w:firstLine="0"/>
      </w:pPr>
    </w:p>
    <w:p w14:paraId="056ED363" w14:textId="77777777" w:rsidR="00E31A91" w:rsidRDefault="00E31A91" w:rsidP="00B4699D">
      <w:pPr>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 xml:space="preserve">XXX </w:t>
      </w:r>
      <w:r>
        <w:rPr>
          <w:rFonts w:hint="eastAsia"/>
          <w:lang w:eastAsia="zh-CN"/>
        </w:rPr>
        <w:t>（此为小标题，不能有句号）</w:t>
      </w:r>
    </w:p>
    <w:p w14:paraId="07B0238F" w14:textId="77777777" w:rsidR="00E31A91" w:rsidRDefault="00E31A91" w:rsidP="00B4699D">
      <w:pPr>
        <w:ind w:firstLine="420"/>
        <w:rPr>
          <w:lang w:eastAsia="zh-CN"/>
        </w:rPr>
      </w:pPr>
    </w:p>
    <w:p w14:paraId="0B50C6F8" w14:textId="77777777" w:rsidR="00E31A91" w:rsidRDefault="00E31A91" w:rsidP="00B4699D">
      <w:pPr>
        <w:ind w:firstLine="420"/>
        <w:rPr>
          <w:lang w:eastAsia="zh-CN"/>
        </w:rPr>
      </w:pPr>
      <w:r>
        <w:rPr>
          <w:rFonts w:hint="eastAsia"/>
          <w:lang w:eastAsia="zh-CN"/>
        </w:rPr>
        <w:t>1</w:t>
      </w:r>
      <w:r>
        <w:rPr>
          <w:rFonts w:hint="eastAsia"/>
          <w:lang w:eastAsia="zh-CN"/>
        </w:rPr>
        <w:t>）</w:t>
      </w:r>
      <w:proofErr w:type="spellStart"/>
      <w:r>
        <w:rPr>
          <w:rFonts w:hint="eastAsia"/>
          <w:lang w:eastAsia="zh-CN"/>
        </w:rPr>
        <w:t>xxxxxxxx</w:t>
      </w:r>
      <w:proofErr w:type="spellEnd"/>
      <w:r>
        <w:rPr>
          <w:rFonts w:hint="eastAsia"/>
          <w:lang w:eastAsia="zh-CN"/>
        </w:rPr>
        <w:t>。（不能只有“</w:t>
      </w:r>
      <w:r>
        <w:rPr>
          <w:rFonts w:hint="eastAsia"/>
          <w:lang w:eastAsia="zh-CN"/>
        </w:rPr>
        <w:t>1</w:t>
      </w:r>
      <w:r>
        <w:rPr>
          <w:rFonts w:hint="eastAsia"/>
          <w:lang w:eastAsia="zh-CN"/>
        </w:rPr>
        <w:t>）”而无“</w:t>
      </w:r>
      <w:r>
        <w:rPr>
          <w:rFonts w:hint="eastAsia"/>
          <w:lang w:eastAsia="zh-CN"/>
        </w:rPr>
        <w:t>2</w:t>
      </w:r>
      <w:r>
        <w:rPr>
          <w:rFonts w:hint="eastAsia"/>
          <w:lang w:eastAsia="zh-CN"/>
        </w:rPr>
        <w:t>）”）</w:t>
      </w:r>
    </w:p>
    <w:p w14:paraId="34EDDD67" w14:textId="77777777" w:rsidR="00E31A91" w:rsidRDefault="00E31A91" w:rsidP="00B4699D">
      <w:pPr>
        <w:pStyle w:val="af6"/>
        <w:numPr>
          <w:ilvl w:val="0"/>
          <w:numId w:val="12"/>
        </w:numPr>
        <w:spacing w:line="240" w:lineRule="auto"/>
        <w:ind w:firstLineChars="0"/>
      </w:pPr>
      <w:proofErr w:type="spellStart"/>
      <w:r>
        <w:rPr>
          <w:rFonts w:hint="eastAsia"/>
        </w:rPr>
        <w:t>aaaaaaaaaa</w:t>
      </w:r>
      <w:proofErr w:type="spellEnd"/>
      <w:r>
        <w:rPr>
          <w:rFonts w:hint="eastAsia"/>
        </w:rPr>
        <w:t>。（两条及以上并列条目才能使用项目符号）</w:t>
      </w:r>
    </w:p>
    <w:p w14:paraId="245392EF" w14:textId="77777777" w:rsidR="00E31A91" w:rsidRDefault="00E31A91" w:rsidP="00B4699D">
      <w:pPr>
        <w:pStyle w:val="af6"/>
        <w:numPr>
          <w:ilvl w:val="2"/>
          <w:numId w:val="13"/>
        </w:numPr>
        <w:ind w:firstLineChars="0"/>
      </w:pPr>
      <w:proofErr w:type="spellStart"/>
      <w:r>
        <w:rPr>
          <w:rFonts w:hint="eastAsia"/>
        </w:rPr>
        <w:t>eeeeeeeeeeeeee</w:t>
      </w:r>
      <w:proofErr w:type="spellEnd"/>
      <w:r>
        <w:rPr>
          <w:rFonts w:hint="eastAsia"/>
        </w:rPr>
        <w:t>。</w:t>
      </w:r>
      <w:r>
        <w:rPr>
          <w:rFonts w:hint="eastAsia"/>
        </w:rPr>
        <w:t>（若使用圆点的项目符号时，其下还有更深的层次，使用此鱼尾符项目符号。不可直接使用，需在圆点项目符号之下的层次使用）</w:t>
      </w:r>
    </w:p>
    <w:p w14:paraId="35389E7C" w14:textId="77777777" w:rsidR="00E31A91" w:rsidRDefault="00E31A91" w:rsidP="00B4699D">
      <w:pPr>
        <w:pStyle w:val="af6"/>
        <w:numPr>
          <w:ilvl w:val="2"/>
          <w:numId w:val="13"/>
        </w:numPr>
        <w:ind w:firstLineChars="0"/>
      </w:pPr>
      <w:proofErr w:type="spellStart"/>
      <w:r>
        <w:rPr>
          <w:rFonts w:hint="eastAsia"/>
        </w:rPr>
        <w:t>ffffffffffffffffffffffffffffffff</w:t>
      </w:r>
      <w:proofErr w:type="spellEnd"/>
      <w:r>
        <w:rPr>
          <w:rFonts w:hint="eastAsia"/>
        </w:rPr>
        <w:t>。</w:t>
      </w:r>
    </w:p>
    <w:p w14:paraId="5824D5B5" w14:textId="77777777" w:rsidR="00E31A91" w:rsidRDefault="00E31A91" w:rsidP="00B4699D">
      <w:pPr>
        <w:pStyle w:val="af6"/>
        <w:numPr>
          <w:ilvl w:val="0"/>
          <w:numId w:val="12"/>
        </w:numPr>
        <w:spacing w:line="240" w:lineRule="auto"/>
        <w:ind w:firstLineChars="0"/>
      </w:pPr>
      <w:proofErr w:type="spellStart"/>
      <w:r>
        <w:rPr>
          <w:rFonts w:hint="eastAsia"/>
        </w:rPr>
        <w:t>bbbbbbbbbb</w:t>
      </w:r>
      <w:proofErr w:type="spellEnd"/>
      <w:r>
        <w:rPr>
          <w:rFonts w:hint="eastAsia"/>
        </w:rPr>
        <w:t>。</w:t>
      </w:r>
    </w:p>
    <w:p w14:paraId="182778B8" w14:textId="77777777" w:rsidR="00E31A91" w:rsidRPr="003312FF" w:rsidRDefault="00E31A91" w:rsidP="00B4699D">
      <w:pPr>
        <w:ind w:firstLine="420"/>
      </w:pPr>
      <w:r>
        <w:rPr>
          <w:rFonts w:hint="eastAsia"/>
        </w:rPr>
        <w:t>2</w:t>
      </w:r>
      <w:r>
        <w:rPr>
          <w:rFonts w:hint="eastAsia"/>
        </w:rPr>
        <w:t>）</w:t>
      </w:r>
      <w:r>
        <w:rPr>
          <w:rFonts w:hint="eastAsia"/>
        </w:rPr>
        <w:t>yyyyyyyyy</w:t>
      </w:r>
      <w:r>
        <w:rPr>
          <w:rFonts w:hint="eastAsia"/>
        </w:rPr>
        <w:t>。</w:t>
      </w:r>
    </w:p>
    <w:p w14:paraId="3D4ED6E7" w14:textId="77777777" w:rsidR="00E31A91" w:rsidRDefault="00E31A91" w:rsidP="00B4699D">
      <w:r>
        <w:rPr>
          <w:rFonts w:hint="eastAsia"/>
        </w:rPr>
        <w:t xml:space="preserve"> </w:t>
      </w:r>
    </w:p>
    <w:p w14:paraId="14972E44" w14:textId="77777777" w:rsidR="00E31A91" w:rsidRDefault="00E31A91" w:rsidP="00B4699D">
      <w:r>
        <w:rPr>
          <w:rFonts w:hint="eastAsia"/>
        </w:rPr>
        <w:t>（</w:t>
      </w:r>
      <w:r>
        <w:rPr>
          <w:rFonts w:hint="eastAsia"/>
        </w:rPr>
        <w:t>2</w:t>
      </w:r>
      <w:r>
        <w:rPr>
          <w:rFonts w:hint="eastAsia"/>
        </w:rPr>
        <w:t>）</w:t>
      </w:r>
      <w:r>
        <w:rPr>
          <w:rFonts w:hint="eastAsia"/>
        </w:rPr>
        <w:t>YYY</w:t>
      </w:r>
    </w:p>
    <w:p w14:paraId="06D6B216" w14:textId="77777777" w:rsidR="00E31A91" w:rsidRDefault="00E31A91" w:rsidP="00B4699D"/>
    <w:p w14:paraId="757A9F20" w14:textId="77777777" w:rsidR="00E31A91" w:rsidRDefault="00E31A91" w:rsidP="00B4699D">
      <w:pPr>
        <w:rPr>
          <w:lang w:eastAsia="zh-CN"/>
        </w:rPr>
      </w:pPr>
      <w:r>
        <w:rPr>
          <w:rFonts w:hint="eastAsia"/>
          <w:lang w:eastAsia="zh-CN"/>
        </w:rPr>
        <w:t>注意，不要出现</w:t>
      </w:r>
      <w:r>
        <w:rPr>
          <w:rFonts w:hint="eastAsia"/>
          <w:lang w:eastAsia="zh-CN"/>
        </w:rPr>
        <w:t>1.1.1.1</w:t>
      </w:r>
      <w:r>
        <w:rPr>
          <w:rFonts w:hint="eastAsia"/>
          <w:lang w:eastAsia="zh-CN"/>
        </w:rPr>
        <w:t>这种形式的</w:t>
      </w:r>
      <w:r>
        <w:rPr>
          <w:rFonts w:hint="eastAsia"/>
          <w:lang w:eastAsia="zh-CN"/>
        </w:rPr>
        <w:t>4</w:t>
      </w:r>
      <w:r>
        <w:rPr>
          <w:rFonts w:hint="eastAsia"/>
          <w:lang w:eastAsia="zh-CN"/>
        </w:rPr>
        <w:t>级标题，可换成“</w:t>
      </w:r>
      <w:r>
        <w:rPr>
          <w:rFonts w:hint="eastAsia"/>
          <w:lang w:eastAsia="zh-CN"/>
        </w:rPr>
        <w:t>1.</w:t>
      </w:r>
      <w:r>
        <w:rPr>
          <w:rFonts w:hint="eastAsia"/>
          <w:lang w:eastAsia="zh-CN"/>
        </w:rPr>
        <w:t>”</w:t>
      </w:r>
    </w:p>
    <w:p w14:paraId="7C37841C" w14:textId="77777777" w:rsidR="00E31A91" w:rsidRDefault="00E31A91" w:rsidP="00B4699D">
      <w:pPr>
        <w:rPr>
          <w:lang w:eastAsia="zh-CN"/>
        </w:rPr>
      </w:pPr>
    </w:p>
    <w:p w14:paraId="78D41F2E" w14:textId="77777777" w:rsidR="00E31A91" w:rsidRDefault="00E31A91" w:rsidP="00B4699D">
      <w:pPr>
        <w:pStyle w:val="af2"/>
        <w:rPr>
          <w:lang w:eastAsia="zh-CN"/>
        </w:rPr>
      </w:pPr>
      <w:r>
        <w:rPr>
          <w:rFonts w:hint="eastAsia"/>
          <w:lang w:eastAsia="zh-CN"/>
        </w:rPr>
        <w:t>“</w:t>
      </w:r>
      <w:r>
        <w:rPr>
          <w:lang w:eastAsia="zh-CN"/>
        </w:rPr>
        <w:t>1.</w:t>
      </w:r>
      <w:r>
        <w:rPr>
          <w:rFonts w:hint="eastAsia"/>
          <w:lang w:eastAsia="zh-CN"/>
        </w:rPr>
        <w:t>”一般用于</w:t>
      </w:r>
      <w:r>
        <w:rPr>
          <w:lang w:eastAsia="zh-CN"/>
        </w:rPr>
        <w:t>4</w:t>
      </w:r>
      <w:r>
        <w:rPr>
          <w:rFonts w:hint="eastAsia"/>
          <w:lang w:eastAsia="zh-CN"/>
        </w:rPr>
        <w:t>级标题</w:t>
      </w:r>
    </w:p>
    <w:p w14:paraId="7CBD0F09" w14:textId="77777777" w:rsidR="00E31A91" w:rsidRDefault="00E31A91" w:rsidP="00B4699D">
      <w:pPr>
        <w:rPr>
          <w:lang w:eastAsia="zh-CN"/>
        </w:rPr>
      </w:pPr>
      <w:r>
        <w:rPr>
          <w:rFonts w:hint="eastAsia"/>
          <w:lang w:eastAsia="zh-CN"/>
        </w:rPr>
        <w:t>“（</w:t>
      </w:r>
      <w:r>
        <w:rPr>
          <w:lang w:eastAsia="zh-CN"/>
        </w:rPr>
        <w:t>1</w:t>
      </w:r>
      <w:r>
        <w:rPr>
          <w:rFonts w:hint="eastAsia"/>
          <w:lang w:eastAsia="zh-CN"/>
        </w:rPr>
        <w:t>）”一般用于小标题，一般比</w:t>
      </w:r>
      <w:r>
        <w:rPr>
          <w:lang w:eastAsia="zh-CN"/>
        </w:rPr>
        <w:t>4</w:t>
      </w:r>
      <w:r>
        <w:rPr>
          <w:rFonts w:hint="eastAsia"/>
          <w:lang w:eastAsia="zh-CN"/>
        </w:rPr>
        <w:t>级标题更低一个层次</w:t>
      </w:r>
    </w:p>
    <w:p w14:paraId="7BF6B8B0" w14:textId="77777777" w:rsidR="00E31A91" w:rsidRDefault="00E31A91" w:rsidP="00B4699D">
      <w:pPr>
        <w:rPr>
          <w:lang w:eastAsia="zh-CN"/>
        </w:rPr>
      </w:pPr>
      <w:r>
        <w:rPr>
          <w:rFonts w:hint="eastAsia"/>
          <w:lang w:eastAsia="zh-CN"/>
        </w:rPr>
        <w:t>“</w:t>
      </w:r>
      <w:r>
        <w:rPr>
          <w:lang w:eastAsia="zh-CN"/>
        </w:rPr>
        <w:t>1</w:t>
      </w:r>
      <w:r>
        <w:rPr>
          <w:rFonts w:hint="eastAsia"/>
          <w:lang w:eastAsia="zh-CN"/>
        </w:rPr>
        <w:t>）”一般作为分项语句，末尾有标点</w:t>
      </w:r>
    </w:p>
    <w:p w14:paraId="431831D9" w14:textId="77777777" w:rsidR="00E31A91" w:rsidRPr="0002495E" w:rsidRDefault="00E31A91" w:rsidP="00B4699D">
      <w:pPr>
        <w:rPr>
          <w:rFonts w:asciiTheme="minorEastAsia" w:hAnsiTheme="minorEastAsia"/>
          <w:lang w:eastAsia="zh-CN"/>
        </w:rPr>
      </w:pPr>
    </w:p>
    <w:p w14:paraId="123D19B1" w14:textId="77777777" w:rsidR="00E31A91" w:rsidRDefault="00E31A91" w:rsidP="00B4699D">
      <w:pPr>
        <w:rPr>
          <w:rFonts w:asciiTheme="minorEastAsia" w:hAnsiTheme="minorEastAsia"/>
          <w:lang w:eastAsia="zh-CN"/>
        </w:rPr>
      </w:pPr>
      <w:r>
        <w:rPr>
          <w:rFonts w:asciiTheme="minorEastAsia" w:hAnsiTheme="minorEastAsia" w:hint="eastAsia"/>
          <w:lang w:eastAsia="zh-CN"/>
        </w:rPr>
        <w:t>以上是完整详细的一套体例模板。</w:t>
      </w:r>
    </w:p>
    <w:p w14:paraId="4D0F5632" w14:textId="77777777" w:rsidR="00E31A91" w:rsidRDefault="00E31A91" w:rsidP="00B4699D">
      <w:pPr>
        <w:rPr>
          <w:rFonts w:asciiTheme="minorEastAsia" w:hAnsiTheme="minorEastAsia"/>
          <w:lang w:eastAsia="zh-CN"/>
        </w:rPr>
      </w:pPr>
    </w:p>
    <w:p w14:paraId="606A8D29" w14:textId="77777777" w:rsidR="00E31A91" w:rsidRPr="00201D16" w:rsidRDefault="00E31A91" w:rsidP="00B4699D">
      <w:pPr>
        <w:rPr>
          <w:rFonts w:asciiTheme="minorEastAsia" w:hAnsiTheme="minorEastAsia"/>
          <w:b/>
          <w:lang w:eastAsia="zh-CN"/>
        </w:rPr>
      </w:pPr>
      <w:r w:rsidRPr="00201D16">
        <w:rPr>
          <w:rFonts w:asciiTheme="minorEastAsia" w:hAnsiTheme="minorEastAsia" w:hint="eastAsia"/>
          <w:b/>
          <w:lang w:eastAsia="zh-CN"/>
        </w:rPr>
        <w:t>注意，4级标题不上目录。</w:t>
      </w:r>
    </w:p>
    <w:p w14:paraId="72B6454B" w14:textId="77777777" w:rsidR="00E31A91" w:rsidRPr="00E13BAF" w:rsidRDefault="00E31A91">
      <w:pPr>
        <w:pStyle w:val="af2"/>
        <w:rPr>
          <w:lang w:eastAsia="zh-CN"/>
        </w:rPr>
      </w:pPr>
    </w:p>
  </w:comment>
  <w:comment w:id="91" w:author="ma" w:date="2018-09-29T13:58:00Z" w:initials="m">
    <w:p w14:paraId="558D418F" w14:textId="77777777" w:rsidR="00E31A91" w:rsidRDefault="00E31A91">
      <w:pPr>
        <w:pStyle w:val="af2"/>
        <w:rPr>
          <w:lang w:eastAsia="zh-CN"/>
        </w:rPr>
      </w:pPr>
      <w:r>
        <w:rPr>
          <w:rStyle w:val="af1"/>
        </w:rPr>
        <w:annotationRef/>
      </w:r>
      <w:r>
        <w:rPr>
          <w:rFonts w:hint="eastAsia"/>
          <w:lang w:eastAsia="zh-CN"/>
        </w:rPr>
        <w:t>多处出现缺少主语的问题</w:t>
      </w:r>
    </w:p>
  </w:comment>
  <w:comment w:id="126" w:author="ma" w:date="2018-09-29T13:58:00Z" w:initials="m">
    <w:p w14:paraId="2718F9C5" w14:textId="77777777" w:rsidR="00E31A91" w:rsidRDefault="00E31A91">
      <w:pPr>
        <w:pStyle w:val="af2"/>
        <w:rPr>
          <w:lang w:eastAsia="zh-CN"/>
        </w:rPr>
      </w:pPr>
      <w:r>
        <w:rPr>
          <w:rStyle w:val="af1"/>
        </w:rPr>
        <w:annotationRef/>
      </w:r>
      <w:r>
        <w:rPr>
          <w:rFonts w:hint="eastAsia"/>
          <w:lang w:eastAsia="zh-CN"/>
        </w:rPr>
        <w:t>注意标点的使用</w:t>
      </w:r>
    </w:p>
  </w:comment>
  <w:comment w:id="155" w:author="ma" w:date="2018-09-29T13:58:00Z" w:initials="m">
    <w:p w14:paraId="0432C6D9" w14:textId="77777777" w:rsidR="00E31A91" w:rsidRDefault="00E31A91">
      <w:pPr>
        <w:pStyle w:val="af2"/>
        <w:rPr>
          <w:lang w:eastAsia="zh-CN"/>
        </w:rPr>
      </w:pPr>
      <w:r>
        <w:rPr>
          <w:rStyle w:val="af1"/>
        </w:rPr>
        <w:annotationRef/>
      </w:r>
      <w:r>
        <w:rPr>
          <w:rFonts w:hint="eastAsia"/>
          <w:lang w:eastAsia="zh-CN"/>
        </w:rPr>
        <w:t>中文语境下，使用中文双引号，余同</w:t>
      </w:r>
    </w:p>
  </w:comment>
  <w:comment w:id="204" w:author="ma" w:date="2018-09-29T13:58:00Z" w:initials="m">
    <w:p w14:paraId="2B0322DD" w14:textId="77777777" w:rsidR="00E31A91" w:rsidRDefault="00E31A91">
      <w:pPr>
        <w:pStyle w:val="af2"/>
        <w:rPr>
          <w:lang w:eastAsia="zh-CN"/>
        </w:rPr>
      </w:pPr>
      <w:r>
        <w:rPr>
          <w:rStyle w:val="af1"/>
        </w:rPr>
        <w:annotationRef/>
      </w:r>
      <w:r>
        <w:rPr>
          <w:rFonts w:hint="eastAsia"/>
          <w:lang w:eastAsia="zh-CN"/>
        </w:rPr>
        <w:t>英文术语的大小写还是需要仔细。余同</w:t>
      </w:r>
    </w:p>
  </w:comment>
  <w:comment w:id="210" w:author="ma" w:date="2018-09-29T13:58:00Z" w:initials="m">
    <w:p w14:paraId="325D3C52" w14:textId="77777777" w:rsidR="00E31A91" w:rsidRDefault="00E31A91">
      <w:pPr>
        <w:pStyle w:val="af2"/>
        <w:rPr>
          <w:lang w:eastAsia="zh-CN"/>
        </w:rPr>
      </w:pPr>
      <w:r>
        <w:rPr>
          <w:rStyle w:val="af1"/>
        </w:rPr>
        <w:annotationRef/>
      </w:r>
      <w:r>
        <w:rPr>
          <w:rFonts w:hint="eastAsia"/>
          <w:lang w:eastAsia="zh-CN"/>
        </w:rPr>
        <w:t>再次提醒，慎用“最”“完美”等绝对性词汇</w:t>
      </w:r>
    </w:p>
  </w:comment>
  <w:comment w:id="212" w:author="ma" w:date="2018-09-29T13:58:00Z" w:initials="m">
    <w:p w14:paraId="3DDFECEE" w14:textId="77777777" w:rsidR="00E31A91" w:rsidRDefault="00E31A91">
      <w:pPr>
        <w:pStyle w:val="af2"/>
        <w:rPr>
          <w:lang w:eastAsia="zh-CN"/>
        </w:rPr>
      </w:pPr>
      <w:r>
        <w:rPr>
          <w:rStyle w:val="af1"/>
        </w:rPr>
        <w:annotationRef/>
      </w:r>
      <w:r>
        <w:rPr>
          <w:rFonts w:hint="eastAsia"/>
          <w:lang w:eastAsia="zh-CN"/>
        </w:rPr>
        <w:t>到底是一组还是各种？？</w:t>
      </w:r>
    </w:p>
  </w:comment>
  <w:comment w:id="214" w:author="ma" w:date="2018-09-29T13:58:00Z" w:initials="m">
    <w:p w14:paraId="529149D1" w14:textId="77777777" w:rsidR="00E31A91" w:rsidRDefault="00E31A91">
      <w:pPr>
        <w:pStyle w:val="af2"/>
        <w:rPr>
          <w:lang w:eastAsia="zh-CN"/>
        </w:rPr>
      </w:pPr>
      <w:r>
        <w:rPr>
          <w:rStyle w:val="af1"/>
        </w:rPr>
        <w:annotationRef/>
      </w:r>
      <w:r>
        <w:rPr>
          <w:rFonts w:hint="eastAsia"/>
          <w:lang w:eastAsia="zh-CN"/>
        </w:rPr>
        <w:t>语意不清</w:t>
      </w:r>
    </w:p>
  </w:comment>
  <w:comment w:id="233" w:author="ma" w:date="2018-09-29T13:58:00Z" w:initials="m">
    <w:p w14:paraId="2AC9AB39" w14:textId="77777777" w:rsidR="00E31A91" w:rsidRDefault="00E31A91">
      <w:pPr>
        <w:pStyle w:val="af2"/>
        <w:rPr>
          <w:lang w:eastAsia="zh-CN"/>
        </w:rPr>
      </w:pPr>
      <w:r>
        <w:rPr>
          <w:rStyle w:val="af1"/>
        </w:rPr>
        <w:annotationRef/>
      </w:r>
      <w:r>
        <w:rPr>
          <w:rFonts w:hint="eastAsia"/>
          <w:lang w:eastAsia="zh-CN"/>
        </w:rPr>
        <w:t>注意，一般推荐软件名和版本号之间空一格。余同</w:t>
      </w:r>
    </w:p>
  </w:comment>
  <w:comment w:id="270" w:author="ma" w:date="2018-09-29T13:58:00Z" w:initials="m">
    <w:p w14:paraId="15BA6A73" w14:textId="77777777" w:rsidR="00E31A91" w:rsidRDefault="00E31A91">
      <w:pPr>
        <w:pStyle w:val="af2"/>
        <w:rPr>
          <w:lang w:eastAsia="zh-CN"/>
        </w:rPr>
      </w:pPr>
      <w:r>
        <w:rPr>
          <w:rStyle w:val="af1"/>
        </w:rPr>
        <w:annotationRef/>
      </w:r>
      <w:r>
        <w:rPr>
          <w:rFonts w:hint="eastAsia"/>
          <w:lang w:eastAsia="zh-CN"/>
        </w:rPr>
        <w:t>注意苹果系统名称的正确使用</w:t>
      </w:r>
    </w:p>
  </w:comment>
  <w:comment w:id="305" w:author="ma" w:date="2018-09-29T13:58:00Z" w:initials="m">
    <w:p w14:paraId="2B926EDB" w14:textId="77777777" w:rsidR="00E31A91" w:rsidRDefault="00E31A91">
      <w:pPr>
        <w:pStyle w:val="af2"/>
        <w:rPr>
          <w:lang w:eastAsia="zh-CN"/>
        </w:rPr>
      </w:pPr>
      <w:r>
        <w:rPr>
          <w:rStyle w:val="af1"/>
        </w:rPr>
        <w:annotationRef/>
      </w:r>
      <w:r>
        <w:rPr>
          <w:rFonts w:hint="eastAsia"/>
          <w:lang w:eastAsia="zh-CN"/>
        </w:rPr>
        <w:t>电脑是俗称，一般使用“计算机”</w:t>
      </w:r>
    </w:p>
  </w:comment>
  <w:comment w:id="319" w:author="ma" w:date="2018-09-29T13:58:00Z" w:initials="m">
    <w:p w14:paraId="2BB3A06D" w14:textId="77777777" w:rsidR="00E31A91" w:rsidRDefault="00E31A91">
      <w:pPr>
        <w:pStyle w:val="af2"/>
        <w:rPr>
          <w:lang w:eastAsia="zh-CN"/>
        </w:rPr>
      </w:pPr>
      <w:r>
        <w:rPr>
          <w:rStyle w:val="af1"/>
        </w:rPr>
        <w:annotationRef/>
      </w:r>
      <w:r>
        <w:rPr>
          <w:rFonts w:hint="eastAsia"/>
          <w:lang w:eastAsia="zh-CN"/>
        </w:rPr>
        <w:t>善用体例序号，体现层次和关系，会让文字整体拥有层次感，排版上也会富有层次。余同</w:t>
      </w:r>
    </w:p>
  </w:comment>
  <w:comment w:id="322" w:author="ma" w:date="2018-09-29T13:58:00Z" w:initials="m">
    <w:p w14:paraId="251E3969" w14:textId="77777777" w:rsidR="00E31A91" w:rsidRDefault="00E31A91">
      <w:pPr>
        <w:pStyle w:val="af2"/>
        <w:rPr>
          <w:lang w:eastAsia="zh-CN"/>
        </w:rPr>
      </w:pPr>
      <w:r>
        <w:rPr>
          <w:rStyle w:val="af1"/>
        </w:rPr>
        <w:annotationRef/>
      </w:r>
      <w:r>
        <w:rPr>
          <w:rFonts w:hint="eastAsia"/>
          <w:lang w:eastAsia="zh-CN"/>
        </w:rPr>
        <w:t>取消全书中的超链接，因为在纸质书籍中毫无意义</w:t>
      </w:r>
    </w:p>
  </w:comment>
  <w:comment w:id="335" w:author="ma" w:date="2018-09-29T13:58:00Z" w:initials="m">
    <w:p w14:paraId="138D3362" w14:textId="77777777" w:rsidR="00E31A91" w:rsidRDefault="00E31A91">
      <w:pPr>
        <w:pStyle w:val="af2"/>
        <w:rPr>
          <w:lang w:eastAsia="zh-CN"/>
        </w:rPr>
      </w:pPr>
      <w:r>
        <w:rPr>
          <w:rStyle w:val="af1"/>
        </w:rPr>
        <w:annotationRef/>
      </w:r>
      <w:r>
        <w:rPr>
          <w:rFonts w:hint="eastAsia"/>
          <w:lang w:eastAsia="zh-CN"/>
        </w:rPr>
        <w:t>添加对图</w:t>
      </w:r>
      <w:r>
        <w:rPr>
          <w:rFonts w:hint="eastAsia"/>
          <w:lang w:eastAsia="zh-CN"/>
        </w:rPr>
        <w:t>1-1</w:t>
      </w:r>
      <w:r>
        <w:rPr>
          <w:rFonts w:hint="eastAsia"/>
          <w:lang w:eastAsia="zh-CN"/>
        </w:rPr>
        <w:t>的引用文字。余同</w:t>
      </w:r>
    </w:p>
    <w:p w14:paraId="2AF8FFF5" w14:textId="77777777" w:rsidR="00E31A91" w:rsidRDefault="00E31A91">
      <w:pPr>
        <w:pStyle w:val="af2"/>
        <w:rPr>
          <w:lang w:eastAsia="zh-CN"/>
        </w:rPr>
      </w:pPr>
    </w:p>
    <w:p w14:paraId="2D802D2D" w14:textId="77777777" w:rsidR="00E31A91" w:rsidRPr="002829A6" w:rsidRDefault="00E31A91">
      <w:pPr>
        <w:pStyle w:val="af2"/>
        <w:rPr>
          <w:lang w:eastAsia="zh-CN"/>
        </w:rPr>
      </w:pPr>
      <w:r>
        <w:rPr>
          <w:rFonts w:hint="eastAsia"/>
          <w:lang w:eastAsia="zh-CN"/>
        </w:rPr>
        <w:t>注意，请作者对本书中的图表按章进行编号，图表之上补充相应的引用文字。</w:t>
      </w:r>
    </w:p>
  </w:comment>
  <w:comment w:id="342" w:author="ma" w:date="2018-09-29T13:58:00Z" w:initials="m">
    <w:p w14:paraId="2951E2A7" w14:textId="77777777" w:rsidR="00E31A91" w:rsidRDefault="00E31A91">
      <w:pPr>
        <w:pStyle w:val="af2"/>
        <w:rPr>
          <w:lang w:eastAsia="zh-CN"/>
        </w:rPr>
      </w:pPr>
      <w:r>
        <w:rPr>
          <w:rStyle w:val="af1"/>
        </w:rPr>
        <w:annotationRef/>
      </w:r>
      <w:r>
        <w:rPr>
          <w:rFonts w:hint="eastAsia"/>
          <w:lang w:eastAsia="zh-CN"/>
        </w:rPr>
        <w:t>此处是占位符，请作者替换为相应的图名。余同</w:t>
      </w:r>
    </w:p>
    <w:p w14:paraId="4570E933" w14:textId="77777777" w:rsidR="00E31A91" w:rsidRDefault="00E31A91">
      <w:pPr>
        <w:pStyle w:val="af2"/>
        <w:rPr>
          <w:lang w:eastAsia="zh-CN"/>
        </w:rPr>
      </w:pPr>
    </w:p>
    <w:p w14:paraId="17AF1CC7" w14:textId="77777777" w:rsidR="00E31A91" w:rsidRDefault="00E31A91">
      <w:pPr>
        <w:pStyle w:val="af2"/>
        <w:rPr>
          <w:lang w:eastAsia="zh-CN"/>
        </w:rPr>
      </w:pPr>
      <w:r>
        <w:rPr>
          <w:rFonts w:hint="eastAsia"/>
          <w:lang w:eastAsia="zh-CN"/>
        </w:rPr>
        <w:t>图号和图名之间空一格。</w:t>
      </w:r>
    </w:p>
  </w:comment>
  <w:comment w:id="350" w:author="ma" w:date="2018-09-29T13:58:00Z" w:initials="m">
    <w:p w14:paraId="33EFAA34" w14:textId="77777777" w:rsidR="00E31A91" w:rsidRPr="0062320D" w:rsidRDefault="00E31A91">
      <w:pPr>
        <w:pStyle w:val="af2"/>
        <w:rPr>
          <w:b/>
          <w:lang w:eastAsia="zh-CN"/>
        </w:rPr>
      </w:pPr>
      <w:r>
        <w:rPr>
          <w:rStyle w:val="af1"/>
        </w:rPr>
        <w:annotationRef/>
      </w:r>
      <w:r w:rsidRPr="0062320D">
        <w:rPr>
          <w:rFonts w:hint="eastAsia"/>
          <w:b/>
          <w:lang w:eastAsia="zh-CN"/>
        </w:rPr>
        <w:t>删除本书中所有的外网网址、外网</w:t>
      </w:r>
      <w:r w:rsidRPr="0062320D">
        <w:rPr>
          <w:rFonts w:hint="eastAsia"/>
          <w:b/>
          <w:lang w:eastAsia="zh-CN"/>
        </w:rPr>
        <w:t>IP</w:t>
      </w:r>
      <w:r w:rsidRPr="0062320D">
        <w:rPr>
          <w:rFonts w:hint="eastAsia"/>
          <w:b/>
          <w:lang w:eastAsia="zh-CN"/>
        </w:rPr>
        <w:t>地址和二维码，也包括图表、代码中的。</w:t>
      </w:r>
    </w:p>
    <w:p w14:paraId="0C61514E" w14:textId="77777777" w:rsidR="00E31A91" w:rsidRDefault="00E31A91">
      <w:pPr>
        <w:pStyle w:val="af2"/>
        <w:rPr>
          <w:lang w:eastAsia="zh-CN"/>
        </w:rPr>
      </w:pPr>
      <w:r>
        <w:rPr>
          <w:rFonts w:hint="eastAsia"/>
          <w:lang w:eastAsia="zh-CN"/>
        </w:rPr>
        <w:t>出版社对此要求非常严格，请作者务必认真检查全书内容。</w:t>
      </w:r>
    </w:p>
    <w:p w14:paraId="0C78CA99" w14:textId="77777777" w:rsidR="00E31A91" w:rsidRDefault="00E31A91" w:rsidP="00045D4E">
      <w:pPr>
        <w:pStyle w:val="af2"/>
        <w:numPr>
          <w:ilvl w:val="0"/>
          <w:numId w:val="14"/>
        </w:numPr>
        <w:rPr>
          <w:lang w:eastAsia="zh-CN"/>
        </w:rPr>
      </w:pPr>
      <w:r>
        <w:rPr>
          <w:rFonts w:hint="eastAsia"/>
          <w:lang w:eastAsia="zh-CN"/>
        </w:rPr>
        <w:t>正文、图中的二维码务必删除。尤其注意地址栏后的比较小的二维码。</w:t>
      </w:r>
    </w:p>
    <w:p w14:paraId="1100F7F9" w14:textId="77777777" w:rsidR="00E31A91" w:rsidRDefault="00E31A91" w:rsidP="00045D4E">
      <w:pPr>
        <w:pStyle w:val="af2"/>
        <w:numPr>
          <w:ilvl w:val="0"/>
          <w:numId w:val="14"/>
        </w:numPr>
        <w:rPr>
          <w:lang w:eastAsia="zh-CN"/>
        </w:rPr>
      </w:pPr>
      <w:r>
        <w:rPr>
          <w:rFonts w:hint="eastAsia"/>
          <w:lang w:eastAsia="zh-CN"/>
        </w:rPr>
        <w:t>对于需要告知读者是什么网站的，删除网址，修改为网站名称。</w:t>
      </w:r>
    </w:p>
    <w:p w14:paraId="6D35BB42" w14:textId="77777777" w:rsidR="00E31A91" w:rsidRDefault="00E31A91" w:rsidP="00045D4E">
      <w:pPr>
        <w:pStyle w:val="af2"/>
        <w:numPr>
          <w:ilvl w:val="0"/>
          <w:numId w:val="14"/>
        </w:numPr>
        <w:rPr>
          <w:lang w:eastAsia="zh-CN"/>
        </w:rPr>
      </w:pPr>
      <w:r>
        <w:rPr>
          <w:rFonts w:hint="eastAsia"/>
          <w:lang w:eastAsia="zh-CN"/>
        </w:rPr>
        <w:t>图中的外网网址进行遮蔽，遮蔽使用的色块请尽量美观。对于图中出现大段文字的情况，其中可能隐藏有网址，请作者注意检查。</w:t>
      </w:r>
    </w:p>
    <w:p w14:paraId="415DCED5" w14:textId="77777777" w:rsidR="00E31A91" w:rsidRPr="00045D4E" w:rsidRDefault="00E31A91" w:rsidP="00045D4E">
      <w:pPr>
        <w:pStyle w:val="af2"/>
        <w:numPr>
          <w:ilvl w:val="0"/>
          <w:numId w:val="14"/>
        </w:numPr>
        <w:rPr>
          <w:lang w:eastAsia="zh-CN"/>
        </w:rPr>
      </w:pPr>
      <w:r>
        <w:rPr>
          <w:rFonts w:hint="eastAsia"/>
          <w:lang w:eastAsia="zh-CN"/>
        </w:rPr>
        <w:t>使用网址举例时，仅可使用</w:t>
      </w:r>
      <w:r w:rsidRPr="00DB57CC">
        <w:rPr>
          <w:rFonts w:hint="eastAsia"/>
          <w:lang w:eastAsia="zh-CN"/>
        </w:rPr>
        <w:t>www.example.com</w:t>
      </w:r>
      <w:r>
        <w:rPr>
          <w:rFonts w:hint="eastAsia"/>
          <w:lang w:eastAsia="zh-CN"/>
        </w:rPr>
        <w:t xml:space="preserve"> </w:t>
      </w:r>
      <w:r>
        <w:rPr>
          <w:rFonts w:hint="eastAsia"/>
          <w:lang w:eastAsia="zh-CN"/>
        </w:rPr>
        <w:t>，因为它是</w:t>
      </w:r>
      <w:r>
        <w:rPr>
          <w:rFonts w:hint="eastAsia"/>
          <w:lang w:eastAsia="zh-CN"/>
        </w:rPr>
        <w:t>IANA</w:t>
      </w:r>
      <w:r>
        <w:rPr>
          <w:rFonts w:hint="eastAsia"/>
          <w:lang w:eastAsia="zh-CN"/>
        </w:rPr>
        <w:t>用于举例的保留地址，注意，该域名需要严格使用，不可扩展</w:t>
      </w:r>
    </w:p>
  </w:comment>
  <w:comment w:id="364" w:author="ma" w:date="2018-09-29T13:58:00Z" w:initials="m">
    <w:p w14:paraId="46D4A4F5" w14:textId="77777777" w:rsidR="00E31A91" w:rsidRDefault="00E31A91">
      <w:pPr>
        <w:pStyle w:val="af2"/>
        <w:rPr>
          <w:lang w:eastAsia="zh-CN"/>
        </w:rPr>
      </w:pPr>
      <w:r>
        <w:rPr>
          <w:rStyle w:val="af1"/>
        </w:rPr>
        <w:annotationRef/>
      </w:r>
      <w:r>
        <w:rPr>
          <w:rFonts w:hint="eastAsia"/>
          <w:lang w:eastAsia="zh-CN"/>
        </w:rPr>
        <w:t>注意，图中右上角的个人信息，若作者不想显示，注意遮蔽。</w:t>
      </w:r>
    </w:p>
    <w:p w14:paraId="66C93434" w14:textId="77777777" w:rsidR="00E31A91" w:rsidRDefault="00E31A91">
      <w:pPr>
        <w:pStyle w:val="af2"/>
        <w:rPr>
          <w:lang w:eastAsia="zh-CN"/>
        </w:rPr>
      </w:pPr>
    </w:p>
    <w:p w14:paraId="4FE489A1" w14:textId="77777777" w:rsidR="00E31A91" w:rsidRPr="009D7AD9" w:rsidRDefault="00E31A91">
      <w:pPr>
        <w:pStyle w:val="af2"/>
        <w:rPr>
          <w:lang w:eastAsia="zh-CN"/>
        </w:rPr>
      </w:pPr>
      <w:r>
        <w:rPr>
          <w:rFonts w:hint="eastAsia"/>
          <w:lang w:eastAsia="zh-CN"/>
        </w:rPr>
        <w:t>提醒一下，本书稿中禁止出现未经授权的个人信息，禁止出现机密信息。注意遮蔽</w:t>
      </w:r>
    </w:p>
  </w:comment>
  <w:comment w:id="373" w:author="ma" w:date="2018-09-29T13:58:00Z" w:initials="m">
    <w:p w14:paraId="0D80BE0F" w14:textId="77777777" w:rsidR="00E31A91" w:rsidRDefault="00E31A91">
      <w:pPr>
        <w:pStyle w:val="af2"/>
        <w:rPr>
          <w:lang w:eastAsia="zh-CN"/>
        </w:rPr>
      </w:pPr>
      <w:r>
        <w:rPr>
          <w:rStyle w:val="af1"/>
        </w:rPr>
        <w:annotationRef/>
      </w:r>
      <w:r>
        <w:rPr>
          <w:rFonts w:hint="eastAsia"/>
          <w:lang w:eastAsia="zh-CN"/>
        </w:rPr>
        <w:t>提醒一下，关于两两对比，甚至多方进行对比，应该尽量客观，不要过分追捧一个，也不要过分踩低另一个。建议像此处修改一样，尽量弱化对比，仅给出推荐的一方。</w:t>
      </w:r>
    </w:p>
  </w:comment>
  <w:comment w:id="410" w:author="ma" w:date="2018-09-29T13:58:00Z" w:initials="m">
    <w:p w14:paraId="1F07ED63" w14:textId="77777777" w:rsidR="00E31A91" w:rsidRDefault="00E31A91">
      <w:pPr>
        <w:pStyle w:val="af2"/>
        <w:rPr>
          <w:lang w:eastAsia="zh-CN"/>
        </w:rPr>
      </w:pPr>
      <w:r>
        <w:rPr>
          <w:rStyle w:val="af1"/>
        </w:rPr>
        <w:annotationRef/>
      </w:r>
      <w:r>
        <w:rPr>
          <w:rFonts w:hint="eastAsia"/>
          <w:lang w:eastAsia="zh-CN"/>
        </w:rPr>
        <w:t>文件的格式一般称为扩展名</w:t>
      </w:r>
    </w:p>
  </w:comment>
  <w:comment w:id="417" w:author="ma" w:date="2018-09-29T13:58:00Z" w:initials="m">
    <w:p w14:paraId="0E2AC1B0" w14:textId="77777777" w:rsidR="00E31A91" w:rsidRDefault="00E31A91">
      <w:pPr>
        <w:pStyle w:val="af2"/>
        <w:rPr>
          <w:lang w:eastAsia="zh-CN"/>
        </w:rPr>
      </w:pPr>
      <w:r>
        <w:rPr>
          <w:rStyle w:val="af1"/>
        </w:rPr>
        <w:annotationRef/>
      </w:r>
      <w:r>
        <w:rPr>
          <w:rFonts w:hint="eastAsia"/>
          <w:lang w:eastAsia="zh-CN"/>
        </w:rPr>
        <w:t>注意前后分句的逻辑关系</w:t>
      </w:r>
    </w:p>
  </w:comment>
  <w:comment w:id="429" w:author="ma" w:date="2018-09-29T13:58:00Z" w:initials="m">
    <w:p w14:paraId="195544CC" w14:textId="77777777" w:rsidR="00E31A91" w:rsidRDefault="00E31A91">
      <w:pPr>
        <w:pStyle w:val="af2"/>
        <w:rPr>
          <w:lang w:eastAsia="zh-CN"/>
        </w:rPr>
      </w:pPr>
      <w:r>
        <w:rPr>
          <w:rStyle w:val="af1"/>
        </w:rPr>
        <w:annotationRef/>
      </w:r>
      <w:r>
        <w:rPr>
          <w:rFonts w:hint="eastAsia"/>
          <w:lang w:eastAsia="zh-CN"/>
        </w:rPr>
        <w:t>什么软件的选择和使用？语意不清</w:t>
      </w:r>
    </w:p>
  </w:comment>
  <w:comment w:id="451" w:author="ma" w:date="2018-09-29T13:58:00Z" w:initials="m">
    <w:p w14:paraId="773D0100" w14:textId="77777777" w:rsidR="00E31A91" w:rsidRDefault="00E31A91">
      <w:pPr>
        <w:pStyle w:val="af2"/>
        <w:rPr>
          <w:lang w:eastAsia="zh-CN"/>
        </w:rPr>
      </w:pPr>
      <w:r>
        <w:rPr>
          <w:rStyle w:val="af1"/>
        </w:rPr>
        <w:annotationRef/>
      </w:r>
      <w:r>
        <w:rPr>
          <w:rFonts w:hint="eastAsia"/>
          <w:lang w:eastAsia="zh-CN"/>
        </w:rPr>
        <w:t>本书稿若以</w:t>
      </w:r>
      <w:r>
        <w:rPr>
          <w:rFonts w:hint="eastAsia"/>
          <w:lang w:eastAsia="zh-CN"/>
        </w:rPr>
        <w:t>Windows</w:t>
      </w:r>
      <w:r>
        <w:rPr>
          <w:rFonts w:hint="eastAsia"/>
          <w:lang w:eastAsia="zh-CN"/>
        </w:rPr>
        <w:t>举例，那么要把整个安装步骤一一列出，并给出相应的截图。注意后续图号的顺改。</w:t>
      </w:r>
    </w:p>
    <w:p w14:paraId="7A5C545C" w14:textId="77777777" w:rsidR="00E31A91" w:rsidRDefault="00E31A91">
      <w:pPr>
        <w:pStyle w:val="af2"/>
        <w:rPr>
          <w:lang w:eastAsia="zh-CN"/>
        </w:rPr>
      </w:pPr>
    </w:p>
    <w:p w14:paraId="431D34E6" w14:textId="77777777" w:rsidR="00E31A91" w:rsidRDefault="00E31A91">
      <w:pPr>
        <w:pStyle w:val="af2"/>
        <w:rPr>
          <w:lang w:eastAsia="zh-CN"/>
        </w:rPr>
      </w:pPr>
      <w:r>
        <w:rPr>
          <w:rFonts w:hint="eastAsia"/>
          <w:lang w:eastAsia="zh-CN"/>
        </w:rPr>
        <w:t>在介绍完</w:t>
      </w:r>
      <w:r>
        <w:rPr>
          <w:rFonts w:hint="eastAsia"/>
          <w:lang w:eastAsia="zh-CN"/>
        </w:rPr>
        <w:t>Windows</w:t>
      </w:r>
      <w:r>
        <w:rPr>
          <w:rFonts w:hint="eastAsia"/>
          <w:lang w:eastAsia="zh-CN"/>
        </w:rPr>
        <w:t>上安装的具体步骤之后，然后说明在</w:t>
      </w:r>
      <w:proofErr w:type="spellStart"/>
      <w:r>
        <w:rPr>
          <w:rFonts w:hint="eastAsia"/>
          <w:lang w:eastAsia="zh-CN"/>
        </w:rPr>
        <w:t>macOS</w:t>
      </w:r>
      <w:proofErr w:type="spellEnd"/>
      <w:r>
        <w:rPr>
          <w:rFonts w:hint="eastAsia"/>
          <w:lang w:eastAsia="zh-CN"/>
        </w:rPr>
        <w:t>系统上安装也是类似的，不再赘述。</w:t>
      </w:r>
    </w:p>
  </w:comment>
  <w:comment w:id="464" w:author="ma" w:date="2018-09-29T13:58:00Z" w:initials="m">
    <w:p w14:paraId="52832F8C" w14:textId="77777777" w:rsidR="00E31A91" w:rsidRDefault="00E31A91">
      <w:pPr>
        <w:pStyle w:val="af2"/>
        <w:rPr>
          <w:lang w:eastAsia="zh-CN"/>
        </w:rPr>
      </w:pPr>
      <w:r>
        <w:rPr>
          <w:rStyle w:val="af1"/>
        </w:rPr>
        <w:annotationRef/>
      </w:r>
      <w:r>
        <w:rPr>
          <w:rFonts w:hint="eastAsia"/>
          <w:lang w:eastAsia="zh-CN"/>
        </w:rPr>
        <w:t>整合到上面的安装步骤中，注意对图的引用</w:t>
      </w:r>
    </w:p>
  </w:comment>
  <w:comment w:id="466" w:author="ma" w:date="2018-09-29T13:58:00Z" w:initials="m">
    <w:p w14:paraId="0DC3FF74" w14:textId="77777777" w:rsidR="00E31A91" w:rsidRDefault="00E31A91">
      <w:pPr>
        <w:pStyle w:val="af2"/>
        <w:rPr>
          <w:lang w:eastAsia="zh-CN"/>
        </w:rPr>
      </w:pPr>
      <w:r>
        <w:rPr>
          <w:rStyle w:val="af1"/>
        </w:rPr>
        <w:annotationRef/>
      </w:r>
      <w:r>
        <w:rPr>
          <w:rFonts w:hint="eastAsia"/>
          <w:lang w:eastAsia="zh-CN"/>
        </w:rPr>
        <w:t>请作者替换为对应的图号。余同</w:t>
      </w:r>
    </w:p>
  </w:comment>
  <w:comment w:id="487" w:author="ma" w:date="2018-09-29T13:58:00Z" w:initials="m">
    <w:p w14:paraId="332BC6B4" w14:textId="77777777" w:rsidR="00E31A91" w:rsidRDefault="00E31A91">
      <w:pPr>
        <w:pStyle w:val="af2"/>
        <w:rPr>
          <w:lang w:eastAsia="zh-CN"/>
        </w:rPr>
      </w:pPr>
      <w:r>
        <w:rPr>
          <w:rStyle w:val="af1"/>
        </w:rPr>
        <w:annotationRef/>
      </w:r>
      <w:r>
        <w:rPr>
          <w:rFonts w:hint="eastAsia"/>
          <w:lang w:eastAsia="zh-CN"/>
        </w:rPr>
        <w:t>一般习惯使用“输入”，不使用“键入”</w:t>
      </w:r>
    </w:p>
  </w:comment>
  <w:comment w:id="491" w:author="ma" w:date="2018-09-29T13:58:00Z" w:initials="m">
    <w:p w14:paraId="3172BEC2" w14:textId="77777777" w:rsidR="00E31A91" w:rsidRDefault="00E31A91">
      <w:pPr>
        <w:pStyle w:val="af2"/>
        <w:rPr>
          <w:lang w:eastAsia="zh-CN"/>
        </w:rPr>
      </w:pPr>
      <w:r>
        <w:rPr>
          <w:rStyle w:val="af1"/>
        </w:rPr>
        <w:annotationRef/>
      </w:r>
      <w:r>
        <w:rPr>
          <w:rFonts w:hint="eastAsia"/>
          <w:lang w:eastAsia="zh-CN"/>
        </w:rPr>
        <w:t>代码中的外网网址同样需要删除或修改。如此处，将网址中的域名修改为中文描述形式，依然能让读者明白。</w:t>
      </w:r>
    </w:p>
    <w:p w14:paraId="1A0CEA60" w14:textId="77777777" w:rsidR="00E31A91" w:rsidRDefault="00E31A91">
      <w:pPr>
        <w:pStyle w:val="af2"/>
        <w:rPr>
          <w:lang w:eastAsia="zh-CN"/>
        </w:rPr>
      </w:pPr>
    </w:p>
    <w:p w14:paraId="7C882CCE" w14:textId="77777777" w:rsidR="00E31A91" w:rsidRPr="00456EAD" w:rsidRDefault="00E31A91">
      <w:pPr>
        <w:pStyle w:val="af2"/>
        <w:rPr>
          <w:lang w:eastAsia="zh-CN"/>
        </w:rPr>
      </w:pPr>
      <w:r>
        <w:rPr>
          <w:rFonts w:hint="eastAsia"/>
          <w:lang w:eastAsia="zh-CN"/>
        </w:rPr>
        <w:t>余同</w:t>
      </w:r>
    </w:p>
  </w:comment>
  <w:comment w:id="495" w:author="ma" w:date="2018-09-29T13:58:00Z" w:initials="m">
    <w:p w14:paraId="0F2BC311" w14:textId="77777777" w:rsidR="00E31A91" w:rsidRDefault="00E31A91">
      <w:pPr>
        <w:pStyle w:val="af2"/>
        <w:rPr>
          <w:lang w:eastAsia="zh-CN"/>
        </w:rPr>
      </w:pPr>
      <w:r>
        <w:rPr>
          <w:rStyle w:val="af1"/>
        </w:rPr>
        <w:annotationRef/>
      </w:r>
      <w:r>
        <w:rPr>
          <w:rFonts w:hint="eastAsia"/>
          <w:lang w:eastAsia="zh-CN"/>
        </w:rPr>
        <w:t>对于敲击键盘上的键，一般称为“按”</w:t>
      </w:r>
    </w:p>
  </w:comment>
  <w:comment w:id="506" w:author="ma" w:date="2018-09-29T13:58:00Z" w:initials="m">
    <w:p w14:paraId="1CE709C4" w14:textId="77777777" w:rsidR="00E31A91" w:rsidRDefault="00E31A91">
      <w:pPr>
        <w:pStyle w:val="af2"/>
        <w:rPr>
          <w:lang w:eastAsia="zh-CN"/>
        </w:rPr>
      </w:pPr>
      <w:r>
        <w:rPr>
          <w:rStyle w:val="af1"/>
        </w:rPr>
        <w:annotationRef/>
      </w:r>
      <w:r>
        <w:rPr>
          <w:rFonts w:hint="eastAsia"/>
          <w:lang w:eastAsia="zh-CN"/>
        </w:rPr>
        <w:t>对于键盘上键的引用，一般使用尖括号将其包裹起来，余同。注意，键名的大小写以键盘显示为准</w:t>
      </w:r>
    </w:p>
  </w:comment>
  <w:comment w:id="512" w:author="ma" w:date="2018-09-29T13:58:00Z" w:initials="m">
    <w:p w14:paraId="666E6C95" w14:textId="77777777" w:rsidR="00E31A91" w:rsidRDefault="00E31A91">
      <w:pPr>
        <w:pStyle w:val="af2"/>
        <w:rPr>
          <w:lang w:eastAsia="zh-CN"/>
        </w:rPr>
      </w:pPr>
      <w:r>
        <w:rPr>
          <w:rStyle w:val="af1"/>
        </w:rPr>
        <w:annotationRef/>
      </w:r>
      <w:r>
        <w:rPr>
          <w:rFonts w:hint="eastAsia"/>
          <w:lang w:eastAsia="zh-CN"/>
        </w:rPr>
        <w:t>正文中引用的命令，一般将其使用中文双引号包裹起来，作为一个整体。余同</w:t>
      </w:r>
    </w:p>
  </w:comment>
  <w:comment w:id="522" w:author="ma" w:date="2018-09-29T13:58:00Z" w:initials="m">
    <w:p w14:paraId="35487BCD" w14:textId="77777777" w:rsidR="00E31A91" w:rsidRDefault="00E31A91">
      <w:pPr>
        <w:pStyle w:val="af2"/>
        <w:rPr>
          <w:lang w:eastAsia="zh-CN"/>
        </w:rPr>
      </w:pPr>
      <w:r>
        <w:rPr>
          <w:rStyle w:val="af1"/>
        </w:rPr>
        <w:annotationRef/>
      </w:r>
      <w:r>
        <w:rPr>
          <w:rFonts w:hint="eastAsia"/>
          <w:lang w:eastAsia="zh-CN"/>
        </w:rPr>
        <w:t>作者不可以在书稿中提供任何非官网的下载方式。也就是作者不可以向读者提供软件的下载服务。余同</w:t>
      </w:r>
    </w:p>
    <w:p w14:paraId="38C241FD" w14:textId="77777777" w:rsidR="00E31A91" w:rsidRDefault="00E31A91">
      <w:pPr>
        <w:pStyle w:val="af2"/>
        <w:rPr>
          <w:lang w:eastAsia="zh-CN"/>
        </w:rPr>
      </w:pPr>
    </w:p>
    <w:p w14:paraId="0F6A4A93" w14:textId="77777777" w:rsidR="00E31A91" w:rsidRDefault="00E31A91">
      <w:pPr>
        <w:pStyle w:val="af2"/>
        <w:rPr>
          <w:lang w:eastAsia="zh-CN"/>
        </w:rPr>
      </w:pPr>
      <w:r>
        <w:rPr>
          <w:rFonts w:hint="eastAsia"/>
          <w:lang w:eastAsia="zh-CN"/>
        </w:rPr>
        <w:t>本书稿中涉及的软件或插件等必须为官方正版，禁止使用破解版、绿色版、汉化版等盗版软件进行介绍，亦禁止展示破解的介绍。</w:t>
      </w:r>
    </w:p>
  </w:comment>
  <w:comment w:id="539" w:author="ma" w:date="2018-09-29T13:58:00Z" w:initials="m">
    <w:p w14:paraId="7BBB9DB3" w14:textId="77777777" w:rsidR="00E31A91" w:rsidRDefault="00E31A91">
      <w:pPr>
        <w:pStyle w:val="af2"/>
        <w:rPr>
          <w:lang w:eastAsia="zh-CN"/>
        </w:rPr>
      </w:pPr>
      <w:r>
        <w:rPr>
          <w:rStyle w:val="af1"/>
        </w:rPr>
        <w:annotationRef/>
      </w:r>
      <w:r>
        <w:rPr>
          <w:rFonts w:hint="eastAsia"/>
          <w:lang w:eastAsia="zh-CN"/>
        </w:rPr>
        <w:t>本书禁止出现外网网址，那么此处就显得意义不大了，除非作者给出准确的文章名称，让读者自行上网搜索。</w:t>
      </w:r>
    </w:p>
  </w:comment>
  <w:comment w:id="554" w:author="ma" w:date="2018-09-29T13:58:00Z" w:initials="m">
    <w:p w14:paraId="679DD3FC" w14:textId="77777777" w:rsidR="00E31A91" w:rsidRDefault="00E31A91">
      <w:pPr>
        <w:pStyle w:val="af2"/>
        <w:rPr>
          <w:lang w:eastAsia="zh-CN"/>
        </w:rPr>
      </w:pPr>
      <w:r>
        <w:rPr>
          <w:rStyle w:val="af1"/>
        </w:rPr>
        <w:annotationRef/>
      </w:r>
      <w:r>
        <w:rPr>
          <w:rFonts w:hint="eastAsia"/>
          <w:lang w:eastAsia="zh-CN"/>
        </w:rPr>
        <w:t>Linux</w:t>
      </w:r>
      <w:r>
        <w:rPr>
          <w:rFonts w:hint="eastAsia"/>
          <w:lang w:eastAsia="zh-CN"/>
        </w:rPr>
        <w:t>上可以直接点击安装吗？除非是在图像界面下。</w:t>
      </w:r>
    </w:p>
  </w:comment>
  <w:comment w:id="555" w:author="ma" w:date="2018-09-29T13:58:00Z" w:initials="m">
    <w:p w14:paraId="2CDA6368" w14:textId="77777777" w:rsidR="00E31A91" w:rsidRDefault="00E31A91">
      <w:pPr>
        <w:pStyle w:val="af2"/>
        <w:rPr>
          <w:lang w:eastAsia="zh-CN"/>
        </w:rPr>
      </w:pPr>
      <w:r>
        <w:rPr>
          <w:rStyle w:val="af1"/>
        </w:rPr>
        <w:annotationRef/>
      </w:r>
      <w:r>
        <w:rPr>
          <w:rFonts w:hint="eastAsia"/>
          <w:lang w:eastAsia="zh-CN"/>
        </w:rPr>
        <w:t>注意，本部分内容进行扩充，如下：</w:t>
      </w:r>
    </w:p>
    <w:p w14:paraId="51246618" w14:textId="77777777" w:rsidR="00E31A91" w:rsidRDefault="00E31A91" w:rsidP="00751C70">
      <w:pPr>
        <w:pStyle w:val="af2"/>
        <w:numPr>
          <w:ilvl w:val="0"/>
          <w:numId w:val="15"/>
        </w:numPr>
        <w:rPr>
          <w:lang w:eastAsia="zh-CN"/>
        </w:rPr>
      </w:pPr>
      <w:r>
        <w:rPr>
          <w:rFonts w:hint="eastAsia"/>
          <w:lang w:eastAsia="zh-CN"/>
        </w:rPr>
        <w:t>为了和</w:t>
      </w:r>
      <w:r>
        <w:rPr>
          <w:rFonts w:hint="eastAsia"/>
          <w:lang w:eastAsia="zh-CN"/>
        </w:rPr>
        <w:t>Anaconda</w:t>
      </w:r>
      <w:r>
        <w:rPr>
          <w:rFonts w:hint="eastAsia"/>
          <w:lang w:eastAsia="zh-CN"/>
        </w:rPr>
        <w:t>的安装介绍进行对等，此处补充</w:t>
      </w:r>
      <w:proofErr w:type="spellStart"/>
      <w:r>
        <w:rPr>
          <w:lang w:eastAsia="zh-CN"/>
        </w:rPr>
        <w:t>nteract</w:t>
      </w:r>
      <w:proofErr w:type="spellEnd"/>
      <w:r>
        <w:rPr>
          <w:rFonts w:hint="eastAsia"/>
          <w:lang w:eastAsia="zh-CN"/>
        </w:rPr>
        <w:t>在</w:t>
      </w:r>
      <w:r>
        <w:rPr>
          <w:rFonts w:hint="eastAsia"/>
          <w:lang w:eastAsia="zh-CN"/>
        </w:rPr>
        <w:t>Windows</w:t>
      </w:r>
      <w:r>
        <w:rPr>
          <w:rFonts w:hint="eastAsia"/>
          <w:lang w:eastAsia="zh-CN"/>
        </w:rPr>
        <w:t>系统下的安装步骤，并给出具体步骤的截图，注意后续图号的顺改。</w:t>
      </w:r>
    </w:p>
    <w:p w14:paraId="7C6D9456" w14:textId="77777777" w:rsidR="00E31A91" w:rsidRDefault="00E31A91" w:rsidP="00751C70">
      <w:pPr>
        <w:pStyle w:val="af2"/>
        <w:numPr>
          <w:ilvl w:val="0"/>
          <w:numId w:val="15"/>
        </w:numPr>
        <w:rPr>
          <w:lang w:eastAsia="zh-CN"/>
        </w:rPr>
      </w:pPr>
      <w:r>
        <w:rPr>
          <w:rFonts w:hint="eastAsia"/>
          <w:lang w:eastAsia="zh-CN"/>
        </w:rPr>
        <w:t>为了和</w:t>
      </w:r>
      <w:r>
        <w:rPr>
          <w:rFonts w:hint="eastAsia"/>
          <w:lang w:eastAsia="zh-CN"/>
        </w:rPr>
        <w:t>Anaconda</w:t>
      </w:r>
      <w:r>
        <w:rPr>
          <w:rFonts w:hint="eastAsia"/>
          <w:lang w:eastAsia="zh-CN"/>
        </w:rPr>
        <w:t>的安装介绍进行对等，此处还要增加</w:t>
      </w:r>
      <w:proofErr w:type="spellStart"/>
      <w:r>
        <w:rPr>
          <w:lang w:eastAsia="zh-CN"/>
        </w:rPr>
        <w:t>nteract</w:t>
      </w:r>
      <w:proofErr w:type="spellEnd"/>
      <w:r>
        <w:rPr>
          <w:rFonts w:hint="eastAsia"/>
          <w:lang w:eastAsia="zh-CN"/>
        </w:rPr>
        <w:t>在</w:t>
      </w:r>
      <w:r>
        <w:rPr>
          <w:rFonts w:hint="eastAsia"/>
          <w:lang w:eastAsia="zh-CN"/>
        </w:rPr>
        <w:t>Linux</w:t>
      </w:r>
      <w:r>
        <w:rPr>
          <w:rFonts w:hint="eastAsia"/>
          <w:lang w:eastAsia="zh-CN"/>
        </w:rPr>
        <w:t>系统下的安装步骤，可以使用图像界面方法，也可以使用命令行方式。</w:t>
      </w:r>
    </w:p>
    <w:p w14:paraId="12E09D7B" w14:textId="77777777" w:rsidR="00E31A91" w:rsidRDefault="00E31A91" w:rsidP="001511DA">
      <w:pPr>
        <w:pStyle w:val="af2"/>
        <w:rPr>
          <w:lang w:eastAsia="zh-CN"/>
        </w:rPr>
      </w:pPr>
    </w:p>
    <w:p w14:paraId="4E064370" w14:textId="77777777" w:rsidR="00E31A91" w:rsidRDefault="00E31A91" w:rsidP="001511DA">
      <w:pPr>
        <w:pStyle w:val="af2"/>
        <w:rPr>
          <w:lang w:eastAsia="zh-CN"/>
        </w:rPr>
      </w:pPr>
      <w:r>
        <w:rPr>
          <w:rFonts w:hint="eastAsia"/>
          <w:lang w:eastAsia="zh-CN"/>
        </w:rPr>
        <w:t>对于软件的安装，不可一笔带过，需要给出详细的步骤或说明，以及相应的截图。</w:t>
      </w:r>
    </w:p>
    <w:p w14:paraId="6155EBAA" w14:textId="77777777" w:rsidR="00E31A91" w:rsidRPr="001511DA" w:rsidRDefault="00E31A91" w:rsidP="001511DA">
      <w:pPr>
        <w:pStyle w:val="af2"/>
        <w:rPr>
          <w:lang w:eastAsia="zh-CN"/>
        </w:rPr>
      </w:pPr>
      <w:r>
        <w:rPr>
          <w:rFonts w:hint="eastAsia"/>
          <w:lang w:eastAsia="zh-CN"/>
        </w:rPr>
        <w:t>注意，图中不允许出现外网网址和二维码，注意遮蔽</w:t>
      </w:r>
    </w:p>
  </w:comment>
  <w:comment w:id="556" w:author="ma" w:date="2018-09-29T13:58:00Z" w:initials="m">
    <w:p w14:paraId="383EB9A4" w14:textId="77777777" w:rsidR="00E31A91" w:rsidRDefault="00E31A91">
      <w:pPr>
        <w:pStyle w:val="af2"/>
        <w:rPr>
          <w:lang w:eastAsia="zh-CN"/>
        </w:rPr>
      </w:pPr>
      <w:r>
        <w:rPr>
          <w:rStyle w:val="af1"/>
        </w:rPr>
        <w:annotationRef/>
      </w:r>
      <w:r>
        <w:rPr>
          <w:rFonts w:hint="eastAsia"/>
          <w:lang w:eastAsia="zh-CN"/>
        </w:rPr>
        <w:t>原来的图整合到补充的步骤中。余同</w:t>
      </w:r>
    </w:p>
  </w:comment>
  <w:comment w:id="563" w:author="ma" w:date="2018-09-29T13:58:00Z" w:initials="m">
    <w:p w14:paraId="59649D19" w14:textId="77777777" w:rsidR="00E31A91" w:rsidRDefault="00E31A91">
      <w:pPr>
        <w:pStyle w:val="af2"/>
        <w:rPr>
          <w:lang w:eastAsia="zh-CN"/>
        </w:rPr>
      </w:pPr>
      <w:r>
        <w:rPr>
          <w:rStyle w:val="af1"/>
        </w:rPr>
        <w:annotationRef/>
      </w:r>
      <w:r>
        <w:rPr>
          <w:rFonts w:hint="eastAsia"/>
          <w:lang w:eastAsia="zh-CN"/>
        </w:rPr>
        <w:t>请作者替换为对应的图号。余同</w:t>
      </w:r>
    </w:p>
  </w:comment>
  <w:comment w:id="564" w:author="ma" w:date="2018-09-29T13:58:00Z" w:initials="m">
    <w:p w14:paraId="03EB9DBB" w14:textId="77777777" w:rsidR="00E31A91" w:rsidRDefault="00E31A91">
      <w:pPr>
        <w:pStyle w:val="af2"/>
        <w:rPr>
          <w:lang w:eastAsia="zh-CN"/>
        </w:rPr>
      </w:pPr>
      <w:r>
        <w:rPr>
          <w:rStyle w:val="af1"/>
        </w:rPr>
        <w:annotationRef/>
      </w:r>
      <w:r>
        <w:rPr>
          <w:rFonts w:hint="eastAsia"/>
          <w:lang w:eastAsia="zh-CN"/>
        </w:rPr>
        <w:t>再次引用图或图中的具体内容时，需要指明图号，不可以“上方”“上图”代替。余同</w:t>
      </w:r>
    </w:p>
  </w:comment>
  <w:comment w:id="571" w:author="ma" w:date="2018-09-29T13:58:00Z" w:initials="m">
    <w:p w14:paraId="010EB3A7" w14:textId="77777777" w:rsidR="00E31A91" w:rsidRDefault="00E31A91">
      <w:pPr>
        <w:pStyle w:val="af2"/>
        <w:rPr>
          <w:lang w:eastAsia="zh-CN"/>
        </w:rPr>
      </w:pPr>
      <w:r>
        <w:rPr>
          <w:rStyle w:val="af1"/>
        </w:rPr>
        <w:annotationRef/>
      </w:r>
      <w:r>
        <w:rPr>
          <w:rFonts w:hint="eastAsia"/>
          <w:lang w:eastAsia="zh-CN"/>
        </w:rPr>
        <w:t>是指出现这个字样吗？还是指出现这个应用程序？请作者指明</w:t>
      </w:r>
    </w:p>
  </w:comment>
  <w:comment w:id="600" w:author="ma" w:date="2018-09-29T13:58:00Z" w:initials="m">
    <w:p w14:paraId="2C0EC14C" w14:textId="77777777" w:rsidR="00E31A91" w:rsidRDefault="00E31A91" w:rsidP="00CB32F6">
      <w:pPr>
        <w:pStyle w:val="af2"/>
        <w:numPr>
          <w:ilvl w:val="0"/>
          <w:numId w:val="16"/>
        </w:numPr>
        <w:rPr>
          <w:lang w:eastAsia="zh-CN"/>
        </w:rPr>
      </w:pPr>
      <w:r>
        <w:rPr>
          <w:rStyle w:val="af1"/>
        </w:rPr>
        <w:annotationRef/>
      </w:r>
      <w:r>
        <w:rPr>
          <w:rFonts w:hint="eastAsia"/>
          <w:lang w:eastAsia="zh-CN"/>
        </w:rPr>
        <w:t>每章单起页。</w:t>
      </w:r>
    </w:p>
    <w:p w14:paraId="4D1A39DB" w14:textId="77777777" w:rsidR="00E31A91" w:rsidRDefault="00E31A91" w:rsidP="00CB32F6">
      <w:pPr>
        <w:pStyle w:val="af2"/>
        <w:numPr>
          <w:ilvl w:val="0"/>
          <w:numId w:val="16"/>
        </w:numPr>
        <w:rPr>
          <w:lang w:eastAsia="zh-CN"/>
        </w:rPr>
      </w:pPr>
      <w:r>
        <w:rPr>
          <w:rFonts w:hint="eastAsia"/>
          <w:lang w:eastAsia="zh-CN"/>
        </w:rPr>
        <w:t>第</w:t>
      </w:r>
      <w:r>
        <w:rPr>
          <w:rFonts w:hint="eastAsia"/>
          <w:lang w:eastAsia="zh-CN"/>
        </w:rPr>
        <w:t>1</w:t>
      </w:r>
      <w:r>
        <w:rPr>
          <w:rFonts w:hint="eastAsia"/>
          <w:lang w:eastAsia="zh-CN"/>
        </w:rPr>
        <w:t>章只有</w:t>
      </w:r>
      <w:r>
        <w:rPr>
          <w:rFonts w:hint="eastAsia"/>
          <w:lang w:eastAsia="zh-CN"/>
        </w:rPr>
        <w:t>8</w:t>
      </w:r>
      <w:r>
        <w:rPr>
          <w:rFonts w:hint="eastAsia"/>
          <w:lang w:eastAsia="zh-CN"/>
        </w:rPr>
        <w:t>页，第</w:t>
      </w:r>
      <w:r>
        <w:rPr>
          <w:rFonts w:hint="eastAsia"/>
          <w:lang w:eastAsia="zh-CN"/>
        </w:rPr>
        <w:t>2</w:t>
      </w:r>
      <w:r>
        <w:rPr>
          <w:rFonts w:hint="eastAsia"/>
          <w:lang w:eastAsia="zh-CN"/>
        </w:rPr>
        <w:t>章也只有十几页，因此本书其他章的页数编排要合理，不要出现某一章页数特别多，甚至上百页的情况，那样的话就会显得编排不平衡。</w:t>
      </w:r>
    </w:p>
    <w:p w14:paraId="022A6336" w14:textId="77777777" w:rsidR="00E31A91" w:rsidRDefault="00E31A91" w:rsidP="00CB32F6">
      <w:pPr>
        <w:pStyle w:val="af2"/>
        <w:rPr>
          <w:lang w:eastAsia="zh-CN"/>
        </w:rPr>
      </w:pPr>
    </w:p>
    <w:p w14:paraId="2F2CC5EA" w14:textId="77777777" w:rsidR="00E31A91" w:rsidRDefault="00E31A91" w:rsidP="00CB32F6">
      <w:pPr>
        <w:pStyle w:val="af2"/>
        <w:rPr>
          <w:lang w:eastAsia="zh-CN"/>
        </w:rPr>
      </w:pPr>
      <w:r>
        <w:rPr>
          <w:rFonts w:hint="eastAsia"/>
          <w:lang w:eastAsia="zh-CN"/>
        </w:rPr>
        <w:t>若出现每章页数相差悬殊的情况，建议将页数较少的章节进行整合</w:t>
      </w:r>
    </w:p>
  </w:comment>
  <w:comment w:id="639" w:author="ma" w:date="2018-09-29T13:58:00Z" w:initials="m">
    <w:p w14:paraId="63B17DCC" w14:textId="77777777" w:rsidR="00E31A91" w:rsidRDefault="00E31A91">
      <w:pPr>
        <w:pStyle w:val="af2"/>
        <w:rPr>
          <w:lang w:eastAsia="zh-CN"/>
        </w:rPr>
      </w:pPr>
      <w:r>
        <w:rPr>
          <w:rStyle w:val="af1"/>
        </w:rPr>
        <w:annotationRef/>
      </w:r>
      <w:r>
        <w:rPr>
          <w:rFonts w:hint="eastAsia"/>
          <w:lang w:eastAsia="zh-CN"/>
        </w:rPr>
        <w:t>再次提醒，在中文语境下，引用时双引号使用中文双引号。注意，代码语句中的标点不受此限制。</w:t>
      </w:r>
    </w:p>
  </w:comment>
  <w:comment w:id="659" w:author="ma" w:date="2018-09-29T13:58:00Z" w:initials="m">
    <w:p w14:paraId="2B33D925" w14:textId="77777777" w:rsidR="00E31A91" w:rsidRDefault="00E31A91">
      <w:pPr>
        <w:pStyle w:val="af2"/>
        <w:rPr>
          <w:lang w:eastAsia="zh-CN"/>
        </w:rPr>
      </w:pPr>
      <w:r>
        <w:rPr>
          <w:rStyle w:val="af1"/>
        </w:rPr>
        <w:annotationRef/>
      </w:r>
      <w:r>
        <w:rPr>
          <w:rFonts w:hint="eastAsia"/>
          <w:lang w:eastAsia="zh-CN"/>
        </w:rPr>
        <w:t>此处没有必要再次提醒，</w:t>
      </w:r>
    </w:p>
  </w:comment>
  <w:comment w:id="666" w:author="ma" w:date="2018-09-29T13:58:00Z" w:initials="m">
    <w:p w14:paraId="7F1E38B4" w14:textId="77777777" w:rsidR="00E31A91" w:rsidRDefault="00E31A91">
      <w:pPr>
        <w:pStyle w:val="af2"/>
        <w:rPr>
          <w:lang w:eastAsia="zh-CN"/>
        </w:rPr>
      </w:pPr>
      <w:r>
        <w:rPr>
          <w:rStyle w:val="af1"/>
        </w:rPr>
        <w:annotationRef/>
      </w:r>
      <w:r>
        <w:rPr>
          <w:rFonts w:hint="eastAsia"/>
          <w:lang w:eastAsia="zh-CN"/>
        </w:rPr>
        <w:t>再次提醒，正文中引用代码语句时，将该语句使用中文双引号进行包裹，作为一个整体</w:t>
      </w:r>
    </w:p>
  </w:comment>
  <w:comment w:id="669" w:author="ma" w:date="2018-09-29T13:58:00Z" w:initials="m">
    <w:p w14:paraId="4572508B" w14:textId="77777777" w:rsidR="00E31A91" w:rsidRDefault="00E31A91">
      <w:pPr>
        <w:pStyle w:val="af2"/>
        <w:rPr>
          <w:lang w:eastAsia="zh-CN"/>
        </w:rPr>
      </w:pPr>
      <w:r>
        <w:rPr>
          <w:rStyle w:val="af1"/>
        </w:rPr>
        <w:annotationRef/>
      </w:r>
      <w:r>
        <w:rPr>
          <w:rFonts w:hint="eastAsia"/>
          <w:lang w:eastAsia="zh-CN"/>
        </w:rPr>
        <w:t>注意图文一致</w:t>
      </w:r>
    </w:p>
  </w:comment>
  <w:comment w:id="740" w:author="ma" w:date="2018-09-29T13:58:00Z" w:initials="m">
    <w:p w14:paraId="4D88C7C7" w14:textId="77777777" w:rsidR="00E31A91" w:rsidRDefault="00E31A91">
      <w:pPr>
        <w:pStyle w:val="af2"/>
        <w:rPr>
          <w:lang w:eastAsia="zh-CN"/>
        </w:rPr>
      </w:pPr>
      <w:r>
        <w:rPr>
          <w:rStyle w:val="af1"/>
        </w:rPr>
        <w:annotationRef/>
      </w:r>
      <w:r>
        <w:rPr>
          <w:rFonts w:hint="eastAsia"/>
          <w:lang w:eastAsia="zh-CN"/>
        </w:rPr>
        <w:t>正文中引用的特殊字符，建议使用中文双引号包裹。余同</w:t>
      </w:r>
    </w:p>
  </w:comment>
  <w:comment w:id="758" w:author="ma" w:date="2018-09-29T13:58:00Z" w:initials="m">
    <w:p w14:paraId="1364EA9F" w14:textId="77777777" w:rsidR="00E31A91" w:rsidRDefault="00E31A91">
      <w:pPr>
        <w:pStyle w:val="af2"/>
        <w:rPr>
          <w:lang w:eastAsia="zh-CN"/>
        </w:rPr>
      </w:pPr>
      <w:r>
        <w:rPr>
          <w:rStyle w:val="af1"/>
        </w:rPr>
        <w:annotationRef/>
      </w:r>
      <w:r>
        <w:rPr>
          <w:rFonts w:hint="eastAsia"/>
          <w:lang w:eastAsia="zh-CN"/>
        </w:rPr>
        <w:t>排成代码体，余同</w:t>
      </w:r>
    </w:p>
  </w:comment>
  <w:comment w:id="800" w:author="ma" w:date="2018-09-29T13:58:00Z" w:initials="m">
    <w:p w14:paraId="21899A9F" w14:textId="77777777" w:rsidR="00E31A91" w:rsidRDefault="00E31A91">
      <w:pPr>
        <w:pStyle w:val="af2"/>
        <w:rPr>
          <w:lang w:eastAsia="zh-CN"/>
        </w:rPr>
      </w:pPr>
      <w:r>
        <w:rPr>
          <w:rStyle w:val="af1"/>
        </w:rPr>
        <w:annotationRef/>
      </w:r>
      <w:r>
        <w:rPr>
          <w:rFonts w:hint="eastAsia"/>
          <w:lang w:eastAsia="zh-CN"/>
        </w:rPr>
        <w:t>尽量避免出现与本书无关的内容。</w:t>
      </w:r>
    </w:p>
    <w:p w14:paraId="36FD9CD4" w14:textId="77777777" w:rsidR="00E31A91" w:rsidRPr="00E20943" w:rsidRDefault="00E31A91">
      <w:pPr>
        <w:pStyle w:val="af2"/>
        <w:rPr>
          <w:lang w:eastAsia="zh-CN"/>
        </w:rPr>
      </w:pPr>
      <w:r>
        <w:rPr>
          <w:rFonts w:hint="eastAsia"/>
          <w:lang w:eastAsia="zh-CN"/>
        </w:rPr>
        <w:t>类似说教的内容也要尽量避免，余同</w:t>
      </w:r>
    </w:p>
  </w:comment>
  <w:comment w:id="871" w:author="ma" w:date="2018-09-29T13:58:00Z" w:initials="m">
    <w:p w14:paraId="3A764D67" w14:textId="77777777" w:rsidR="00E31A91" w:rsidRDefault="00E31A91">
      <w:pPr>
        <w:pStyle w:val="af2"/>
        <w:rPr>
          <w:lang w:eastAsia="zh-CN"/>
        </w:rPr>
      </w:pPr>
      <w:r>
        <w:rPr>
          <w:rStyle w:val="af1"/>
        </w:rPr>
        <w:annotationRef/>
      </w:r>
      <w:r>
        <w:rPr>
          <w:rFonts w:hint="eastAsia"/>
          <w:lang w:eastAsia="zh-CN"/>
        </w:rPr>
        <w:t>该图右上角的黑色块去除，保持图片整洁</w:t>
      </w:r>
    </w:p>
  </w:comment>
  <w:comment w:id="1006" w:author="ma" w:date="2018-09-29T13:58:00Z" w:initials="m">
    <w:p w14:paraId="678440D5" w14:textId="77777777" w:rsidR="00E31A91" w:rsidRDefault="00E31A91">
      <w:pPr>
        <w:pStyle w:val="af2"/>
        <w:rPr>
          <w:lang w:eastAsia="zh-CN"/>
        </w:rPr>
      </w:pPr>
      <w:r>
        <w:rPr>
          <w:rStyle w:val="af1"/>
        </w:rPr>
        <w:annotationRef/>
      </w:r>
      <w:r>
        <w:rPr>
          <w:rFonts w:hint="eastAsia"/>
          <w:lang w:eastAsia="zh-CN"/>
        </w:rPr>
        <w:t>这两个整除符号需要作者说明其差别及用途</w:t>
      </w:r>
    </w:p>
  </w:comment>
  <w:comment w:id="1037" w:author="ma" w:date="2018-09-29T13:58:00Z" w:initials="m">
    <w:p w14:paraId="57B8121B" w14:textId="77777777" w:rsidR="00E31A91" w:rsidRDefault="00E31A91">
      <w:pPr>
        <w:pStyle w:val="af2"/>
        <w:rPr>
          <w:lang w:eastAsia="zh-CN"/>
        </w:rPr>
      </w:pPr>
      <w:r>
        <w:rPr>
          <w:rStyle w:val="af1"/>
        </w:rPr>
        <w:annotationRef/>
      </w:r>
      <w:r>
        <w:rPr>
          <w:rFonts w:hint="eastAsia"/>
          <w:lang w:eastAsia="zh-CN"/>
        </w:rPr>
        <w:t>此处并不是代码约定，而是更换了一种表示形式，请作者修改。</w:t>
      </w:r>
    </w:p>
    <w:p w14:paraId="4B9B70C5" w14:textId="77777777" w:rsidR="00E31A91" w:rsidRDefault="00E31A91">
      <w:pPr>
        <w:pStyle w:val="af2"/>
        <w:rPr>
          <w:lang w:eastAsia="zh-CN"/>
        </w:rPr>
      </w:pPr>
      <w:r>
        <w:rPr>
          <w:rFonts w:hint="eastAsia"/>
          <w:lang w:eastAsia="zh-CN"/>
        </w:rPr>
        <w:t>此部分严格来说并不是算术运算符介绍中的一部分，建议将此部分内容单独排成一种体例，比如放在一个框中，或者设计成一个小栏目，使用楷体等，与正文区分。</w:t>
      </w:r>
    </w:p>
  </w:comment>
  <w:comment w:id="1044" w:author="ma" w:date="2018-09-29T13:58:00Z" w:initials="m">
    <w:p w14:paraId="2542230A" w14:textId="77777777" w:rsidR="00E31A91" w:rsidRDefault="00E31A91">
      <w:pPr>
        <w:pStyle w:val="af2"/>
        <w:rPr>
          <w:lang w:eastAsia="zh-CN"/>
        </w:rPr>
      </w:pPr>
      <w:r>
        <w:rPr>
          <w:rStyle w:val="af1"/>
        </w:rPr>
        <w:annotationRef/>
      </w:r>
      <w:r>
        <w:rPr>
          <w:rFonts w:hint="eastAsia"/>
          <w:lang w:eastAsia="zh-CN"/>
        </w:rPr>
        <w:t>这和书写和利用效率有什么关系呢？？</w:t>
      </w:r>
    </w:p>
  </w:comment>
  <w:comment w:id="1056" w:author="ma" w:date="2018-09-29T13:58:00Z" w:initials="m">
    <w:p w14:paraId="7546F891" w14:textId="77777777" w:rsidR="00E31A91" w:rsidRDefault="00E31A91">
      <w:pPr>
        <w:pStyle w:val="af2"/>
        <w:rPr>
          <w:lang w:eastAsia="zh-CN"/>
        </w:rPr>
      </w:pPr>
      <w:r>
        <w:rPr>
          <w:rStyle w:val="af1"/>
        </w:rPr>
        <w:annotationRef/>
      </w:r>
      <w:r>
        <w:rPr>
          <w:rFonts w:hint="eastAsia"/>
          <w:lang w:eastAsia="zh-CN"/>
        </w:rPr>
        <w:t>其实后续的序号都不连续，有什么意义吗？？</w:t>
      </w:r>
    </w:p>
  </w:comment>
  <w:comment w:id="1059" w:author="ma" w:date="2018-09-29T13:58:00Z" w:initials="m">
    <w:p w14:paraId="3EBACCE2" w14:textId="77777777" w:rsidR="00E31A91" w:rsidRDefault="00E31A91">
      <w:pPr>
        <w:pStyle w:val="af2"/>
        <w:rPr>
          <w:lang w:eastAsia="zh-CN"/>
        </w:rPr>
      </w:pPr>
      <w:r>
        <w:rPr>
          <w:rStyle w:val="af1"/>
        </w:rPr>
        <w:annotationRef/>
      </w:r>
      <w:r>
        <w:rPr>
          <w:rFonts w:hint="eastAsia"/>
          <w:lang w:eastAsia="zh-CN"/>
        </w:rPr>
        <w:t>此图重复，删除</w:t>
      </w:r>
    </w:p>
  </w:comment>
  <w:comment w:id="1066" w:author="ma" w:date="2018-09-29T13:58:00Z" w:initials="m">
    <w:p w14:paraId="1F52DDD5" w14:textId="77777777" w:rsidR="00E31A91" w:rsidRDefault="00E31A91">
      <w:pPr>
        <w:pStyle w:val="af2"/>
        <w:rPr>
          <w:lang w:eastAsia="zh-CN"/>
        </w:rPr>
      </w:pPr>
      <w:r>
        <w:rPr>
          <w:rStyle w:val="af1"/>
        </w:rPr>
        <w:annotationRef/>
      </w:r>
      <w:r>
        <w:rPr>
          <w:rFonts w:hint="eastAsia"/>
          <w:lang w:eastAsia="zh-CN"/>
        </w:rPr>
        <w:t>前后不矛盾吗？？</w:t>
      </w:r>
    </w:p>
  </w:comment>
  <w:comment w:id="1113" w:author="ma" w:date="2018-09-29T13:58:00Z" w:initials="m">
    <w:p w14:paraId="49150527" w14:textId="77777777" w:rsidR="00E31A91" w:rsidRDefault="00E31A91">
      <w:pPr>
        <w:pStyle w:val="af2"/>
        <w:rPr>
          <w:lang w:eastAsia="zh-CN"/>
        </w:rPr>
      </w:pPr>
      <w:r>
        <w:rPr>
          <w:rStyle w:val="af1"/>
        </w:rPr>
        <w:annotationRef/>
      </w:r>
      <w:r>
        <w:rPr>
          <w:rFonts w:hint="eastAsia"/>
          <w:lang w:eastAsia="zh-CN"/>
        </w:rPr>
        <w:t>既然上面有相应的代码了，为什么此处又出现相应的图了呢？与上面的约定不矛盾吗？</w:t>
      </w:r>
    </w:p>
  </w:comment>
  <w:comment w:id="1148" w:author="ma" w:date="2018-09-29T13:58:00Z" w:initials="m">
    <w:p w14:paraId="46737BAA" w14:textId="77777777" w:rsidR="00E31A91" w:rsidRDefault="00E31A91">
      <w:pPr>
        <w:pStyle w:val="af2"/>
        <w:rPr>
          <w:lang w:eastAsia="zh-CN"/>
        </w:rPr>
      </w:pPr>
      <w:r>
        <w:rPr>
          <w:rStyle w:val="af1"/>
        </w:rPr>
        <w:annotationRef/>
      </w:r>
      <w:r>
        <w:rPr>
          <w:rFonts w:hint="eastAsia"/>
          <w:lang w:eastAsia="zh-CN"/>
        </w:rPr>
        <w:t>注意，本书中的注释若使用斜体，那么全书中的注释统一使用斜体，不可来回混用</w:t>
      </w:r>
    </w:p>
  </w:comment>
  <w:comment w:id="1149" w:author="ma" w:date="2018-09-29T13:58:00Z" w:initials="m">
    <w:p w14:paraId="575C0212" w14:textId="77777777" w:rsidR="00E31A91" w:rsidRDefault="00E31A91">
      <w:pPr>
        <w:pStyle w:val="af2"/>
        <w:rPr>
          <w:lang w:eastAsia="zh-CN"/>
        </w:rPr>
      </w:pPr>
      <w:r>
        <w:rPr>
          <w:rStyle w:val="af1"/>
        </w:rPr>
        <w:annotationRef/>
      </w:r>
      <w:r>
        <w:rPr>
          <w:rFonts w:hint="eastAsia"/>
          <w:lang w:eastAsia="zh-CN"/>
        </w:rPr>
        <w:t>BMI</w:t>
      </w:r>
      <w:r>
        <w:rPr>
          <w:rFonts w:hint="eastAsia"/>
          <w:lang w:eastAsia="zh-CN"/>
        </w:rPr>
        <w:t>中的</w:t>
      </w:r>
      <w:r>
        <w:rPr>
          <w:rFonts w:hint="eastAsia"/>
          <w:lang w:eastAsia="zh-CN"/>
        </w:rPr>
        <w:t>I</w:t>
      </w:r>
      <w:r>
        <w:rPr>
          <w:rFonts w:hint="eastAsia"/>
          <w:lang w:eastAsia="zh-CN"/>
        </w:rPr>
        <w:t>本身就有指数之意，其后再添加“指数”就多余了，因此删除。</w:t>
      </w:r>
    </w:p>
  </w:comment>
  <w:comment w:id="1206" w:author="ma" w:date="2018-09-29T13:58:00Z" w:initials="m">
    <w:p w14:paraId="7FC85A28" w14:textId="77777777" w:rsidR="00E31A91" w:rsidRDefault="00E31A91">
      <w:pPr>
        <w:pStyle w:val="af2"/>
        <w:rPr>
          <w:lang w:eastAsia="zh-CN"/>
        </w:rPr>
      </w:pPr>
      <w:r>
        <w:rPr>
          <w:rStyle w:val="af1"/>
        </w:rPr>
        <w:annotationRef/>
      </w:r>
      <w:r>
        <w:rPr>
          <w:rFonts w:hint="eastAsia"/>
          <w:lang w:eastAsia="zh-CN"/>
        </w:rPr>
        <w:t>这是什么？</w:t>
      </w:r>
    </w:p>
  </w:comment>
  <w:comment w:id="1231" w:author="ma" w:date="2018-09-29T13:58:00Z" w:initials="m">
    <w:p w14:paraId="4437A6C5" w14:textId="77777777" w:rsidR="00E31A91" w:rsidRDefault="00E31A91">
      <w:pPr>
        <w:pStyle w:val="af2"/>
        <w:rPr>
          <w:lang w:eastAsia="zh-CN"/>
        </w:rPr>
      </w:pPr>
      <w:r>
        <w:rPr>
          <w:rStyle w:val="af1"/>
        </w:rPr>
        <w:annotationRef/>
      </w:r>
      <w:r>
        <w:rPr>
          <w:rFonts w:hint="eastAsia"/>
          <w:lang w:eastAsia="zh-CN"/>
        </w:rPr>
        <w:t>成语使用错误，意思正好相反。注意成语的正确使用</w:t>
      </w:r>
    </w:p>
  </w:comment>
  <w:comment w:id="1233" w:author="ma" w:date="2018-09-29T13:58:00Z" w:initials="m">
    <w:p w14:paraId="26059F52" w14:textId="77777777" w:rsidR="00E31A91" w:rsidRDefault="00E31A91">
      <w:pPr>
        <w:pStyle w:val="af2"/>
        <w:rPr>
          <w:lang w:eastAsia="zh-CN"/>
        </w:rPr>
      </w:pPr>
      <w:r>
        <w:rPr>
          <w:rStyle w:val="af1"/>
        </w:rPr>
        <w:annotationRef/>
      </w:r>
      <w:r>
        <w:rPr>
          <w:rFonts w:hint="eastAsia"/>
          <w:lang w:eastAsia="zh-CN"/>
        </w:rPr>
        <w:t>什么意思？请作者明确</w:t>
      </w:r>
    </w:p>
  </w:comment>
  <w:comment w:id="1301" w:author="ma" w:date="2018-09-29T13:58:00Z" w:initials="m">
    <w:p w14:paraId="40BDD8C4" w14:textId="77777777" w:rsidR="00E31A91" w:rsidRDefault="00E31A91">
      <w:pPr>
        <w:pStyle w:val="af2"/>
        <w:rPr>
          <w:lang w:eastAsia="zh-CN"/>
        </w:rPr>
      </w:pPr>
      <w:r>
        <w:rPr>
          <w:rStyle w:val="af1"/>
        </w:rPr>
        <w:annotationRef/>
      </w:r>
      <w:r>
        <w:rPr>
          <w:rFonts w:hint="eastAsia"/>
          <w:lang w:eastAsia="zh-CN"/>
        </w:rPr>
        <w:t>下划线</w:t>
      </w:r>
      <w:r>
        <w:rPr>
          <w:rFonts w:hint="eastAsia"/>
          <w:lang w:eastAsia="zh-CN"/>
        </w:rPr>
        <w:t xml:space="preserve"> </w:t>
      </w:r>
      <w:r>
        <w:rPr>
          <w:rFonts w:hint="eastAsia"/>
          <w:lang w:eastAsia="zh-CN"/>
        </w:rPr>
        <w:t>改为</w:t>
      </w:r>
      <w:r>
        <w:rPr>
          <w:rFonts w:hint="eastAsia"/>
          <w:lang w:eastAsia="zh-CN"/>
        </w:rPr>
        <w:t xml:space="preserve"> </w:t>
      </w:r>
      <w:r>
        <w:rPr>
          <w:rFonts w:hint="eastAsia"/>
          <w:lang w:eastAsia="zh-CN"/>
        </w:rPr>
        <w:t>下画线</w:t>
      </w:r>
    </w:p>
  </w:comment>
  <w:comment w:id="1310" w:author="ma" w:date="2018-09-29T13:58:00Z" w:initials="m">
    <w:p w14:paraId="4E31B816" w14:textId="77777777" w:rsidR="00E31A91" w:rsidRDefault="00E31A91">
      <w:pPr>
        <w:pStyle w:val="af2"/>
        <w:rPr>
          <w:lang w:eastAsia="zh-CN"/>
        </w:rPr>
      </w:pPr>
      <w:r>
        <w:rPr>
          <w:rStyle w:val="af1"/>
        </w:rPr>
        <w:annotationRef/>
      </w:r>
      <w:r>
        <w:rPr>
          <w:rFonts w:hint="eastAsia"/>
          <w:lang w:eastAsia="zh-CN"/>
        </w:rPr>
        <w:t>在正文中，表示范围时，可使用波浪符。注意，代码中不受此限制</w:t>
      </w:r>
    </w:p>
  </w:comment>
  <w:comment w:id="1316" w:author="ma" w:date="2018-09-29T13:58:00Z" w:initials="m">
    <w:p w14:paraId="646FF882" w14:textId="77777777" w:rsidR="00E31A91" w:rsidRDefault="00E31A91">
      <w:pPr>
        <w:pStyle w:val="af2"/>
        <w:rPr>
          <w:lang w:eastAsia="zh-CN"/>
        </w:rPr>
      </w:pPr>
      <w:r>
        <w:rPr>
          <w:rStyle w:val="af1"/>
        </w:rPr>
        <w:annotationRef/>
      </w:r>
      <w:r>
        <w:rPr>
          <w:rFonts w:hint="eastAsia"/>
          <w:lang w:eastAsia="zh-CN"/>
        </w:rPr>
        <w:t>变量名？此处介绍的是变量名，尽量使用相同的术语</w:t>
      </w:r>
    </w:p>
  </w:comment>
  <w:comment w:id="1395" w:author="ma" w:date="2018-09-29T13:58:00Z" w:initials="m">
    <w:p w14:paraId="369D8F3C" w14:textId="77777777" w:rsidR="00E31A91" w:rsidRDefault="00E31A91">
      <w:pPr>
        <w:pStyle w:val="af2"/>
        <w:rPr>
          <w:lang w:eastAsia="zh-CN"/>
        </w:rPr>
      </w:pPr>
      <w:r>
        <w:rPr>
          <w:rStyle w:val="af1"/>
        </w:rPr>
        <w:annotationRef/>
      </w:r>
      <w:r>
        <w:rPr>
          <w:rFonts w:hint="eastAsia"/>
          <w:lang w:eastAsia="zh-CN"/>
        </w:rPr>
        <w:t>此处是否正确？？</w:t>
      </w:r>
    </w:p>
  </w:comment>
  <w:comment w:id="1403" w:author="ma" w:date="2018-09-29T13:58:00Z" w:initials="m">
    <w:p w14:paraId="558CBBE0" w14:textId="77777777" w:rsidR="00E31A91" w:rsidRDefault="00E31A91">
      <w:pPr>
        <w:pStyle w:val="af2"/>
        <w:rPr>
          <w:lang w:eastAsia="zh-CN"/>
        </w:rPr>
      </w:pPr>
      <w:r>
        <w:rPr>
          <w:rStyle w:val="af1"/>
        </w:rPr>
        <w:annotationRef/>
      </w:r>
      <w:r>
        <w:rPr>
          <w:rFonts w:hint="eastAsia"/>
          <w:lang w:eastAsia="zh-CN"/>
        </w:rPr>
        <w:t>求和变量？？？</w:t>
      </w:r>
    </w:p>
  </w:comment>
  <w:comment w:id="1427" w:author="ma" w:date="2018-09-29T13:58:00Z" w:initials="m">
    <w:p w14:paraId="13105A5E" w14:textId="77777777" w:rsidR="00E31A91" w:rsidRDefault="00E31A91">
      <w:pPr>
        <w:pStyle w:val="af2"/>
        <w:rPr>
          <w:lang w:eastAsia="zh-CN"/>
        </w:rPr>
      </w:pPr>
      <w:r>
        <w:rPr>
          <w:rStyle w:val="af1"/>
        </w:rPr>
        <w:annotationRef/>
      </w:r>
      <w:r>
        <w:rPr>
          <w:rFonts w:hint="eastAsia"/>
          <w:lang w:eastAsia="zh-CN"/>
        </w:rPr>
        <w:t>冒号不可嵌套，余同</w:t>
      </w:r>
    </w:p>
  </w:comment>
  <w:comment w:id="1445" w:author="ma" w:date="2018-09-29T13:58:00Z" w:initials="m">
    <w:p w14:paraId="75678164" w14:textId="77777777" w:rsidR="00E31A91" w:rsidRDefault="00E31A91">
      <w:pPr>
        <w:pStyle w:val="af2"/>
        <w:rPr>
          <w:lang w:eastAsia="zh-CN"/>
        </w:rPr>
      </w:pPr>
      <w:r>
        <w:rPr>
          <w:rStyle w:val="af1"/>
        </w:rPr>
        <w:annotationRef/>
      </w:r>
      <w:r>
        <w:rPr>
          <w:rFonts w:hint="eastAsia"/>
          <w:lang w:eastAsia="zh-CN"/>
        </w:rPr>
        <w:t>请作者给出引用的这本书的完整准确的书名。最好在本页底部使用脚注的形式，给出此书的出版信息。余同</w:t>
      </w:r>
    </w:p>
    <w:p w14:paraId="1EDBD0D7" w14:textId="77777777" w:rsidR="00E31A91" w:rsidRDefault="00E31A91">
      <w:pPr>
        <w:pStyle w:val="af2"/>
        <w:rPr>
          <w:lang w:eastAsia="zh-CN"/>
        </w:rPr>
      </w:pPr>
      <w:r>
        <w:rPr>
          <w:rFonts w:hint="eastAsia"/>
          <w:lang w:eastAsia="zh-CN"/>
        </w:rPr>
        <w:t>若是文章名，给出该篇文章的准确名称，同时可以在脚注补充文章的作者，但是不要出现网址链接</w:t>
      </w:r>
    </w:p>
  </w:comment>
  <w:comment w:id="1512" w:author="ma" w:date="2018-09-29T13:58:00Z" w:initials="m">
    <w:p w14:paraId="71E79727" w14:textId="77777777" w:rsidR="00E31A91" w:rsidRDefault="00E31A91">
      <w:pPr>
        <w:pStyle w:val="af2"/>
        <w:rPr>
          <w:lang w:eastAsia="zh-CN"/>
        </w:rPr>
      </w:pPr>
      <w:r>
        <w:rPr>
          <w:rStyle w:val="af1"/>
        </w:rPr>
        <w:annotationRef/>
      </w:r>
      <w:r>
        <w:rPr>
          <w:rFonts w:hint="eastAsia"/>
          <w:lang w:eastAsia="zh-CN"/>
        </w:rPr>
        <w:t>此处的解释还是没有体现长整数和整数的关系。整数包含长整数吗？如果是包含关系，那么为什么还要使用长整数，直接使用整数不就可以了吗？因此，此处不仅要理清整数和长整数之间的关系，还要给出两者不同的表示范围。请作者修改</w:t>
      </w:r>
    </w:p>
  </w:comment>
  <w:comment w:id="1515" w:author="ma" w:date="2018-09-29T13:58:00Z" w:initials="m">
    <w:p w14:paraId="5C9EA535" w14:textId="77777777" w:rsidR="00E31A91" w:rsidRDefault="00E31A91">
      <w:pPr>
        <w:pStyle w:val="af2"/>
        <w:rPr>
          <w:lang w:eastAsia="zh-CN"/>
        </w:rPr>
      </w:pPr>
      <w:r>
        <w:rPr>
          <w:rStyle w:val="af1"/>
        </w:rPr>
        <w:annotationRef/>
      </w:r>
      <w:r>
        <w:rPr>
          <w:rFonts w:hint="eastAsia"/>
          <w:lang w:eastAsia="zh-CN"/>
        </w:rPr>
        <w:t>在正文或公式中，表示乘法时使用标准乘号。见</w:t>
      </w:r>
      <w:r>
        <w:rPr>
          <w:rFonts w:hint="eastAsia"/>
          <w:lang w:eastAsia="zh-CN"/>
        </w:rPr>
        <w:t>Word</w:t>
      </w:r>
      <w:r>
        <w:rPr>
          <w:rFonts w:hint="eastAsia"/>
          <w:lang w:eastAsia="zh-CN"/>
        </w:rPr>
        <w:t>中“插入”</w:t>
      </w:r>
      <w:r>
        <w:rPr>
          <w:rFonts w:asciiTheme="minorEastAsia" w:hAnsiTheme="minorEastAsia" w:hint="eastAsia"/>
          <w:lang w:eastAsia="zh-CN"/>
        </w:rPr>
        <w:t>→</w:t>
      </w:r>
      <w:r>
        <w:rPr>
          <w:rFonts w:hint="eastAsia"/>
          <w:lang w:eastAsia="zh-CN"/>
        </w:rPr>
        <w:t>“符号”。注意，代码中不受此限制</w:t>
      </w:r>
    </w:p>
  </w:comment>
  <w:comment w:id="1516" w:author="ma" w:date="2018-09-29T13:58:00Z" w:initials="m">
    <w:p w14:paraId="4D34CDC7" w14:textId="77777777" w:rsidR="00E31A91" w:rsidRDefault="00E31A91">
      <w:pPr>
        <w:pStyle w:val="af2"/>
        <w:rPr>
          <w:lang w:eastAsia="zh-CN"/>
        </w:rPr>
      </w:pPr>
      <w:r>
        <w:rPr>
          <w:rStyle w:val="af1"/>
        </w:rPr>
        <w:annotationRef/>
      </w:r>
      <w:r>
        <w:rPr>
          <w:rFonts w:hint="eastAsia"/>
          <w:lang w:eastAsia="zh-CN"/>
        </w:rPr>
        <w:t>改为上标</w:t>
      </w:r>
    </w:p>
  </w:comment>
  <w:comment w:id="1518" w:author="ma" w:date="2018-09-29T13:58:00Z" w:initials="m">
    <w:p w14:paraId="7DC717DE" w14:textId="77777777" w:rsidR="00E31A91" w:rsidRDefault="00E31A91">
      <w:pPr>
        <w:pStyle w:val="af2"/>
        <w:rPr>
          <w:lang w:eastAsia="zh-CN"/>
        </w:rPr>
      </w:pPr>
      <w:r>
        <w:rPr>
          <w:rStyle w:val="af1"/>
        </w:rPr>
        <w:annotationRef/>
      </w:r>
      <w:r>
        <w:rPr>
          <w:rFonts w:hint="eastAsia"/>
          <w:lang w:eastAsia="zh-CN"/>
        </w:rPr>
        <w:t>正文中的括号统为宋体。代码中的不受此限制</w:t>
      </w:r>
    </w:p>
  </w:comment>
  <w:comment w:id="1537" w:author="ma" w:date="2018-09-29T13:58:00Z" w:initials="m">
    <w:p w14:paraId="59EB91EA" w14:textId="77777777" w:rsidR="00E31A91" w:rsidRDefault="00E31A91">
      <w:pPr>
        <w:pStyle w:val="af2"/>
        <w:rPr>
          <w:lang w:eastAsia="zh-CN"/>
        </w:rPr>
      </w:pPr>
      <w:r>
        <w:rPr>
          <w:rStyle w:val="af1"/>
        </w:rPr>
        <w:annotationRef/>
      </w:r>
      <w:r>
        <w:rPr>
          <w:rFonts w:hint="eastAsia"/>
          <w:lang w:eastAsia="zh-CN"/>
        </w:rPr>
        <w:t>在表示英文引号时，需要在书中表明。余同</w:t>
      </w:r>
    </w:p>
  </w:comment>
  <w:comment w:id="1554" w:author="ma" w:date="2018-09-29T13:58:00Z" w:initials="m">
    <w:p w14:paraId="3D4997FF" w14:textId="77777777" w:rsidR="00E31A91" w:rsidRDefault="00E31A91">
      <w:pPr>
        <w:pStyle w:val="af2"/>
        <w:rPr>
          <w:lang w:eastAsia="zh-CN"/>
        </w:rPr>
      </w:pPr>
      <w:r>
        <w:rPr>
          <w:rStyle w:val="af1"/>
        </w:rPr>
        <w:annotationRef/>
      </w:r>
      <w:r>
        <w:rPr>
          <w:rFonts w:hint="eastAsia"/>
          <w:lang w:eastAsia="zh-CN"/>
        </w:rPr>
        <w:t>英文单引号和英文双引号的使用完全相同？？没有一点差别吗？有没有不同的适用场合呢？请作者补充</w:t>
      </w:r>
    </w:p>
  </w:comment>
  <w:comment w:id="1575" w:author="ma" w:date="2018-09-29T13:58:00Z" w:initials="m">
    <w:p w14:paraId="4B58F13F" w14:textId="77777777" w:rsidR="00E31A91" w:rsidRDefault="00E31A91">
      <w:pPr>
        <w:pStyle w:val="af2"/>
        <w:rPr>
          <w:lang w:eastAsia="zh-CN"/>
        </w:rPr>
      </w:pPr>
      <w:r>
        <w:rPr>
          <w:rStyle w:val="af1"/>
        </w:rPr>
        <w:annotationRef/>
      </w:r>
      <w:r>
        <w:rPr>
          <w:rFonts w:hint="eastAsia"/>
          <w:lang w:eastAsia="zh-CN"/>
        </w:rPr>
        <w:t>注意，此处是引用，使用中文双引号。</w:t>
      </w:r>
    </w:p>
    <w:p w14:paraId="2E2BCF09" w14:textId="77777777" w:rsidR="00E31A91" w:rsidRDefault="00E31A91">
      <w:pPr>
        <w:pStyle w:val="af2"/>
        <w:rPr>
          <w:lang w:eastAsia="zh-CN"/>
        </w:rPr>
      </w:pPr>
    </w:p>
    <w:p w14:paraId="61B25B3E" w14:textId="77777777" w:rsidR="00E31A91" w:rsidRPr="00974611" w:rsidRDefault="00E31A91">
      <w:pPr>
        <w:pStyle w:val="af2"/>
        <w:rPr>
          <w:lang w:eastAsia="zh-CN"/>
        </w:rPr>
      </w:pPr>
      <w:r>
        <w:rPr>
          <w:rFonts w:hint="eastAsia"/>
          <w:lang w:eastAsia="zh-CN"/>
        </w:rPr>
        <w:t>注意，本书中的英文和中文双引号需要作者严格区分。同时注意字体，中文双引号使用宋体。余同</w:t>
      </w:r>
    </w:p>
  </w:comment>
  <w:comment w:id="1621" w:author="ma" w:date="2018-09-29T13:58:00Z" w:initials="m">
    <w:p w14:paraId="12634499" w14:textId="77777777" w:rsidR="00E31A91" w:rsidRDefault="00E31A91">
      <w:pPr>
        <w:pStyle w:val="af2"/>
        <w:rPr>
          <w:lang w:eastAsia="zh-CN"/>
        </w:rPr>
      </w:pPr>
      <w:r>
        <w:rPr>
          <w:rStyle w:val="af1"/>
        </w:rPr>
        <w:annotationRef/>
      </w:r>
      <w:r>
        <w:rPr>
          <w:rFonts w:hint="eastAsia"/>
          <w:lang w:eastAsia="zh-CN"/>
        </w:rPr>
        <w:t>序号根本就不连续，有什么意义吗？？</w:t>
      </w:r>
    </w:p>
  </w:comment>
  <w:comment w:id="1622" w:author="ma" w:date="2018-09-29T13:58:00Z" w:initials="m">
    <w:p w14:paraId="054B6AB7" w14:textId="77777777" w:rsidR="00E31A91" w:rsidRDefault="00E31A91">
      <w:pPr>
        <w:pStyle w:val="af2"/>
        <w:rPr>
          <w:lang w:eastAsia="zh-CN"/>
        </w:rPr>
      </w:pPr>
      <w:r>
        <w:rPr>
          <w:rStyle w:val="af1"/>
        </w:rPr>
        <w:annotationRef/>
      </w:r>
      <w:r>
        <w:rPr>
          <w:rFonts w:hint="eastAsia"/>
          <w:lang w:eastAsia="zh-CN"/>
        </w:rPr>
        <w:t>再次提醒，注释正斜体不统一，请作者全书统查统改</w:t>
      </w:r>
    </w:p>
  </w:comment>
  <w:comment w:id="1625" w:author="ma" w:date="2018-09-29T13:58:00Z" w:initials="m">
    <w:p w14:paraId="3949ACBF" w14:textId="77777777" w:rsidR="00E31A91" w:rsidRDefault="00E31A91">
      <w:pPr>
        <w:pStyle w:val="af2"/>
        <w:rPr>
          <w:lang w:eastAsia="zh-CN"/>
        </w:rPr>
      </w:pPr>
      <w:r>
        <w:rPr>
          <w:rStyle w:val="af1"/>
        </w:rPr>
        <w:annotationRef/>
      </w:r>
      <w:r>
        <w:rPr>
          <w:rFonts w:hint="eastAsia"/>
          <w:lang w:eastAsia="zh-CN"/>
        </w:rPr>
        <w:t>此处的转义符是否是多余的呢？见上文</w:t>
      </w:r>
    </w:p>
  </w:comment>
  <w:comment w:id="1637" w:author="ma" w:date="2018-09-29T13:58:00Z" w:initials="m">
    <w:p w14:paraId="5A74F30D" w14:textId="77777777" w:rsidR="00E31A91" w:rsidRDefault="00E31A91">
      <w:pPr>
        <w:pStyle w:val="af2"/>
        <w:rPr>
          <w:lang w:eastAsia="zh-CN"/>
        </w:rPr>
      </w:pPr>
      <w:r>
        <w:rPr>
          <w:rStyle w:val="af1"/>
        </w:rPr>
        <w:annotationRef/>
      </w:r>
      <w:r>
        <w:rPr>
          <w:rFonts w:hint="eastAsia"/>
          <w:lang w:eastAsia="zh-CN"/>
        </w:rPr>
        <w:t>注意，像这样代码中的英文双引号必须严格保留，不可随意修改。余同</w:t>
      </w:r>
    </w:p>
  </w:comment>
  <w:comment w:id="1638" w:author="ma" w:date="2018-09-29T13:58:00Z" w:initials="m">
    <w:p w14:paraId="539D277E" w14:textId="77777777" w:rsidR="00E31A91" w:rsidRDefault="00E31A91">
      <w:pPr>
        <w:pStyle w:val="af2"/>
        <w:rPr>
          <w:lang w:eastAsia="zh-CN"/>
        </w:rPr>
      </w:pPr>
      <w:r>
        <w:rPr>
          <w:rStyle w:val="af1"/>
        </w:rPr>
        <w:annotationRef/>
      </w:r>
      <w:r>
        <w:rPr>
          <w:rFonts w:hint="eastAsia"/>
          <w:lang w:eastAsia="zh-CN"/>
        </w:rPr>
        <w:t>这里为什么使用中文双引号？因为这里是对代码或代码中一部分的引用，是将其作为一个整体引用，避免歧义。请作者严格区分</w:t>
      </w:r>
    </w:p>
  </w:comment>
  <w:comment w:id="1648" w:author="ma" w:date="2018-09-29T13:58:00Z" w:initials="m">
    <w:p w14:paraId="4F00EA95" w14:textId="77777777" w:rsidR="00E31A91" w:rsidRDefault="00E31A91">
      <w:pPr>
        <w:pStyle w:val="af2"/>
        <w:rPr>
          <w:lang w:eastAsia="zh-CN"/>
        </w:rPr>
      </w:pPr>
      <w:r>
        <w:rPr>
          <w:rStyle w:val="af1"/>
        </w:rPr>
        <w:annotationRef/>
      </w:r>
      <w:r>
        <w:rPr>
          <w:rFonts w:hint="eastAsia"/>
          <w:lang w:eastAsia="zh-CN"/>
        </w:rPr>
        <w:t>此处需要作者补充上述代码结果的不同。</w:t>
      </w:r>
    </w:p>
    <w:p w14:paraId="71343FDA" w14:textId="77777777" w:rsidR="00E31A91" w:rsidRPr="00480A8E" w:rsidRDefault="00E31A91">
      <w:pPr>
        <w:pStyle w:val="af2"/>
        <w:rPr>
          <w:lang w:eastAsia="zh-CN"/>
        </w:rPr>
      </w:pPr>
      <w:r>
        <w:rPr>
          <w:rFonts w:hint="eastAsia"/>
          <w:lang w:eastAsia="zh-CN"/>
        </w:rPr>
        <w:t>对于比较代码结果的地方，建议作者补充相关的说明</w:t>
      </w:r>
    </w:p>
  </w:comment>
  <w:comment w:id="1682" w:author="ma" w:date="2018-09-29T13:58:00Z" w:initials="m">
    <w:p w14:paraId="7C827358" w14:textId="77777777" w:rsidR="00E31A91" w:rsidRDefault="00E31A91">
      <w:pPr>
        <w:pStyle w:val="af2"/>
        <w:rPr>
          <w:lang w:eastAsia="zh-CN"/>
        </w:rPr>
      </w:pPr>
      <w:r>
        <w:rPr>
          <w:rStyle w:val="af1"/>
        </w:rPr>
        <w:annotationRef/>
      </w:r>
      <w:r>
        <w:rPr>
          <w:rFonts w:hint="eastAsia"/>
          <w:lang w:eastAsia="zh-CN"/>
        </w:rPr>
        <w:t>这句话就太绝对了，尽量避免</w:t>
      </w:r>
    </w:p>
  </w:comment>
  <w:comment w:id="1736" w:author="ma" w:date="2018-09-29T13:58:00Z" w:initials="m">
    <w:p w14:paraId="338FFF90" w14:textId="77777777" w:rsidR="00E31A91" w:rsidRDefault="00E31A91">
      <w:pPr>
        <w:pStyle w:val="af2"/>
        <w:rPr>
          <w:lang w:eastAsia="zh-CN"/>
        </w:rPr>
      </w:pPr>
      <w:r>
        <w:rPr>
          <w:rStyle w:val="af1"/>
        </w:rPr>
        <w:annotationRef/>
      </w:r>
      <w:r>
        <w:rPr>
          <w:rFonts w:hint="eastAsia"/>
          <w:lang w:eastAsia="zh-CN"/>
        </w:rPr>
        <w:t>一般称为字符串“连接”，“粘连”的语意不准确。注意统改。</w:t>
      </w:r>
    </w:p>
  </w:comment>
  <w:comment w:id="1810" w:author="ma" w:date="2018-09-29T13:58:00Z" w:initials="m">
    <w:p w14:paraId="364C163F" w14:textId="77777777" w:rsidR="00E31A91" w:rsidRDefault="00E31A91">
      <w:pPr>
        <w:pStyle w:val="af2"/>
        <w:rPr>
          <w:lang w:eastAsia="zh-CN"/>
        </w:rPr>
      </w:pPr>
      <w:r>
        <w:rPr>
          <w:rStyle w:val="af1"/>
        </w:rPr>
        <w:annotationRef/>
      </w:r>
      <w:r>
        <w:rPr>
          <w:rFonts w:hint="eastAsia"/>
          <w:lang w:eastAsia="zh-CN"/>
        </w:rPr>
        <w:t>同一术语，上下文统一</w:t>
      </w:r>
    </w:p>
  </w:comment>
  <w:comment w:id="1839" w:author="ma" w:date="2018-09-29T13:58:00Z" w:initials="m">
    <w:p w14:paraId="1FFE4E0C" w14:textId="77777777" w:rsidR="00E31A91" w:rsidRDefault="00E31A91">
      <w:pPr>
        <w:pStyle w:val="af2"/>
        <w:rPr>
          <w:lang w:eastAsia="zh-CN"/>
        </w:rPr>
      </w:pPr>
      <w:r>
        <w:rPr>
          <w:rStyle w:val="af1"/>
        </w:rPr>
        <w:annotationRef/>
      </w:r>
      <w:r>
        <w:rPr>
          <w:rFonts w:hint="eastAsia"/>
          <w:lang w:eastAsia="zh-CN"/>
        </w:rPr>
        <w:t>容易产生歧义的词汇使用中文双引号进行包裹。余同</w:t>
      </w:r>
    </w:p>
  </w:comment>
  <w:comment w:id="1865" w:author="ma" w:date="2018-09-29T13:58:00Z" w:initials="m">
    <w:p w14:paraId="7A04F00F" w14:textId="77777777" w:rsidR="00E31A91" w:rsidRDefault="00E31A91">
      <w:pPr>
        <w:pStyle w:val="af2"/>
        <w:rPr>
          <w:lang w:eastAsia="zh-CN"/>
        </w:rPr>
      </w:pPr>
      <w:r>
        <w:rPr>
          <w:rStyle w:val="af1"/>
        </w:rPr>
        <w:annotationRef/>
      </w:r>
      <w:r>
        <w:rPr>
          <w:rFonts w:hint="eastAsia"/>
          <w:lang w:eastAsia="zh-CN"/>
        </w:rPr>
        <w:t>请作者修改为中文描述形式，也就是在</w:t>
      </w:r>
      <w:r>
        <w:rPr>
          <w:rFonts w:hint="eastAsia"/>
          <w:lang w:eastAsia="zh-CN"/>
        </w:rPr>
        <w:t>Azure</w:t>
      </w:r>
      <w:r>
        <w:rPr>
          <w:rFonts w:hint="eastAsia"/>
          <w:lang w:eastAsia="zh-CN"/>
        </w:rPr>
        <w:t>网址如何搜索找到。注意，禁止出现网址链接。</w:t>
      </w:r>
    </w:p>
    <w:p w14:paraId="2A7A5727" w14:textId="77777777" w:rsidR="00E31A91" w:rsidRDefault="00E31A91">
      <w:pPr>
        <w:pStyle w:val="af2"/>
        <w:rPr>
          <w:lang w:eastAsia="zh-CN"/>
        </w:rPr>
      </w:pPr>
      <w:r>
        <w:rPr>
          <w:rFonts w:hint="eastAsia"/>
          <w:lang w:eastAsia="zh-CN"/>
        </w:rPr>
        <w:t>余同</w:t>
      </w:r>
    </w:p>
  </w:comment>
  <w:comment w:id="1872" w:author="ma" w:date="2018-09-29T13:58:00Z" w:initials="m">
    <w:p w14:paraId="326E35A1" w14:textId="77777777" w:rsidR="00E31A91" w:rsidRDefault="00E31A91">
      <w:pPr>
        <w:pStyle w:val="af2"/>
        <w:rPr>
          <w:lang w:eastAsia="zh-CN"/>
        </w:rPr>
      </w:pPr>
      <w:r>
        <w:rPr>
          <w:rStyle w:val="af1"/>
        </w:rPr>
        <w:annotationRef/>
      </w:r>
      <w:r>
        <w:rPr>
          <w:rFonts w:hint="eastAsia"/>
          <w:lang w:eastAsia="zh-CN"/>
        </w:rPr>
        <w:t>请作者给出完整准确的名称。注意，线上笔记仓库中的每个笔记名称尽量与书稿中的章名称一一对应，方便读者查阅。余同</w:t>
      </w:r>
    </w:p>
  </w:comment>
  <w:comment w:id="1877" w:author="ma" w:date="2018-09-29T13:58:00Z" w:initials="m">
    <w:p w14:paraId="490C3FBF" w14:textId="77777777" w:rsidR="00E31A91" w:rsidRDefault="00E31A91">
      <w:pPr>
        <w:pStyle w:val="af2"/>
        <w:rPr>
          <w:lang w:eastAsia="zh-CN"/>
        </w:rPr>
      </w:pPr>
      <w:r>
        <w:rPr>
          <w:rStyle w:val="af1"/>
        </w:rPr>
        <w:annotationRef/>
      </w:r>
      <w:r>
        <w:rPr>
          <w:rFonts w:hint="eastAsia"/>
          <w:lang w:eastAsia="zh-CN"/>
        </w:rPr>
        <w:t>“克隆”是音译，一般不可使用。作为动词时，改为“复制”；作为名词时，改为“副本”</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E292E1" w15:done="0"/>
  <w15:commentEx w15:paraId="6E29ABFC" w15:done="0"/>
  <w15:commentEx w15:paraId="5A0A4DF2" w15:done="0"/>
  <w15:commentEx w15:paraId="585D358C" w15:done="0"/>
  <w15:commentEx w15:paraId="0ADC26A3" w15:done="0"/>
  <w15:commentEx w15:paraId="3AC2E879" w15:done="0"/>
  <w15:commentEx w15:paraId="625D38B4" w15:done="0"/>
  <w15:commentEx w15:paraId="72B6454B" w15:done="0"/>
  <w15:commentEx w15:paraId="558D418F" w15:done="0"/>
  <w15:commentEx w15:paraId="2718F9C5" w15:done="0"/>
  <w15:commentEx w15:paraId="0432C6D9" w15:done="0"/>
  <w15:commentEx w15:paraId="2B0322DD" w15:done="0"/>
  <w15:commentEx w15:paraId="325D3C52" w15:done="0"/>
  <w15:commentEx w15:paraId="3DDFECEE" w15:done="0"/>
  <w15:commentEx w15:paraId="529149D1" w15:done="0"/>
  <w15:commentEx w15:paraId="2AC9AB39" w15:done="0"/>
  <w15:commentEx w15:paraId="15BA6A73" w15:done="0"/>
  <w15:commentEx w15:paraId="2B926EDB" w15:done="0"/>
  <w15:commentEx w15:paraId="2BB3A06D" w15:done="0"/>
  <w15:commentEx w15:paraId="251E3969" w15:done="0"/>
  <w15:commentEx w15:paraId="2D802D2D" w15:done="0"/>
  <w15:commentEx w15:paraId="17AF1CC7" w15:done="0"/>
  <w15:commentEx w15:paraId="415DCED5" w15:done="0"/>
  <w15:commentEx w15:paraId="4FE489A1" w15:done="0"/>
  <w15:commentEx w15:paraId="0D80BE0F" w15:done="0"/>
  <w15:commentEx w15:paraId="1F07ED63" w15:done="0"/>
  <w15:commentEx w15:paraId="0E2AC1B0" w15:done="0"/>
  <w15:commentEx w15:paraId="195544CC" w15:done="0"/>
  <w15:commentEx w15:paraId="431D34E6" w15:done="0"/>
  <w15:commentEx w15:paraId="52832F8C" w15:done="0"/>
  <w15:commentEx w15:paraId="0DC3FF74" w15:done="0"/>
  <w15:commentEx w15:paraId="332BC6B4" w15:done="0"/>
  <w15:commentEx w15:paraId="7C882CCE" w15:done="0"/>
  <w15:commentEx w15:paraId="0F2BC311" w15:done="0"/>
  <w15:commentEx w15:paraId="1CE709C4" w15:done="0"/>
  <w15:commentEx w15:paraId="666E6C95" w15:done="0"/>
  <w15:commentEx w15:paraId="0F6A4A93" w15:done="0"/>
  <w15:commentEx w15:paraId="7BBB9DB3" w15:done="0"/>
  <w15:commentEx w15:paraId="679DD3FC" w15:done="0"/>
  <w15:commentEx w15:paraId="6155EBAA" w15:done="0"/>
  <w15:commentEx w15:paraId="383EB9A4" w15:done="0"/>
  <w15:commentEx w15:paraId="59649D19" w15:done="0"/>
  <w15:commentEx w15:paraId="03EB9DBB" w15:done="0"/>
  <w15:commentEx w15:paraId="010EB3A7" w15:done="0"/>
  <w15:commentEx w15:paraId="2F2CC5EA" w15:done="0"/>
  <w15:commentEx w15:paraId="63B17DCC" w15:done="0"/>
  <w15:commentEx w15:paraId="2B33D925" w15:done="0"/>
  <w15:commentEx w15:paraId="7F1E38B4" w15:done="0"/>
  <w15:commentEx w15:paraId="4572508B" w15:done="0"/>
  <w15:commentEx w15:paraId="4D88C7C7" w15:done="0"/>
  <w15:commentEx w15:paraId="1364EA9F" w15:done="0"/>
  <w15:commentEx w15:paraId="36FD9CD4" w15:done="0"/>
  <w15:commentEx w15:paraId="3A764D67" w15:done="0"/>
  <w15:commentEx w15:paraId="678440D5" w15:done="0"/>
  <w15:commentEx w15:paraId="4B9B70C5" w15:done="0"/>
  <w15:commentEx w15:paraId="2542230A" w15:done="0"/>
  <w15:commentEx w15:paraId="7546F891" w15:done="0"/>
  <w15:commentEx w15:paraId="3EBACCE2" w15:done="0"/>
  <w15:commentEx w15:paraId="1F52DDD5" w15:done="0"/>
  <w15:commentEx w15:paraId="49150527" w15:done="0"/>
  <w15:commentEx w15:paraId="46737BAA" w15:done="0"/>
  <w15:commentEx w15:paraId="575C0212" w15:done="0"/>
  <w15:commentEx w15:paraId="7FC85A28" w15:done="0"/>
  <w15:commentEx w15:paraId="4437A6C5" w15:done="0"/>
  <w15:commentEx w15:paraId="26059F52" w15:done="0"/>
  <w15:commentEx w15:paraId="40BDD8C4" w15:done="0"/>
  <w15:commentEx w15:paraId="4E31B816" w15:done="0"/>
  <w15:commentEx w15:paraId="646FF882" w15:done="0"/>
  <w15:commentEx w15:paraId="369D8F3C" w15:done="0"/>
  <w15:commentEx w15:paraId="558CBBE0" w15:done="0"/>
  <w15:commentEx w15:paraId="13105A5E" w15:done="0"/>
  <w15:commentEx w15:paraId="1EDBD0D7" w15:done="0"/>
  <w15:commentEx w15:paraId="71E79727" w15:done="0"/>
  <w15:commentEx w15:paraId="5C9EA535" w15:done="0"/>
  <w15:commentEx w15:paraId="4D34CDC7" w15:done="0"/>
  <w15:commentEx w15:paraId="7DC717DE" w15:done="0"/>
  <w15:commentEx w15:paraId="59EB91EA" w15:done="0"/>
  <w15:commentEx w15:paraId="3D4997FF" w15:done="0"/>
  <w15:commentEx w15:paraId="61B25B3E" w15:done="0"/>
  <w15:commentEx w15:paraId="12634499" w15:done="0"/>
  <w15:commentEx w15:paraId="054B6AB7" w15:done="0"/>
  <w15:commentEx w15:paraId="3949ACBF" w15:done="0"/>
  <w15:commentEx w15:paraId="5A74F30D" w15:done="0"/>
  <w15:commentEx w15:paraId="539D277E" w15:done="0"/>
  <w15:commentEx w15:paraId="71343FDA" w15:done="0"/>
  <w15:commentEx w15:paraId="7C827358" w15:done="0"/>
  <w15:commentEx w15:paraId="338FFF90" w15:done="0"/>
  <w15:commentEx w15:paraId="364C163F" w15:done="0"/>
  <w15:commentEx w15:paraId="1FFE4E0C" w15:done="0"/>
  <w15:commentEx w15:paraId="2A7A5727" w15:done="0"/>
  <w15:commentEx w15:paraId="326E35A1" w15:done="0"/>
  <w15:commentEx w15:paraId="490C3FB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C1149" w14:textId="77777777" w:rsidR="00D27B35" w:rsidRDefault="00D27B35">
      <w:pPr>
        <w:spacing w:after="0"/>
      </w:pPr>
      <w:r>
        <w:separator/>
      </w:r>
    </w:p>
  </w:endnote>
  <w:endnote w:type="continuationSeparator" w:id="0">
    <w:p w14:paraId="7967BDB9" w14:textId="77777777" w:rsidR="00D27B35" w:rsidRDefault="00D27B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594C1" w14:textId="77777777" w:rsidR="00D27B35" w:rsidRDefault="00D27B35">
      <w:r>
        <w:separator/>
      </w:r>
    </w:p>
  </w:footnote>
  <w:footnote w:type="continuationSeparator" w:id="0">
    <w:p w14:paraId="369D6DF8" w14:textId="77777777" w:rsidR="00D27B35" w:rsidRDefault="00D27B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96DBD7"/>
    <w:multiLevelType w:val="multilevel"/>
    <w:tmpl w:val="40D80C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38FFFC"/>
    <w:multiLevelType w:val="multilevel"/>
    <w:tmpl w:val="0AAA65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01B10DD0"/>
    <w:multiLevelType w:val="hybridMultilevel"/>
    <w:tmpl w:val="9A02D6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2843001"/>
    <w:multiLevelType w:val="multilevel"/>
    <w:tmpl w:val="9F6C75B4"/>
    <w:lvl w:ilvl="0">
      <w:start w:val="1"/>
      <w:numFmt w:val="decimal"/>
      <w:lvlText w:val="%1"/>
      <w:lvlJc w:val="left"/>
      <w:pPr>
        <w:ind w:left="975" w:hanging="975"/>
      </w:pPr>
      <w:rPr>
        <w:rFonts w:hint="default"/>
      </w:rPr>
    </w:lvl>
    <w:lvl w:ilvl="1">
      <w:start w:val="1"/>
      <w:numFmt w:val="decimal"/>
      <w:lvlText w:val="%1.%2"/>
      <w:lvlJc w:val="left"/>
      <w:pPr>
        <w:ind w:left="975"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A6A464D"/>
    <w:multiLevelType w:val="hybridMultilevel"/>
    <w:tmpl w:val="A05C54C2"/>
    <w:lvl w:ilvl="0" w:tplc="4372F02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CD2DE"/>
    <w:multiLevelType w:val="multilevel"/>
    <w:tmpl w:val="B7FC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1E5C6CB5"/>
    <w:multiLevelType w:val="hybridMultilevel"/>
    <w:tmpl w:val="4F283C08"/>
    <w:lvl w:ilvl="0" w:tplc="A4748A2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3B4789"/>
    <w:multiLevelType w:val="hybridMultilevel"/>
    <w:tmpl w:val="9C7E34A8"/>
    <w:lvl w:ilvl="0" w:tplc="872AC0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2375FB"/>
    <w:multiLevelType w:val="hybridMultilevel"/>
    <w:tmpl w:val="9DB836FA"/>
    <w:lvl w:ilvl="0" w:tplc="6FD0EF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89E39E"/>
    <w:multiLevelType w:val="multilevel"/>
    <w:tmpl w:val="CE7C1F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nsid w:val="45242A03"/>
    <w:multiLevelType w:val="hybridMultilevel"/>
    <w:tmpl w:val="C226AF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3"/>
  </w:num>
  <w:num w:numId="12">
    <w:abstractNumId w:val="2"/>
  </w:num>
  <w:num w:numId="13">
    <w:abstractNumId w:val="10"/>
  </w:num>
  <w:num w:numId="14">
    <w:abstractNumId w:val="7"/>
  </w:num>
  <w:num w:numId="15">
    <w:abstractNumId w:val="8"/>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276E"/>
    <w:rsid w:val="00011C8B"/>
    <w:rsid w:val="0001271A"/>
    <w:rsid w:val="0002030E"/>
    <w:rsid w:val="00037233"/>
    <w:rsid w:val="00045D4E"/>
    <w:rsid w:val="00046851"/>
    <w:rsid w:val="00052FFD"/>
    <w:rsid w:val="000609F7"/>
    <w:rsid w:val="0006526C"/>
    <w:rsid w:val="0006549A"/>
    <w:rsid w:val="000704B9"/>
    <w:rsid w:val="00071152"/>
    <w:rsid w:val="00072F7A"/>
    <w:rsid w:val="00080B58"/>
    <w:rsid w:val="00081B25"/>
    <w:rsid w:val="00086D7F"/>
    <w:rsid w:val="00093344"/>
    <w:rsid w:val="000943C6"/>
    <w:rsid w:val="000A295A"/>
    <w:rsid w:val="000A3FCE"/>
    <w:rsid w:val="000A7C56"/>
    <w:rsid w:val="000B08EA"/>
    <w:rsid w:val="000B20FD"/>
    <w:rsid w:val="000B58D0"/>
    <w:rsid w:val="000B7910"/>
    <w:rsid w:val="000C0DD8"/>
    <w:rsid w:val="000C2399"/>
    <w:rsid w:val="0010235C"/>
    <w:rsid w:val="00123703"/>
    <w:rsid w:val="00126895"/>
    <w:rsid w:val="001268A2"/>
    <w:rsid w:val="00135C15"/>
    <w:rsid w:val="00136856"/>
    <w:rsid w:val="001511DA"/>
    <w:rsid w:val="00154468"/>
    <w:rsid w:val="0015473A"/>
    <w:rsid w:val="00162892"/>
    <w:rsid w:val="00165540"/>
    <w:rsid w:val="001676A0"/>
    <w:rsid w:val="00174D18"/>
    <w:rsid w:val="00182C41"/>
    <w:rsid w:val="0019463B"/>
    <w:rsid w:val="001A6A96"/>
    <w:rsid w:val="001A6C8C"/>
    <w:rsid w:val="001C20B0"/>
    <w:rsid w:val="001C5A66"/>
    <w:rsid w:val="001D29EB"/>
    <w:rsid w:val="001D734A"/>
    <w:rsid w:val="002033BE"/>
    <w:rsid w:val="00227E02"/>
    <w:rsid w:val="00240346"/>
    <w:rsid w:val="00244EE5"/>
    <w:rsid w:val="0024617D"/>
    <w:rsid w:val="00252645"/>
    <w:rsid w:val="00260B58"/>
    <w:rsid w:val="00265627"/>
    <w:rsid w:val="00265B6A"/>
    <w:rsid w:val="002757F5"/>
    <w:rsid w:val="002801DB"/>
    <w:rsid w:val="002829A6"/>
    <w:rsid w:val="00291C97"/>
    <w:rsid w:val="002A3E67"/>
    <w:rsid w:val="002A6AD4"/>
    <w:rsid w:val="002A798D"/>
    <w:rsid w:val="002D0FF4"/>
    <w:rsid w:val="002D6C3D"/>
    <w:rsid w:val="002E3D77"/>
    <w:rsid w:val="002E5341"/>
    <w:rsid w:val="00303779"/>
    <w:rsid w:val="0031299F"/>
    <w:rsid w:val="0031662B"/>
    <w:rsid w:val="00330A8B"/>
    <w:rsid w:val="00334908"/>
    <w:rsid w:val="00354ACB"/>
    <w:rsid w:val="00357800"/>
    <w:rsid w:val="00366EF5"/>
    <w:rsid w:val="00367868"/>
    <w:rsid w:val="00367FE8"/>
    <w:rsid w:val="0038459F"/>
    <w:rsid w:val="00392E6D"/>
    <w:rsid w:val="00396CE8"/>
    <w:rsid w:val="003C0CD7"/>
    <w:rsid w:val="003C4DEB"/>
    <w:rsid w:val="003C6537"/>
    <w:rsid w:val="003D2A14"/>
    <w:rsid w:val="003E7A51"/>
    <w:rsid w:val="003F1A48"/>
    <w:rsid w:val="003F2E36"/>
    <w:rsid w:val="003F70A0"/>
    <w:rsid w:val="00412BFD"/>
    <w:rsid w:val="004242E7"/>
    <w:rsid w:val="004259AB"/>
    <w:rsid w:val="004267F0"/>
    <w:rsid w:val="00426D59"/>
    <w:rsid w:val="00427C9E"/>
    <w:rsid w:val="00430FF8"/>
    <w:rsid w:val="00440EDD"/>
    <w:rsid w:val="00456EAD"/>
    <w:rsid w:val="00457859"/>
    <w:rsid w:val="00466F09"/>
    <w:rsid w:val="00467D46"/>
    <w:rsid w:val="00480A8E"/>
    <w:rsid w:val="00485FD3"/>
    <w:rsid w:val="004A3998"/>
    <w:rsid w:val="004B030C"/>
    <w:rsid w:val="004B1515"/>
    <w:rsid w:val="004C4939"/>
    <w:rsid w:val="004C7636"/>
    <w:rsid w:val="004C7E64"/>
    <w:rsid w:val="004D7350"/>
    <w:rsid w:val="004E29B3"/>
    <w:rsid w:val="004F097E"/>
    <w:rsid w:val="004F1D80"/>
    <w:rsid w:val="00505D1A"/>
    <w:rsid w:val="00516411"/>
    <w:rsid w:val="00516D6D"/>
    <w:rsid w:val="00521309"/>
    <w:rsid w:val="00525541"/>
    <w:rsid w:val="005508C7"/>
    <w:rsid w:val="005655EE"/>
    <w:rsid w:val="00590D07"/>
    <w:rsid w:val="0059656F"/>
    <w:rsid w:val="005B246C"/>
    <w:rsid w:val="005C2FB0"/>
    <w:rsid w:val="005C4564"/>
    <w:rsid w:val="005C625B"/>
    <w:rsid w:val="005E4EFA"/>
    <w:rsid w:val="00601656"/>
    <w:rsid w:val="00602AAC"/>
    <w:rsid w:val="00606D07"/>
    <w:rsid w:val="0062320D"/>
    <w:rsid w:val="0063262A"/>
    <w:rsid w:val="006331C1"/>
    <w:rsid w:val="00637605"/>
    <w:rsid w:val="0065456A"/>
    <w:rsid w:val="00655DAE"/>
    <w:rsid w:val="006772DF"/>
    <w:rsid w:val="0068204E"/>
    <w:rsid w:val="00690FF7"/>
    <w:rsid w:val="006B796A"/>
    <w:rsid w:val="006C2CE3"/>
    <w:rsid w:val="006C5E07"/>
    <w:rsid w:val="006C6CE8"/>
    <w:rsid w:val="006D0C36"/>
    <w:rsid w:val="006D74DC"/>
    <w:rsid w:val="006E0E06"/>
    <w:rsid w:val="007207A1"/>
    <w:rsid w:val="0075178C"/>
    <w:rsid w:val="00751C70"/>
    <w:rsid w:val="0075719A"/>
    <w:rsid w:val="00770127"/>
    <w:rsid w:val="00784D58"/>
    <w:rsid w:val="007A036C"/>
    <w:rsid w:val="007C501D"/>
    <w:rsid w:val="007C7A10"/>
    <w:rsid w:val="007D047D"/>
    <w:rsid w:val="007E3BE0"/>
    <w:rsid w:val="007F6EB3"/>
    <w:rsid w:val="008353DC"/>
    <w:rsid w:val="0084774C"/>
    <w:rsid w:val="00864A8A"/>
    <w:rsid w:val="00883595"/>
    <w:rsid w:val="008948AA"/>
    <w:rsid w:val="008976C3"/>
    <w:rsid w:val="008A4391"/>
    <w:rsid w:val="008D6863"/>
    <w:rsid w:val="008F3190"/>
    <w:rsid w:val="009075ED"/>
    <w:rsid w:val="0091175A"/>
    <w:rsid w:val="00924617"/>
    <w:rsid w:val="00924B43"/>
    <w:rsid w:val="0092771A"/>
    <w:rsid w:val="0095287A"/>
    <w:rsid w:val="009534CA"/>
    <w:rsid w:val="00960CB7"/>
    <w:rsid w:val="00965C0D"/>
    <w:rsid w:val="00974611"/>
    <w:rsid w:val="00984E24"/>
    <w:rsid w:val="009A47AF"/>
    <w:rsid w:val="009C315A"/>
    <w:rsid w:val="009C45F3"/>
    <w:rsid w:val="009D7AD9"/>
    <w:rsid w:val="009E660E"/>
    <w:rsid w:val="009F59BA"/>
    <w:rsid w:val="00A004A5"/>
    <w:rsid w:val="00A04134"/>
    <w:rsid w:val="00A14C9D"/>
    <w:rsid w:val="00A2576D"/>
    <w:rsid w:val="00A324B9"/>
    <w:rsid w:val="00A36A16"/>
    <w:rsid w:val="00A4177B"/>
    <w:rsid w:val="00A43759"/>
    <w:rsid w:val="00A524A0"/>
    <w:rsid w:val="00A64055"/>
    <w:rsid w:val="00A72711"/>
    <w:rsid w:val="00A8063D"/>
    <w:rsid w:val="00A920AB"/>
    <w:rsid w:val="00A92E97"/>
    <w:rsid w:val="00AA4A7D"/>
    <w:rsid w:val="00AB074E"/>
    <w:rsid w:val="00AB0D96"/>
    <w:rsid w:val="00AD1AEB"/>
    <w:rsid w:val="00AD2A63"/>
    <w:rsid w:val="00AE0F81"/>
    <w:rsid w:val="00AE5DC9"/>
    <w:rsid w:val="00AE77DE"/>
    <w:rsid w:val="00AF01D8"/>
    <w:rsid w:val="00B21C3A"/>
    <w:rsid w:val="00B2333A"/>
    <w:rsid w:val="00B30A62"/>
    <w:rsid w:val="00B42C69"/>
    <w:rsid w:val="00B45741"/>
    <w:rsid w:val="00B4699D"/>
    <w:rsid w:val="00B86B75"/>
    <w:rsid w:val="00BB43EF"/>
    <w:rsid w:val="00BB6E91"/>
    <w:rsid w:val="00BC067E"/>
    <w:rsid w:val="00BC48D5"/>
    <w:rsid w:val="00BD3E55"/>
    <w:rsid w:val="00BE3BA3"/>
    <w:rsid w:val="00BE6AA1"/>
    <w:rsid w:val="00BF405A"/>
    <w:rsid w:val="00C02042"/>
    <w:rsid w:val="00C03D99"/>
    <w:rsid w:val="00C0423C"/>
    <w:rsid w:val="00C04F35"/>
    <w:rsid w:val="00C239D1"/>
    <w:rsid w:val="00C357B8"/>
    <w:rsid w:val="00C36279"/>
    <w:rsid w:val="00C44F98"/>
    <w:rsid w:val="00C50D44"/>
    <w:rsid w:val="00C61B8A"/>
    <w:rsid w:val="00C67F62"/>
    <w:rsid w:val="00C70A2D"/>
    <w:rsid w:val="00C926D5"/>
    <w:rsid w:val="00CA6C71"/>
    <w:rsid w:val="00CB2323"/>
    <w:rsid w:val="00CB32F6"/>
    <w:rsid w:val="00CB7F34"/>
    <w:rsid w:val="00CC0CB3"/>
    <w:rsid w:val="00CC343F"/>
    <w:rsid w:val="00CD6D98"/>
    <w:rsid w:val="00D031CD"/>
    <w:rsid w:val="00D27B35"/>
    <w:rsid w:val="00D33F99"/>
    <w:rsid w:val="00D43EC4"/>
    <w:rsid w:val="00D5034D"/>
    <w:rsid w:val="00D6573C"/>
    <w:rsid w:val="00D676B0"/>
    <w:rsid w:val="00D800CF"/>
    <w:rsid w:val="00D84F36"/>
    <w:rsid w:val="00DB21E5"/>
    <w:rsid w:val="00DB3F19"/>
    <w:rsid w:val="00DB57CC"/>
    <w:rsid w:val="00DC62E3"/>
    <w:rsid w:val="00DD28CD"/>
    <w:rsid w:val="00DD46FA"/>
    <w:rsid w:val="00DE33AA"/>
    <w:rsid w:val="00DE6A33"/>
    <w:rsid w:val="00DF48A3"/>
    <w:rsid w:val="00DF6B08"/>
    <w:rsid w:val="00E040E6"/>
    <w:rsid w:val="00E11493"/>
    <w:rsid w:val="00E13BAF"/>
    <w:rsid w:val="00E155E9"/>
    <w:rsid w:val="00E20943"/>
    <w:rsid w:val="00E315A3"/>
    <w:rsid w:val="00E31A91"/>
    <w:rsid w:val="00E32322"/>
    <w:rsid w:val="00E34828"/>
    <w:rsid w:val="00E35680"/>
    <w:rsid w:val="00E40AAA"/>
    <w:rsid w:val="00E5110E"/>
    <w:rsid w:val="00E61A6C"/>
    <w:rsid w:val="00E64C63"/>
    <w:rsid w:val="00E73419"/>
    <w:rsid w:val="00E84ADA"/>
    <w:rsid w:val="00E910E6"/>
    <w:rsid w:val="00E9248B"/>
    <w:rsid w:val="00E9697C"/>
    <w:rsid w:val="00EA1E98"/>
    <w:rsid w:val="00EC1D56"/>
    <w:rsid w:val="00ED154E"/>
    <w:rsid w:val="00ED1AA1"/>
    <w:rsid w:val="00ED2EC8"/>
    <w:rsid w:val="00F02EC8"/>
    <w:rsid w:val="00F16EDB"/>
    <w:rsid w:val="00F32BE0"/>
    <w:rsid w:val="00F432B3"/>
    <w:rsid w:val="00F53B8B"/>
    <w:rsid w:val="00F61563"/>
    <w:rsid w:val="00F63A04"/>
    <w:rsid w:val="00F73EFE"/>
    <w:rsid w:val="00F81768"/>
    <w:rsid w:val="00F9319C"/>
    <w:rsid w:val="00FB28AD"/>
    <w:rsid w:val="00FD022B"/>
    <w:rsid w:val="00FD4A14"/>
    <w:rsid w:val="00FE4E41"/>
    <w:rsid w:val="00FE5A02"/>
    <w:rsid w:val="00FF00D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7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Balloon Text"/>
    <w:basedOn w:val="a"/>
    <w:link w:val="af0"/>
    <w:rsid w:val="00E40AAA"/>
    <w:pPr>
      <w:spacing w:after="0"/>
    </w:pPr>
    <w:rPr>
      <w:sz w:val="18"/>
      <w:szCs w:val="18"/>
    </w:rPr>
  </w:style>
  <w:style w:type="character" w:customStyle="1" w:styleId="af0">
    <w:name w:val="批注框文本字符"/>
    <w:basedOn w:val="a1"/>
    <w:link w:val="af"/>
    <w:rsid w:val="00E40AAA"/>
    <w:rPr>
      <w:sz w:val="18"/>
      <w:szCs w:val="18"/>
    </w:rPr>
  </w:style>
  <w:style w:type="character" w:styleId="af1">
    <w:name w:val="annotation reference"/>
    <w:basedOn w:val="a1"/>
    <w:rsid w:val="002033BE"/>
    <w:rPr>
      <w:sz w:val="21"/>
      <w:szCs w:val="21"/>
    </w:rPr>
  </w:style>
  <w:style w:type="paragraph" w:styleId="af2">
    <w:name w:val="annotation text"/>
    <w:basedOn w:val="a"/>
    <w:link w:val="af3"/>
    <w:qFormat/>
    <w:rsid w:val="002033BE"/>
  </w:style>
  <w:style w:type="character" w:customStyle="1" w:styleId="af3">
    <w:name w:val="批注文字字符"/>
    <w:basedOn w:val="a1"/>
    <w:link w:val="af2"/>
    <w:qFormat/>
    <w:rsid w:val="002033BE"/>
  </w:style>
  <w:style w:type="paragraph" w:styleId="af4">
    <w:name w:val="annotation subject"/>
    <w:basedOn w:val="af2"/>
    <w:next w:val="af2"/>
    <w:link w:val="af5"/>
    <w:rsid w:val="002033BE"/>
    <w:rPr>
      <w:b/>
      <w:bCs/>
    </w:rPr>
  </w:style>
  <w:style w:type="character" w:customStyle="1" w:styleId="af5">
    <w:name w:val="批注主题字符"/>
    <w:basedOn w:val="af3"/>
    <w:link w:val="af4"/>
    <w:rsid w:val="002033BE"/>
    <w:rPr>
      <w:b/>
      <w:bCs/>
    </w:rPr>
  </w:style>
  <w:style w:type="paragraph" w:styleId="af6">
    <w:name w:val="List Paragraph"/>
    <w:basedOn w:val="a"/>
    <w:uiPriority w:val="34"/>
    <w:qFormat/>
    <w:rsid w:val="00B4699D"/>
    <w:pPr>
      <w:widowControl w:val="0"/>
      <w:spacing w:after="0" w:line="340" w:lineRule="exact"/>
      <w:ind w:firstLineChars="200" w:firstLine="420"/>
      <w:jc w:val="both"/>
    </w:pPr>
    <w:rPr>
      <w:rFonts w:ascii="Trebuchet MS" w:hAnsi="Trebuchet MS"/>
      <w:kern w:val="2"/>
      <w:sz w:val="21"/>
      <w:szCs w:val="21"/>
      <w:lang w:eastAsia="zh-CN"/>
    </w:rPr>
  </w:style>
  <w:style w:type="paragraph" w:styleId="af7">
    <w:name w:val="Revision"/>
    <w:hidden/>
    <w:rsid w:val="00B4699D"/>
    <w:pPr>
      <w:spacing w:after="0"/>
    </w:pPr>
  </w:style>
  <w:style w:type="character" w:styleId="af8">
    <w:name w:val="FollowedHyperlink"/>
    <w:basedOn w:val="a1"/>
    <w:rsid w:val="002829A6"/>
    <w:rPr>
      <w:color w:val="800080" w:themeColor="followedHyperlink"/>
      <w:u w:val="single"/>
    </w:rPr>
  </w:style>
  <w:style w:type="paragraph" w:styleId="af9">
    <w:name w:val="header"/>
    <w:basedOn w:val="a"/>
    <w:link w:val="afa"/>
    <w:unhideWhenUsed/>
    <w:rsid w:val="00E31A91"/>
    <w:pPr>
      <w:pBdr>
        <w:bottom w:val="single" w:sz="6" w:space="1" w:color="auto"/>
      </w:pBdr>
      <w:tabs>
        <w:tab w:val="center" w:pos="4153"/>
        <w:tab w:val="right" w:pos="8306"/>
      </w:tabs>
      <w:snapToGrid w:val="0"/>
      <w:jc w:val="center"/>
    </w:pPr>
    <w:rPr>
      <w:sz w:val="18"/>
      <w:szCs w:val="18"/>
    </w:rPr>
  </w:style>
  <w:style w:type="character" w:customStyle="1" w:styleId="afa">
    <w:name w:val="页眉字符"/>
    <w:basedOn w:val="a1"/>
    <w:link w:val="af9"/>
    <w:rsid w:val="00E31A91"/>
    <w:rPr>
      <w:sz w:val="18"/>
      <w:szCs w:val="18"/>
    </w:rPr>
  </w:style>
  <w:style w:type="paragraph" w:styleId="afb">
    <w:name w:val="footer"/>
    <w:basedOn w:val="a"/>
    <w:link w:val="afc"/>
    <w:unhideWhenUsed/>
    <w:rsid w:val="00E31A91"/>
    <w:pPr>
      <w:tabs>
        <w:tab w:val="center" w:pos="4153"/>
        <w:tab w:val="right" w:pos="8306"/>
      </w:tabs>
      <w:snapToGrid w:val="0"/>
    </w:pPr>
    <w:rPr>
      <w:sz w:val="18"/>
      <w:szCs w:val="18"/>
    </w:rPr>
  </w:style>
  <w:style w:type="character" w:customStyle="1" w:styleId="afc">
    <w:name w:val="页脚字符"/>
    <w:basedOn w:val="a1"/>
    <w:link w:val="afb"/>
    <w:rsid w:val="00E31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97B4C-EFBF-6D47-B04D-43D7EED1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22</Pages>
  <Words>2702</Words>
  <Characters>15403</Characters>
  <Application>Microsoft Macintosh Word</Application>
  <DocSecurity>0</DocSecurity>
  <Lines>128</Lines>
  <Paragraphs>36</Paragraphs>
  <ScaleCrop>false</ScaleCrop>
  <Company/>
  <LinksUpToDate>false</LinksUpToDate>
  <CharactersWithSpaces>18069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诗翔</cp:lastModifiedBy>
  <cp:revision>267</cp:revision>
  <dcterms:created xsi:type="dcterms:W3CDTF">2018-08-21T01:43:00Z</dcterms:created>
  <dcterms:modified xsi:type="dcterms:W3CDTF">2018-10-10T05:05:00Z</dcterms:modified>
</cp:coreProperties>
</file>